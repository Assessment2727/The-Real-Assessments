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00C" w:rsidRPr="003C50BE" w:rsidRDefault="003C50BE" w:rsidP="003C50BE">
      <w:pPr>
        <w:jc w:val="center"/>
        <w:rPr>
          <w:b/>
        </w:rPr>
      </w:pPr>
      <w:r w:rsidRPr="003C50BE">
        <w:rPr>
          <w:b/>
        </w:rPr>
        <w:t>YEAR 12 CHEMISTRY</w:t>
      </w:r>
    </w:p>
    <w:p w:rsidR="003C50BE" w:rsidRPr="003C50BE" w:rsidRDefault="003C50BE" w:rsidP="003C50BE">
      <w:pPr>
        <w:jc w:val="center"/>
        <w:rPr>
          <w:b/>
          <w:sz w:val="36"/>
        </w:rPr>
      </w:pPr>
      <w:r w:rsidRPr="003C50BE">
        <w:rPr>
          <w:b/>
          <w:sz w:val="36"/>
        </w:rPr>
        <w:t>CHEMICAL SYNTHESIS TOPIC TEST</w:t>
      </w:r>
    </w:p>
    <w:p w:rsidR="003C50BE" w:rsidRPr="003C50BE" w:rsidRDefault="003C50BE" w:rsidP="003C50BE">
      <w:pPr>
        <w:jc w:val="center"/>
        <w:rPr>
          <w:b/>
        </w:rPr>
      </w:pPr>
      <w:r w:rsidRPr="003C50BE">
        <w:rPr>
          <w:b/>
        </w:rPr>
        <w:t>Term 3, 2016</w:t>
      </w:r>
    </w:p>
    <w:p w:rsidR="003C50BE" w:rsidRDefault="003C50BE"/>
    <w:p w:rsidR="003C50BE" w:rsidRDefault="003C50BE"/>
    <w:p w:rsidR="003C50BE" w:rsidRDefault="003C50BE"/>
    <w:p w:rsidR="003C50BE" w:rsidRPr="003C50BE" w:rsidRDefault="003C50BE" w:rsidP="003C50BE">
      <w:pPr>
        <w:jc w:val="center"/>
        <w:rPr>
          <w:b/>
        </w:rPr>
      </w:pPr>
      <w:r w:rsidRPr="003C50BE">
        <w:rPr>
          <w:b/>
        </w:rPr>
        <w:t>NAME</w:t>
      </w:r>
      <w:proofErr w:type="gramStart"/>
      <w:r w:rsidRPr="003C50BE">
        <w:rPr>
          <w:b/>
        </w:rPr>
        <w:t>:  ………………………………………………………….</w:t>
      </w:r>
      <w:proofErr w:type="gramEnd"/>
    </w:p>
    <w:p w:rsidR="003C50BE" w:rsidRDefault="003C50BE"/>
    <w:p w:rsidR="003C50BE" w:rsidRDefault="003C50BE"/>
    <w:p w:rsidR="003C50BE" w:rsidRDefault="003C50BE"/>
    <w:tbl>
      <w:tblPr>
        <w:tblStyle w:val="TableGrid"/>
        <w:tblW w:w="0" w:type="auto"/>
        <w:jc w:val="center"/>
        <w:tblLook w:val="04A0" w:firstRow="1" w:lastRow="0" w:firstColumn="1" w:lastColumn="0" w:noHBand="0" w:noVBand="1"/>
      </w:tblPr>
      <w:tblGrid>
        <w:gridCol w:w="2154"/>
        <w:gridCol w:w="2154"/>
        <w:gridCol w:w="2154"/>
      </w:tblGrid>
      <w:tr w:rsidR="003C50BE" w:rsidTr="003C50BE">
        <w:trPr>
          <w:jc w:val="center"/>
        </w:trPr>
        <w:tc>
          <w:tcPr>
            <w:tcW w:w="2154" w:type="dxa"/>
            <w:vAlign w:val="center"/>
          </w:tcPr>
          <w:p w:rsidR="003C50BE" w:rsidRDefault="003C50BE" w:rsidP="003C50BE">
            <w:pPr>
              <w:jc w:val="center"/>
            </w:pPr>
          </w:p>
        </w:tc>
        <w:tc>
          <w:tcPr>
            <w:tcW w:w="2154" w:type="dxa"/>
            <w:vAlign w:val="center"/>
          </w:tcPr>
          <w:p w:rsidR="003C50BE" w:rsidRDefault="003C50BE" w:rsidP="003C50BE">
            <w:pPr>
              <w:jc w:val="center"/>
            </w:pPr>
            <w:r>
              <w:t>MARKS AVAILABLE</w:t>
            </w:r>
          </w:p>
        </w:tc>
        <w:tc>
          <w:tcPr>
            <w:tcW w:w="2154" w:type="dxa"/>
            <w:vAlign w:val="center"/>
          </w:tcPr>
          <w:p w:rsidR="003C50BE" w:rsidRDefault="003C50BE" w:rsidP="003C50BE">
            <w:pPr>
              <w:jc w:val="center"/>
            </w:pPr>
            <w:r>
              <w:t>MARK</w:t>
            </w:r>
          </w:p>
        </w:tc>
      </w:tr>
      <w:tr w:rsidR="003C50BE" w:rsidTr="003C50BE">
        <w:trPr>
          <w:jc w:val="center"/>
        </w:trPr>
        <w:tc>
          <w:tcPr>
            <w:tcW w:w="2154" w:type="dxa"/>
            <w:vAlign w:val="center"/>
          </w:tcPr>
          <w:p w:rsidR="003C50BE" w:rsidRDefault="003C50BE" w:rsidP="003C50BE">
            <w:pPr>
              <w:jc w:val="center"/>
            </w:pPr>
            <w:r>
              <w:t>MULTIPLE CHOICE QUESTIONS</w:t>
            </w:r>
          </w:p>
        </w:tc>
        <w:tc>
          <w:tcPr>
            <w:tcW w:w="2154" w:type="dxa"/>
            <w:vAlign w:val="center"/>
          </w:tcPr>
          <w:p w:rsidR="003C50BE" w:rsidRDefault="003C50BE" w:rsidP="003C50BE">
            <w:pPr>
              <w:jc w:val="center"/>
            </w:pPr>
            <w:r>
              <w:t>15</w:t>
            </w:r>
          </w:p>
        </w:tc>
        <w:tc>
          <w:tcPr>
            <w:tcW w:w="2154" w:type="dxa"/>
            <w:vAlign w:val="center"/>
          </w:tcPr>
          <w:p w:rsidR="003C50BE" w:rsidRDefault="003C50BE" w:rsidP="003C50BE">
            <w:pPr>
              <w:jc w:val="center"/>
            </w:pPr>
          </w:p>
        </w:tc>
      </w:tr>
      <w:tr w:rsidR="003C50BE" w:rsidTr="003C50BE">
        <w:trPr>
          <w:jc w:val="center"/>
        </w:trPr>
        <w:tc>
          <w:tcPr>
            <w:tcW w:w="2154" w:type="dxa"/>
            <w:vAlign w:val="center"/>
          </w:tcPr>
          <w:p w:rsidR="003C50BE" w:rsidRDefault="003C50BE" w:rsidP="003C50BE">
            <w:pPr>
              <w:jc w:val="center"/>
            </w:pPr>
            <w:r>
              <w:t xml:space="preserve">SHORT </w:t>
            </w:r>
          </w:p>
          <w:p w:rsidR="003C50BE" w:rsidRDefault="003C50BE" w:rsidP="003C50BE">
            <w:pPr>
              <w:jc w:val="center"/>
            </w:pPr>
            <w:r>
              <w:t>ANSWER QUESTIONS</w:t>
            </w:r>
          </w:p>
        </w:tc>
        <w:tc>
          <w:tcPr>
            <w:tcW w:w="2154" w:type="dxa"/>
            <w:vAlign w:val="center"/>
          </w:tcPr>
          <w:p w:rsidR="003C50BE" w:rsidRDefault="003C50BE" w:rsidP="003C50BE">
            <w:pPr>
              <w:jc w:val="center"/>
            </w:pPr>
            <w:r>
              <w:t>35</w:t>
            </w:r>
          </w:p>
        </w:tc>
        <w:tc>
          <w:tcPr>
            <w:tcW w:w="2154" w:type="dxa"/>
            <w:vAlign w:val="center"/>
          </w:tcPr>
          <w:p w:rsidR="003C50BE" w:rsidRDefault="003C50BE" w:rsidP="003C50BE">
            <w:pPr>
              <w:jc w:val="center"/>
            </w:pPr>
          </w:p>
        </w:tc>
      </w:tr>
      <w:tr w:rsidR="003C50BE" w:rsidTr="003C50BE">
        <w:trPr>
          <w:jc w:val="center"/>
        </w:trPr>
        <w:tc>
          <w:tcPr>
            <w:tcW w:w="2154" w:type="dxa"/>
            <w:vAlign w:val="center"/>
          </w:tcPr>
          <w:p w:rsidR="003C50BE" w:rsidRDefault="003C50BE" w:rsidP="003C50BE">
            <w:pPr>
              <w:jc w:val="center"/>
            </w:pPr>
          </w:p>
          <w:p w:rsidR="003C50BE" w:rsidRDefault="003C50BE" w:rsidP="003C50BE">
            <w:pPr>
              <w:jc w:val="center"/>
            </w:pPr>
            <w:r>
              <w:t>TOTAL</w:t>
            </w:r>
          </w:p>
          <w:p w:rsidR="003C50BE" w:rsidRDefault="003C50BE" w:rsidP="003C50BE">
            <w:pPr>
              <w:jc w:val="center"/>
            </w:pPr>
          </w:p>
        </w:tc>
        <w:tc>
          <w:tcPr>
            <w:tcW w:w="2154" w:type="dxa"/>
            <w:vAlign w:val="center"/>
          </w:tcPr>
          <w:p w:rsidR="003C50BE" w:rsidRDefault="003C50BE" w:rsidP="003C50BE">
            <w:pPr>
              <w:jc w:val="center"/>
            </w:pPr>
            <w:r>
              <w:t>50</w:t>
            </w:r>
          </w:p>
        </w:tc>
        <w:tc>
          <w:tcPr>
            <w:tcW w:w="2154" w:type="dxa"/>
            <w:vAlign w:val="center"/>
          </w:tcPr>
          <w:p w:rsidR="003C50BE" w:rsidRDefault="003C50BE" w:rsidP="003C50BE">
            <w:pPr>
              <w:jc w:val="center"/>
            </w:pPr>
          </w:p>
        </w:tc>
      </w:tr>
    </w:tbl>
    <w:p w:rsidR="003C50BE" w:rsidRDefault="003C50BE"/>
    <w:p w:rsidR="00684815" w:rsidRDefault="00684815"/>
    <w:p w:rsidR="00684815" w:rsidRDefault="00684815">
      <w:r>
        <w:rPr>
          <w:b/>
        </w:rPr>
        <w:t xml:space="preserve">MULTIPLE CHOICE </w:t>
      </w:r>
      <w:proofErr w:type="gramStart"/>
      <w:r>
        <w:rPr>
          <w:b/>
        </w:rPr>
        <w:t>SECTION</w:t>
      </w:r>
      <w:proofErr w:type="gramEnd"/>
    </w:p>
    <w:p w:rsidR="00684815" w:rsidRDefault="00684815"/>
    <w:p w:rsidR="002A00D0" w:rsidRDefault="00136CAE" w:rsidP="002A00D0">
      <w:pPr>
        <w:pStyle w:val="Default"/>
        <w:tabs>
          <w:tab w:val="left" w:pos="620"/>
          <w:tab w:val="left" w:pos="1200"/>
        </w:tabs>
      </w:pPr>
      <w:r>
        <w:t>1.</w:t>
      </w:r>
      <w:r>
        <w:tab/>
      </w:r>
      <w:r w:rsidR="002A00D0">
        <w:t>Assuming equilibrium is reached in the reaction:</w:t>
      </w:r>
    </w:p>
    <w:p w:rsidR="002A00D0" w:rsidRDefault="002A00D0" w:rsidP="002A00D0">
      <w:pPr>
        <w:pStyle w:val="Default"/>
        <w:tabs>
          <w:tab w:val="left" w:pos="620"/>
          <w:tab w:val="left" w:pos="1200"/>
        </w:tabs>
      </w:pPr>
    </w:p>
    <w:p w:rsidR="002A00D0" w:rsidRDefault="002A00D0" w:rsidP="002A00D0">
      <w:pPr>
        <w:pStyle w:val="Default"/>
        <w:tabs>
          <w:tab w:val="left" w:pos="620"/>
          <w:tab w:val="left" w:pos="1200"/>
        </w:tabs>
      </w:pPr>
      <w:r>
        <w:tab/>
        <w:t>2 CO</w:t>
      </w:r>
      <w:r>
        <w:rPr>
          <w:position w:val="-4"/>
          <w:sz w:val="20"/>
        </w:rPr>
        <w:t>(g)</w:t>
      </w:r>
      <w:r>
        <w:tab/>
      </w:r>
      <w:r>
        <w:tab/>
        <w:t>+</w:t>
      </w:r>
      <w:r>
        <w:tab/>
        <w:t>O</w:t>
      </w:r>
      <w:r>
        <w:rPr>
          <w:position w:val="-4"/>
          <w:sz w:val="20"/>
        </w:rPr>
        <w:t>2(g)</w:t>
      </w:r>
      <w:r>
        <w:tab/>
      </w:r>
      <w:r>
        <w:rPr>
          <w:rFonts w:ascii="Symbol" w:hAnsi="Symbol"/>
        </w:rPr>
        <w:t></w:t>
      </w:r>
      <w:r>
        <w:tab/>
        <w:t>2 CO</w:t>
      </w:r>
      <w:r>
        <w:rPr>
          <w:position w:val="-4"/>
          <w:sz w:val="20"/>
        </w:rPr>
        <w:t>2(g)</w:t>
      </w:r>
      <w:r>
        <w:tab/>
        <w:t>∆ = - 565 kJ</w:t>
      </w:r>
    </w:p>
    <w:p w:rsidR="002A00D0" w:rsidRDefault="002A00D0" w:rsidP="002A00D0">
      <w:pPr>
        <w:pStyle w:val="Default"/>
        <w:tabs>
          <w:tab w:val="left" w:pos="620"/>
          <w:tab w:val="left" w:pos="1200"/>
        </w:tabs>
      </w:pPr>
    </w:p>
    <w:p w:rsidR="002A00D0" w:rsidRDefault="002A00D0" w:rsidP="002A00D0">
      <w:pPr>
        <w:pStyle w:val="Default"/>
        <w:tabs>
          <w:tab w:val="left" w:pos="620"/>
          <w:tab w:val="left" w:pos="1200"/>
        </w:tabs>
      </w:pPr>
      <w:r>
        <w:t>A greater yield of carbon dioxide will be best obtained by:</w:t>
      </w:r>
    </w:p>
    <w:p w:rsidR="002A00D0" w:rsidRDefault="002A00D0" w:rsidP="002A00D0">
      <w:pPr>
        <w:pStyle w:val="Default"/>
        <w:tabs>
          <w:tab w:val="left" w:pos="620"/>
          <w:tab w:val="left" w:pos="1200"/>
        </w:tabs>
      </w:pPr>
    </w:p>
    <w:p w:rsidR="002A00D0" w:rsidRDefault="002A00D0" w:rsidP="002A00D0">
      <w:pPr>
        <w:pStyle w:val="Default"/>
        <w:tabs>
          <w:tab w:val="left" w:pos="620"/>
          <w:tab w:val="left" w:pos="1200"/>
        </w:tabs>
      </w:pPr>
      <w:r>
        <w:t>a)</w:t>
      </w:r>
      <w:r>
        <w:tab/>
        <w:t>raising the temperature and pressure.</w:t>
      </w:r>
    </w:p>
    <w:p w:rsidR="002A00D0" w:rsidRDefault="002A00D0" w:rsidP="002A00D0">
      <w:pPr>
        <w:pStyle w:val="Default"/>
        <w:tabs>
          <w:tab w:val="left" w:pos="620"/>
          <w:tab w:val="left" w:pos="1200"/>
        </w:tabs>
      </w:pPr>
      <w:r>
        <w:t>b)</w:t>
      </w:r>
      <w:r>
        <w:tab/>
        <w:t>lowering the temperature and pressure.</w:t>
      </w:r>
    </w:p>
    <w:p w:rsidR="002A00D0" w:rsidRDefault="002A00D0" w:rsidP="002A00D0">
      <w:pPr>
        <w:pStyle w:val="Default"/>
        <w:tabs>
          <w:tab w:val="left" w:pos="620"/>
          <w:tab w:val="left" w:pos="1200"/>
        </w:tabs>
      </w:pPr>
      <w:r>
        <w:t>c)</w:t>
      </w:r>
      <w:r>
        <w:tab/>
        <w:t>raising the temperature and lowering the pressure.</w:t>
      </w:r>
    </w:p>
    <w:p w:rsidR="002A00D0" w:rsidRDefault="002A00D0" w:rsidP="002A00D0">
      <w:pPr>
        <w:pStyle w:val="Default"/>
        <w:tabs>
          <w:tab w:val="left" w:pos="620"/>
          <w:tab w:val="left" w:pos="1200"/>
        </w:tabs>
      </w:pPr>
      <w:r>
        <w:t>d)</w:t>
      </w:r>
      <w:r>
        <w:tab/>
        <w:t>lowering the temperature and raising the pressure.</w:t>
      </w:r>
    </w:p>
    <w:p w:rsidR="002A00D0" w:rsidRDefault="002A00D0" w:rsidP="002A00D0">
      <w:pPr>
        <w:pStyle w:val="Default"/>
        <w:tabs>
          <w:tab w:val="left" w:pos="620"/>
          <w:tab w:val="left" w:pos="1200"/>
        </w:tabs>
      </w:pPr>
      <w:r>
        <w:t>e)</w:t>
      </w:r>
      <w:r>
        <w:tab/>
        <w:t>adding a catalyst and raising the pressure.</w:t>
      </w:r>
    </w:p>
    <w:p w:rsidR="00D410BE" w:rsidRDefault="00D410BE" w:rsidP="00136CAE">
      <w:pPr>
        <w:ind w:left="709" w:hanging="709"/>
      </w:pPr>
    </w:p>
    <w:p w:rsidR="002A00D0" w:rsidRDefault="002A00D0" w:rsidP="00136CAE">
      <w:pPr>
        <w:ind w:left="709" w:hanging="709"/>
      </w:pPr>
    </w:p>
    <w:p w:rsidR="002A00D0" w:rsidRDefault="002A00D0" w:rsidP="002A00D0">
      <w:pPr>
        <w:pStyle w:val="Default"/>
        <w:tabs>
          <w:tab w:val="left" w:pos="620"/>
          <w:tab w:val="left" w:pos="1200"/>
        </w:tabs>
      </w:pPr>
      <w:r>
        <w:t>2.</w:t>
      </w:r>
      <w:r>
        <w:tab/>
      </w:r>
      <w:r>
        <w:t>In the manufacture of an important organic solvent, toluene, C</w:t>
      </w:r>
      <w:r>
        <w:rPr>
          <w:position w:val="-4"/>
          <w:sz w:val="20"/>
        </w:rPr>
        <w:t>7</w:t>
      </w:r>
      <w:r>
        <w:t>H</w:t>
      </w:r>
      <w:r>
        <w:rPr>
          <w:position w:val="-4"/>
          <w:sz w:val="20"/>
        </w:rPr>
        <w:t>8(g)</w:t>
      </w:r>
      <w:r>
        <w:t>, from methyl cyclohexane, C</w:t>
      </w:r>
      <w:r>
        <w:rPr>
          <w:position w:val="-4"/>
          <w:sz w:val="20"/>
        </w:rPr>
        <w:t>7</w:t>
      </w:r>
      <w:r>
        <w:t>H</w:t>
      </w:r>
      <w:r>
        <w:rPr>
          <w:position w:val="-4"/>
          <w:sz w:val="20"/>
        </w:rPr>
        <w:t>14(g)</w:t>
      </w:r>
      <w:r>
        <w:t>, the following occurs:</w:t>
      </w:r>
    </w:p>
    <w:p w:rsidR="002A00D0" w:rsidRDefault="002A00D0" w:rsidP="002A00D0">
      <w:pPr>
        <w:pStyle w:val="Default"/>
        <w:tabs>
          <w:tab w:val="left" w:pos="620"/>
          <w:tab w:val="left" w:pos="1200"/>
        </w:tabs>
      </w:pPr>
    </w:p>
    <w:p w:rsidR="002A00D0" w:rsidRDefault="002A00D0" w:rsidP="002A00D0">
      <w:pPr>
        <w:pStyle w:val="Default"/>
        <w:tabs>
          <w:tab w:val="left" w:pos="620"/>
          <w:tab w:val="left" w:pos="1200"/>
        </w:tabs>
      </w:pPr>
      <w:r>
        <w:tab/>
        <w:t>C</w:t>
      </w:r>
      <w:r>
        <w:rPr>
          <w:position w:val="-4"/>
          <w:sz w:val="20"/>
        </w:rPr>
        <w:t>7</w:t>
      </w:r>
      <w:r>
        <w:t>H</w:t>
      </w:r>
      <w:r>
        <w:rPr>
          <w:position w:val="-4"/>
          <w:sz w:val="20"/>
        </w:rPr>
        <w:t>14(g)</w:t>
      </w:r>
      <w:r>
        <w:t xml:space="preserve">  </w:t>
      </w:r>
      <w:r>
        <w:tab/>
      </w:r>
      <w:r>
        <w:rPr>
          <w:rFonts w:ascii="Symbol" w:hAnsi="Symbol"/>
        </w:rPr>
        <w:t></w:t>
      </w:r>
      <w:r>
        <w:tab/>
        <w:t>C</w:t>
      </w:r>
      <w:r>
        <w:rPr>
          <w:position w:val="-4"/>
          <w:sz w:val="20"/>
        </w:rPr>
        <w:t>7</w:t>
      </w:r>
      <w:r>
        <w:t>H</w:t>
      </w:r>
      <w:r>
        <w:rPr>
          <w:position w:val="-4"/>
          <w:sz w:val="20"/>
        </w:rPr>
        <w:t>8(g)</w:t>
      </w:r>
      <w:r>
        <w:tab/>
        <w:t>+</w:t>
      </w:r>
      <w:r>
        <w:tab/>
        <w:t>3 H</w:t>
      </w:r>
      <w:r>
        <w:rPr>
          <w:position w:val="-4"/>
          <w:sz w:val="20"/>
        </w:rPr>
        <w:t>2(g)</w:t>
      </w:r>
    </w:p>
    <w:p w:rsidR="002A00D0" w:rsidRDefault="002A00D0" w:rsidP="002A00D0">
      <w:pPr>
        <w:pStyle w:val="Default"/>
        <w:tabs>
          <w:tab w:val="left" w:pos="620"/>
          <w:tab w:val="left" w:pos="1200"/>
        </w:tabs>
      </w:pPr>
    </w:p>
    <w:p w:rsidR="002A00D0" w:rsidRDefault="002A00D0" w:rsidP="002A00D0">
      <w:pPr>
        <w:pStyle w:val="Default"/>
        <w:tabs>
          <w:tab w:val="left" w:pos="620"/>
          <w:tab w:val="left" w:pos="1200"/>
        </w:tabs>
      </w:pPr>
      <w:r>
        <w:t>Calorimetric studies show that the forward reaction is endothermic.  Based on this information, which one, if any, of the following additional changes would increase the molar concentration of C</w:t>
      </w:r>
      <w:r>
        <w:rPr>
          <w:position w:val="-4"/>
          <w:sz w:val="20"/>
        </w:rPr>
        <w:t>7</w:t>
      </w:r>
      <w:r>
        <w:t>H</w:t>
      </w:r>
      <w:r>
        <w:rPr>
          <w:position w:val="-4"/>
          <w:sz w:val="20"/>
        </w:rPr>
        <w:t>8(g)</w:t>
      </w:r>
      <w:r>
        <w:t xml:space="preserve"> at equilibrium ?</w:t>
      </w:r>
    </w:p>
    <w:p w:rsidR="002A00D0" w:rsidRDefault="002A00D0" w:rsidP="002A00D0">
      <w:pPr>
        <w:pStyle w:val="Default"/>
        <w:tabs>
          <w:tab w:val="left" w:pos="620"/>
          <w:tab w:val="left" w:pos="1200"/>
        </w:tabs>
      </w:pPr>
    </w:p>
    <w:p w:rsidR="002A00D0" w:rsidRDefault="002A00D0" w:rsidP="002A00D0">
      <w:pPr>
        <w:pStyle w:val="Default"/>
        <w:tabs>
          <w:tab w:val="left" w:pos="620"/>
          <w:tab w:val="left" w:pos="1200"/>
        </w:tabs>
      </w:pPr>
      <w:r>
        <w:lastRenderedPageBreak/>
        <w:t>a)</w:t>
      </w:r>
      <w:r>
        <w:tab/>
        <w:t>Increase the pressure at constant temperature.</w:t>
      </w:r>
    </w:p>
    <w:p w:rsidR="002A00D0" w:rsidRDefault="002A00D0" w:rsidP="002A00D0">
      <w:pPr>
        <w:pStyle w:val="Default"/>
        <w:tabs>
          <w:tab w:val="left" w:pos="620"/>
          <w:tab w:val="left" w:pos="1200"/>
        </w:tabs>
      </w:pPr>
      <w:r>
        <w:t>b)</w:t>
      </w:r>
      <w:r>
        <w:tab/>
        <w:t>Increase the temperature.</w:t>
      </w:r>
    </w:p>
    <w:p w:rsidR="002A00D0" w:rsidRDefault="002A00D0" w:rsidP="002A00D0">
      <w:pPr>
        <w:pStyle w:val="Default"/>
        <w:tabs>
          <w:tab w:val="left" w:pos="620"/>
          <w:tab w:val="left" w:pos="1200"/>
        </w:tabs>
      </w:pPr>
      <w:r>
        <w:t>c)</w:t>
      </w:r>
      <w:r>
        <w:tab/>
        <w:t>Decrease the concentration of C</w:t>
      </w:r>
      <w:r>
        <w:rPr>
          <w:position w:val="-4"/>
          <w:sz w:val="20"/>
        </w:rPr>
        <w:t>7</w:t>
      </w:r>
      <w:r>
        <w:t>H</w:t>
      </w:r>
      <w:r>
        <w:rPr>
          <w:position w:val="-4"/>
          <w:sz w:val="20"/>
        </w:rPr>
        <w:t>14(g)</w:t>
      </w:r>
      <w:r>
        <w:t>.</w:t>
      </w:r>
    </w:p>
    <w:p w:rsidR="002A00D0" w:rsidRDefault="002A00D0" w:rsidP="002A00D0">
      <w:pPr>
        <w:pStyle w:val="Default"/>
        <w:tabs>
          <w:tab w:val="left" w:pos="620"/>
          <w:tab w:val="left" w:pos="1200"/>
        </w:tabs>
      </w:pPr>
      <w:r>
        <w:t>d)</w:t>
      </w:r>
      <w:r>
        <w:tab/>
        <w:t>Add a catalyst.</w:t>
      </w:r>
    </w:p>
    <w:p w:rsidR="002A00D0" w:rsidRDefault="002A00D0" w:rsidP="002A00D0">
      <w:pPr>
        <w:pStyle w:val="Default"/>
        <w:tabs>
          <w:tab w:val="left" w:pos="620"/>
          <w:tab w:val="left" w:pos="1200"/>
        </w:tabs>
      </w:pPr>
      <w:r>
        <w:t>e)</w:t>
      </w:r>
      <w:r>
        <w:tab/>
        <w:t>None of the above.</w:t>
      </w:r>
    </w:p>
    <w:p w:rsidR="002A00D0" w:rsidRDefault="002A00D0" w:rsidP="00136CAE">
      <w:pPr>
        <w:ind w:left="709" w:hanging="709"/>
      </w:pPr>
    </w:p>
    <w:p w:rsidR="002A00D0" w:rsidRDefault="002A00D0" w:rsidP="00136CAE">
      <w:pPr>
        <w:ind w:left="709" w:hanging="709"/>
      </w:pPr>
    </w:p>
    <w:p w:rsidR="00B26C54" w:rsidRDefault="002A00D0" w:rsidP="00B26C54">
      <w:pPr>
        <w:pStyle w:val="Default"/>
        <w:tabs>
          <w:tab w:val="left" w:pos="600"/>
          <w:tab w:val="left" w:pos="1180"/>
        </w:tabs>
      </w:pPr>
      <w:r>
        <w:t>3.</w:t>
      </w:r>
      <w:r>
        <w:tab/>
      </w:r>
      <w:r w:rsidR="00B26C54">
        <w:t>The Haber process is based on the reaction between nitrogen gas and hydrogen gas to form ammonia gas, as shown by the following equation:</w:t>
      </w:r>
    </w:p>
    <w:p w:rsidR="00B26C54" w:rsidRDefault="00B26C54" w:rsidP="00B26C54">
      <w:pPr>
        <w:pStyle w:val="Default"/>
        <w:tabs>
          <w:tab w:val="left" w:pos="600"/>
          <w:tab w:val="left" w:pos="1180"/>
        </w:tabs>
      </w:pPr>
    </w:p>
    <w:p w:rsidR="00B26C54" w:rsidRDefault="00B26C54" w:rsidP="00B26C54">
      <w:pPr>
        <w:pStyle w:val="Default"/>
        <w:tabs>
          <w:tab w:val="left" w:pos="600"/>
          <w:tab w:val="left" w:pos="1180"/>
        </w:tabs>
      </w:pPr>
      <w:r>
        <w:tab/>
      </w:r>
      <w:r>
        <w:tab/>
        <w:t>N</w:t>
      </w:r>
      <w:r>
        <w:rPr>
          <w:position w:val="-4"/>
          <w:sz w:val="20"/>
        </w:rPr>
        <w:t>2(g)</w:t>
      </w:r>
      <w:r>
        <w:t xml:space="preserve">     +        3 H</w:t>
      </w:r>
      <w:r>
        <w:rPr>
          <w:position w:val="-4"/>
          <w:sz w:val="20"/>
        </w:rPr>
        <w:t>2(g)</w:t>
      </w:r>
      <w:r>
        <w:t xml:space="preserve"> </w:t>
      </w:r>
      <w:r>
        <w:tab/>
      </w:r>
      <w:r>
        <w:tab/>
      </w:r>
      <w:r>
        <w:rPr>
          <w:rFonts w:ascii="Symbol" w:hAnsi="Symbol"/>
        </w:rPr>
        <w:t></w:t>
      </w:r>
      <w:r>
        <w:t xml:space="preserve">      2 NH</w:t>
      </w:r>
      <w:r>
        <w:rPr>
          <w:position w:val="-4"/>
          <w:sz w:val="20"/>
        </w:rPr>
        <w:t>3(g)</w:t>
      </w:r>
      <w:r>
        <w:t xml:space="preserve">      +    Heat</w:t>
      </w:r>
    </w:p>
    <w:p w:rsidR="00B26C54" w:rsidRDefault="00B26C54" w:rsidP="00B26C54">
      <w:pPr>
        <w:pStyle w:val="Default"/>
        <w:tabs>
          <w:tab w:val="left" w:pos="600"/>
          <w:tab w:val="left" w:pos="1180"/>
        </w:tabs>
      </w:pPr>
    </w:p>
    <w:p w:rsidR="00B26C54" w:rsidRDefault="00B26C54" w:rsidP="00B26C54">
      <w:pPr>
        <w:pStyle w:val="Default"/>
        <w:tabs>
          <w:tab w:val="left" w:pos="600"/>
          <w:tab w:val="left" w:pos="1180"/>
        </w:tabs>
      </w:pPr>
      <w:r>
        <w:t>The reaction conditions are 400°C to 500°C and 350 atmospheres pressure in the presence of a catalyst.  Which of the following statements is TRUE ?</w:t>
      </w:r>
    </w:p>
    <w:p w:rsidR="00B26C54" w:rsidRDefault="00B26C54" w:rsidP="00B26C54">
      <w:pPr>
        <w:pStyle w:val="Default"/>
        <w:tabs>
          <w:tab w:val="left" w:pos="600"/>
          <w:tab w:val="left" w:pos="1180"/>
        </w:tabs>
      </w:pPr>
    </w:p>
    <w:p w:rsidR="00B26C54" w:rsidRDefault="00B26C54" w:rsidP="00B26C54">
      <w:pPr>
        <w:pStyle w:val="Default"/>
        <w:tabs>
          <w:tab w:val="left" w:pos="1180"/>
        </w:tabs>
        <w:ind w:left="620" w:hanging="620"/>
      </w:pPr>
      <w:r>
        <w:t>a)</w:t>
      </w:r>
      <w:r>
        <w:tab/>
        <w:t>The equilibrium amount of NH</w:t>
      </w:r>
      <w:r>
        <w:rPr>
          <w:position w:val="-4"/>
          <w:sz w:val="20"/>
        </w:rPr>
        <w:t>3(g)</w:t>
      </w:r>
      <w:r>
        <w:t xml:space="preserve"> is increased as the temperature is further increased.</w:t>
      </w:r>
    </w:p>
    <w:p w:rsidR="00B26C54" w:rsidRDefault="00B26C54" w:rsidP="00B26C54">
      <w:pPr>
        <w:pStyle w:val="Default"/>
        <w:tabs>
          <w:tab w:val="left" w:pos="1180"/>
        </w:tabs>
        <w:ind w:left="620" w:hanging="620"/>
      </w:pPr>
      <w:r>
        <w:t>b)</w:t>
      </w:r>
      <w:r>
        <w:tab/>
        <w:t>The equilibrium amount of NH</w:t>
      </w:r>
      <w:r>
        <w:rPr>
          <w:position w:val="-4"/>
          <w:sz w:val="20"/>
        </w:rPr>
        <w:t>3(g)</w:t>
      </w:r>
      <w:r>
        <w:t xml:space="preserve"> is increased as the pressure is further increased.</w:t>
      </w:r>
    </w:p>
    <w:p w:rsidR="00B26C54" w:rsidRDefault="00B26C54" w:rsidP="00B26C54">
      <w:pPr>
        <w:pStyle w:val="Default"/>
        <w:tabs>
          <w:tab w:val="left" w:pos="1180"/>
        </w:tabs>
        <w:ind w:left="620" w:hanging="620"/>
      </w:pPr>
      <w:r>
        <w:t>c)</w:t>
      </w:r>
      <w:r>
        <w:tab/>
        <w:t>The equilibrium amount of NH</w:t>
      </w:r>
      <w:r>
        <w:rPr>
          <w:position w:val="-4"/>
          <w:sz w:val="20"/>
        </w:rPr>
        <w:t>3(g)</w:t>
      </w:r>
      <w:r>
        <w:t xml:space="preserve"> is increased as additional catalyst is added.</w:t>
      </w:r>
    </w:p>
    <w:p w:rsidR="00B26C54" w:rsidRDefault="00B26C54" w:rsidP="00B26C54">
      <w:pPr>
        <w:pStyle w:val="Default"/>
        <w:tabs>
          <w:tab w:val="left" w:pos="1180"/>
        </w:tabs>
        <w:ind w:left="620" w:hanging="620"/>
      </w:pPr>
      <w:r>
        <w:t>d)</w:t>
      </w:r>
      <w:r>
        <w:tab/>
        <w:t>The rate of the reaction is decreased as the temperature is further increased.</w:t>
      </w:r>
    </w:p>
    <w:p w:rsidR="002A00D0" w:rsidRDefault="002A00D0" w:rsidP="00136CAE">
      <w:pPr>
        <w:ind w:left="709" w:hanging="709"/>
      </w:pPr>
    </w:p>
    <w:p w:rsidR="00B26C54" w:rsidRDefault="00B26C54" w:rsidP="00136CAE">
      <w:pPr>
        <w:ind w:left="709" w:hanging="709"/>
      </w:pPr>
    </w:p>
    <w:p w:rsidR="00B26C54" w:rsidRDefault="00B26C54" w:rsidP="00136CAE">
      <w:pPr>
        <w:ind w:left="709" w:hanging="709"/>
      </w:pPr>
    </w:p>
    <w:p w:rsidR="003C6063" w:rsidRDefault="00B26C54" w:rsidP="003C6063">
      <w:pPr>
        <w:pStyle w:val="Default"/>
        <w:tabs>
          <w:tab w:val="left" w:pos="580"/>
          <w:tab w:val="left" w:pos="1160"/>
        </w:tabs>
      </w:pPr>
      <w:r>
        <w:t>4.</w:t>
      </w:r>
      <w:r>
        <w:tab/>
      </w:r>
      <w:r w:rsidR="003C6063">
        <w:t>Equilibrium is established rapidly at 500°C for the exothermic reaction:</w:t>
      </w:r>
    </w:p>
    <w:p w:rsidR="003C6063" w:rsidRDefault="003C6063" w:rsidP="003C6063">
      <w:pPr>
        <w:pStyle w:val="Default"/>
        <w:tabs>
          <w:tab w:val="left" w:pos="580"/>
          <w:tab w:val="left" w:pos="1160"/>
        </w:tabs>
      </w:pPr>
    </w:p>
    <w:p w:rsidR="003C6063" w:rsidRDefault="003C6063" w:rsidP="003C6063">
      <w:pPr>
        <w:pStyle w:val="Default"/>
        <w:tabs>
          <w:tab w:val="left" w:pos="580"/>
          <w:tab w:val="left" w:pos="1160"/>
        </w:tabs>
      </w:pPr>
      <w:r>
        <w:tab/>
        <w:t>X</w:t>
      </w:r>
      <w:r>
        <w:rPr>
          <w:position w:val="-4"/>
          <w:sz w:val="20"/>
        </w:rPr>
        <w:t>(s)</w:t>
      </w:r>
      <w:r>
        <w:tab/>
        <w:t>+</w:t>
      </w:r>
      <w:r>
        <w:tab/>
        <w:t>Y</w:t>
      </w:r>
      <w:r>
        <w:rPr>
          <w:position w:val="-4"/>
          <w:sz w:val="20"/>
        </w:rPr>
        <w:t>(g)</w:t>
      </w:r>
      <w:r>
        <w:tab/>
      </w:r>
      <w:r>
        <w:rPr>
          <w:rFonts w:ascii="Symbol" w:hAnsi="Symbol"/>
        </w:rPr>
        <w:t></w:t>
      </w:r>
      <w:r>
        <w:tab/>
        <w:t>Z</w:t>
      </w:r>
      <w:r>
        <w:rPr>
          <w:position w:val="-4"/>
          <w:sz w:val="20"/>
        </w:rPr>
        <w:t>(s)</w:t>
      </w:r>
    </w:p>
    <w:p w:rsidR="003C6063" w:rsidRDefault="003C6063" w:rsidP="003C6063">
      <w:pPr>
        <w:pStyle w:val="Default"/>
        <w:tabs>
          <w:tab w:val="left" w:pos="580"/>
          <w:tab w:val="left" w:pos="1160"/>
        </w:tabs>
      </w:pPr>
    </w:p>
    <w:p w:rsidR="003C6063" w:rsidRDefault="003C6063" w:rsidP="003C6063">
      <w:pPr>
        <w:pStyle w:val="Default"/>
        <w:tabs>
          <w:tab w:val="left" w:pos="580"/>
          <w:tab w:val="left" w:pos="1160"/>
        </w:tabs>
      </w:pPr>
      <w:r>
        <w:t xml:space="preserve">However, the yield of </w:t>
      </w:r>
      <w:r>
        <w:rPr>
          <w:b/>
        </w:rPr>
        <w:t>Z</w:t>
      </w:r>
      <w:r>
        <w:t xml:space="preserve"> is low.</w:t>
      </w:r>
    </w:p>
    <w:p w:rsidR="003C6063" w:rsidRDefault="003C6063" w:rsidP="003C6063">
      <w:pPr>
        <w:pStyle w:val="Default"/>
        <w:tabs>
          <w:tab w:val="left" w:pos="580"/>
          <w:tab w:val="left" w:pos="1160"/>
        </w:tabs>
      </w:pPr>
    </w:p>
    <w:p w:rsidR="003C6063" w:rsidRDefault="003C6063" w:rsidP="003C6063">
      <w:pPr>
        <w:pStyle w:val="Default"/>
        <w:tabs>
          <w:tab w:val="left" w:pos="580"/>
          <w:tab w:val="left" w:pos="1160"/>
        </w:tabs>
      </w:pPr>
      <w:r>
        <w:t xml:space="preserve">In order to increase the yield of </w:t>
      </w:r>
      <w:r>
        <w:rPr>
          <w:b/>
        </w:rPr>
        <w:t>Z</w:t>
      </w:r>
      <w:r>
        <w:t xml:space="preserve">, which one of the following modifications should </w:t>
      </w:r>
      <w:r>
        <w:rPr>
          <w:b/>
        </w:rPr>
        <w:t>NOT</w:t>
      </w:r>
      <w:r>
        <w:t xml:space="preserve"> be used ?</w:t>
      </w:r>
    </w:p>
    <w:p w:rsidR="003C6063" w:rsidRDefault="003C6063" w:rsidP="003C6063">
      <w:pPr>
        <w:pStyle w:val="Default"/>
        <w:tabs>
          <w:tab w:val="left" w:pos="580"/>
          <w:tab w:val="left" w:pos="1160"/>
        </w:tabs>
      </w:pPr>
    </w:p>
    <w:p w:rsidR="003C6063" w:rsidRDefault="003C6063" w:rsidP="003C6063">
      <w:pPr>
        <w:pStyle w:val="Default"/>
        <w:tabs>
          <w:tab w:val="left" w:pos="580"/>
          <w:tab w:val="left" w:pos="1160"/>
        </w:tabs>
      </w:pPr>
      <w:r>
        <w:t>a)</w:t>
      </w:r>
      <w:r>
        <w:tab/>
        <w:t>Raising the temperature to 700°C.</w:t>
      </w:r>
    </w:p>
    <w:p w:rsidR="003C6063" w:rsidRDefault="003C6063" w:rsidP="003C6063">
      <w:pPr>
        <w:pStyle w:val="Default"/>
        <w:tabs>
          <w:tab w:val="left" w:pos="580"/>
          <w:tab w:val="left" w:pos="1160"/>
        </w:tabs>
      </w:pPr>
      <w:r>
        <w:t>b)</w:t>
      </w:r>
      <w:r>
        <w:tab/>
        <w:t>Increasing the amount of Y</w:t>
      </w:r>
      <w:r>
        <w:rPr>
          <w:position w:val="-4"/>
          <w:sz w:val="20"/>
        </w:rPr>
        <w:t>(g)</w:t>
      </w:r>
      <w:r>
        <w:t>.</w:t>
      </w:r>
    </w:p>
    <w:p w:rsidR="003C6063" w:rsidRDefault="003C6063" w:rsidP="003C6063">
      <w:pPr>
        <w:pStyle w:val="Default"/>
        <w:tabs>
          <w:tab w:val="left" w:pos="580"/>
          <w:tab w:val="left" w:pos="1160"/>
        </w:tabs>
      </w:pPr>
      <w:r>
        <w:t>c)</w:t>
      </w:r>
      <w:r>
        <w:tab/>
        <w:t>Raising the pressure.</w:t>
      </w:r>
    </w:p>
    <w:p w:rsidR="003C6063" w:rsidRDefault="003C6063" w:rsidP="003C6063">
      <w:pPr>
        <w:pStyle w:val="Default"/>
        <w:tabs>
          <w:tab w:val="left" w:pos="580"/>
          <w:tab w:val="left" w:pos="1160"/>
        </w:tabs>
      </w:pPr>
      <w:r>
        <w:t>d)</w:t>
      </w:r>
      <w:r>
        <w:tab/>
        <w:t>Halving the volume of the system.</w:t>
      </w:r>
    </w:p>
    <w:p w:rsidR="003C6063" w:rsidRDefault="003C6063" w:rsidP="003C6063">
      <w:pPr>
        <w:pStyle w:val="Default"/>
        <w:tabs>
          <w:tab w:val="left" w:pos="580"/>
          <w:tab w:val="left" w:pos="1160"/>
        </w:tabs>
      </w:pPr>
      <w:r>
        <w:t>e)</w:t>
      </w:r>
      <w:r>
        <w:tab/>
        <w:t>Adding a catalyst.</w:t>
      </w:r>
    </w:p>
    <w:p w:rsidR="00B26C54" w:rsidRDefault="00B26C54" w:rsidP="00136CAE">
      <w:pPr>
        <w:ind w:left="709" w:hanging="709"/>
      </w:pPr>
    </w:p>
    <w:p w:rsidR="003C6063" w:rsidRDefault="003C6063" w:rsidP="00136CAE">
      <w:pPr>
        <w:ind w:left="709" w:hanging="709"/>
      </w:pPr>
    </w:p>
    <w:p w:rsidR="005C0DFE" w:rsidRDefault="003C6063" w:rsidP="005C0DFE">
      <w:pPr>
        <w:pStyle w:val="Default"/>
        <w:tabs>
          <w:tab w:val="left" w:pos="540"/>
          <w:tab w:val="left" w:pos="1160"/>
        </w:tabs>
      </w:pPr>
      <w:r>
        <w:t>5.</w:t>
      </w:r>
      <w:r>
        <w:tab/>
      </w:r>
      <w:r w:rsidR="005C0DFE">
        <w:t>A laboratory technician was asked to get the reagents for preparing the compound with the general formula CH</w:t>
      </w:r>
      <w:r w:rsidR="005C0DFE">
        <w:rPr>
          <w:position w:val="-4"/>
          <w:sz w:val="20"/>
        </w:rPr>
        <w:t>3</w:t>
      </w:r>
      <w:r w:rsidR="005C0DFE">
        <w:t>CH</w:t>
      </w:r>
      <w:r w:rsidR="005C0DFE">
        <w:rPr>
          <w:position w:val="-4"/>
          <w:sz w:val="20"/>
        </w:rPr>
        <w:t>2</w:t>
      </w:r>
      <w:r w:rsidR="005C0DFE">
        <w:t>COOCH</w:t>
      </w:r>
      <w:r w:rsidR="005C0DFE">
        <w:rPr>
          <w:position w:val="-4"/>
          <w:sz w:val="20"/>
        </w:rPr>
        <w:t>2</w:t>
      </w:r>
      <w:r w:rsidR="005C0DFE">
        <w:t>CH</w:t>
      </w:r>
      <w:r w:rsidR="005C0DFE">
        <w:rPr>
          <w:position w:val="-4"/>
          <w:sz w:val="20"/>
        </w:rPr>
        <w:t>3</w:t>
      </w:r>
      <w:r w:rsidR="005C0DFE">
        <w:t>.  Which of the following pairs of reagents should the laboratory technician obtain ?</w:t>
      </w:r>
    </w:p>
    <w:p w:rsidR="005C0DFE" w:rsidRDefault="005C0DFE" w:rsidP="005C0DFE">
      <w:pPr>
        <w:pStyle w:val="Default"/>
        <w:tabs>
          <w:tab w:val="left" w:pos="540"/>
          <w:tab w:val="left" w:pos="1160"/>
        </w:tabs>
      </w:pPr>
    </w:p>
    <w:p w:rsidR="005C0DFE" w:rsidRDefault="005C0DFE" w:rsidP="005C0DFE">
      <w:pPr>
        <w:pStyle w:val="Default"/>
        <w:tabs>
          <w:tab w:val="left" w:pos="540"/>
          <w:tab w:val="left" w:pos="1160"/>
        </w:tabs>
      </w:pPr>
      <w:r>
        <w:t>a)</w:t>
      </w:r>
      <w:r>
        <w:tab/>
        <w:t>CH</w:t>
      </w:r>
      <w:r>
        <w:rPr>
          <w:position w:val="-4"/>
          <w:sz w:val="20"/>
        </w:rPr>
        <w:t>3</w:t>
      </w:r>
      <w:r>
        <w:t>CH</w:t>
      </w:r>
      <w:r>
        <w:rPr>
          <w:position w:val="-4"/>
          <w:sz w:val="20"/>
        </w:rPr>
        <w:t>2</w:t>
      </w:r>
      <w:r>
        <w:t>COOH and CH</w:t>
      </w:r>
      <w:r>
        <w:rPr>
          <w:position w:val="-4"/>
          <w:sz w:val="20"/>
        </w:rPr>
        <w:t>3</w:t>
      </w:r>
      <w:r>
        <w:t>CH</w:t>
      </w:r>
      <w:r>
        <w:rPr>
          <w:position w:val="-4"/>
          <w:sz w:val="20"/>
        </w:rPr>
        <w:t>3</w:t>
      </w:r>
    </w:p>
    <w:p w:rsidR="005C0DFE" w:rsidRDefault="005C0DFE" w:rsidP="005C0DFE">
      <w:pPr>
        <w:pStyle w:val="Default"/>
        <w:tabs>
          <w:tab w:val="left" w:pos="540"/>
          <w:tab w:val="left" w:pos="1160"/>
        </w:tabs>
      </w:pPr>
      <w:r>
        <w:t>b)</w:t>
      </w:r>
      <w:r>
        <w:tab/>
        <w:t>CH</w:t>
      </w:r>
      <w:r>
        <w:rPr>
          <w:position w:val="-4"/>
          <w:sz w:val="20"/>
        </w:rPr>
        <w:t>3</w:t>
      </w:r>
      <w:r>
        <w:t>CH</w:t>
      </w:r>
      <w:r>
        <w:rPr>
          <w:position w:val="-4"/>
          <w:sz w:val="20"/>
        </w:rPr>
        <w:t>2</w:t>
      </w:r>
      <w:r>
        <w:t>COOH and CH</w:t>
      </w:r>
      <w:r>
        <w:rPr>
          <w:position w:val="-4"/>
          <w:sz w:val="20"/>
        </w:rPr>
        <w:t>3</w:t>
      </w:r>
      <w:r>
        <w:t>CH</w:t>
      </w:r>
      <w:r>
        <w:rPr>
          <w:position w:val="-4"/>
          <w:sz w:val="20"/>
        </w:rPr>
        <w:t>2</w:t>
      </w:r>
      <w:r>
        <w:t>OH</w:t>
      </w:r>
    </w:p>
    <w:p w:rsidR="005C0DFE" w:rsidRDefault="005C0DFE" w:rsidP="005C0DFE">
      <w:pPr>
        <w:pStyle w:val="Default"/>
        <w:tabs>
          <w:tab w:val="left" w:pos="540"/>
          <w:tab w:val="left" w:pos="1160"/>
        </w:tabs>
      </w:pPr>
      <w:r>
        <w:t>d)</w:t>
      </w:r>
      <w:r>
        <w:tab/>
        <w:t>CH</w:t>
      </w:r>
      <w:r>
        <w:rPr>
          <w:position w:val="-4"/>
          <w:sz w:val="20"/>
        </w:rPr>
        <w:t>3</w:t>
      </w:r>
      <w:r>
        <w:t>COOH and CH</w:t>
      </w:r>
      <w:r>
        <w:rPr>
          <w:position w:val="-4"/>
          <w:sz w:val="20"/>
        </w:rPr>
        <w:t>3</w:t>
      </w:r>
      <w:r>
        <w:t>CH</w:t>
      </w:r>
      <w:r>
        <w:rPr>
          <w:position w:val="-4"/>
          <w:sz w:val="20"/>
        </w:rPr>
        <w:t>2</w:t>
      </w:r>
      <w:r>
        <w:t>OH</w:t>
      </w:r>
    </w:p>
    <w:p w:rsidR="005C0DFE" w:rsidRDefault="005C0DFE" w:rsidP="005C0DFE">
      <w:pPr>
        <w:pStyle w:val="Default"/>
        <w:tabs>
          <w:tab w:val="left" w:pos="540"/>
          <w:tab w:val="left" w:pos="1160"/>
        </w:tabs>
      </w:pPr>
      <w:r>
        <w:lastRenderedPageBreak/>
        <w:t>e)</w:t>
      </w:r>
      <w:r>
        <w:tab/>
        <w:t>CH</w:t>
      </w:r>
      <w:r>
        <w:rPr>
          <w:position w:val="-4"/>
          <w:sz w:val="20"/>
        </w:rPr>
        <w:t>3</w:t>
      </w:r>
      <w:r>
        <w:t>COOH and CH</w:t>
      </w:r>
      <w:r>
        <w:rPr>
          <w:position w:val="-4"/>
          <w:sz w:val="20"/>
        </w:rPr>
        <w:t>3</w:t>
      </w:r>
      <w:r>
        <w:t>CH</w:t>
      </w:r>
      <w:r>
        <w:rPr>
          <w:position w:val="-4"/>
          <w:sz w:val="20"/>
        </w:rPr>
        <w:t>2</w:t>
      </w:r>
      <w:r>
        <w:t>CH</w:t>
      </w:r>
      <w:r>
        <w:rPr>
          <w:position w:val="-4"/>
          <w:sz w:val="20"/>
        </w:rPr>
        <w:t>2</w:t>
      </w:r>
      <w:r>
        <w:t>OH</w:t>
      </w:r>
    </w:p>
    <w:p w:rsidR="005C0DFE" w:rsidRDefault="005C0DFE" w:rsidP="005C0DFE">
      <w:pPr>
        <w:pStyle w:val="Default"/>
        <w:tabs>
          <w:tab w:val="left" w:pos="540"/>
          <w:tab w:val="left" w:pos="1160"/>
        </w:tabs>
      </w:pPr>
    </w:p>
    <w:p w:rsidR="005C0DFE" w:rsidRDefault="005C0DFE" w:rsidP="005C0DFE">
      <w:pPr>
        <w:pStyle w:val="Default"/>
        <w:tabs>
          <w:tab w:val="left" w:pos="540"/>
          <w:tab w:val="left" w:pos="1160"/>
        </w:tabs>
      </w:pPr>
    </w:p>
    <w:p w:rsidR="005C0DFE" w:rsidRDefault="005C0DFE" w:rsidP="005C0DFE">
      <w:pPr>
        <w:pStyle w:val="Default"/>
        <w:tabs>
          <w:tab w:val="left" w:pos="540"/>
          <w:tab w:val="left" w:pos="1160"/>
        </w:tabs>
      </w:pPr>
      <w:r>
        <w:t>6.</w:t>
      </w:r>
      <w:r>
        <w:tab/>
        <w:t xml:space="preserve">The reagents used in Q5 above would, in turn, have been synthesized from a pair of simpler compounds.  The identities of these compounds would </w:t>
      </w:r>
      <w:r>
        <w:rPr>
          <w:b/>
        </w:rPr>
        <w:t>most likely</w:t>
      </w:r>
      <w:r>
        <w:t xml:space="preserve"> have been</w:t>
      </w:r>
    </w:p>
    <w:p w:rsidR="005C0DFE" w:rsidRDefault="005C0DFE" w:rsidP="005C0DFE">
      <w:pPr>
        <w:pStyle w:val="Default"/>
        <w:tabs>
          <w:tab w:val="left" w:pos="540"/>
          <w:tab w:val="left" w:pos="1160"/>
        </w:tabs>
      </w:pPr>
    </w:p>
    <w:p w:rsidR="005C0DFE" w:rsidRDefault="005C0DFE" w:rsidP="005C0DFE">
      <w:pPr>
        <w:pStyle w:val="Default"/>
        <w:tabs>
          <w:tab w:val="left" w:pos="540"/>
          <w:tab w:val="left" w:pos="1160"/>
        </w:tabs>
      </w:pPr>
      <w:r>
        <w:t>a)</w:t>
      </w:r>
      <w:r>
        <w:tab/>
        <w:t>ethane and propane.</w:t>
      </w:r>
    </w:p>
    <w:p w:rsidR="005C0DFE" w:rsidRDefault="005C0DFE" w:rsidP="005C0DFE">
      <w:pPr>
        <w:pStyle w:val="Default"/>
        <w:tabs>
          <w:tab w:val="left" w:pos="540"/>
          <w:tab w:val="left" w:pos="1160"/>
        </w:tabs>
      </w:pPr>
      <w:r>
        <w:t>b)</w:t>
      </w:r>
      <w:r>
        <w:tab/>
        <w:t>ethene and propanoic acid.</w:t>
      </w:r>
    </w:p>
    <w:p w:rsidR="005C0DFE" w:rsidRDefault="005C0DFE" w:rsidP="005C0DFE">
      <w:pPr>
        <w:pStyle w:val="Default"/>
        <w:tabs>
          <w:tab w:val="left" w:pos="540"/>
          <w:tab w:val="left" w:pos="1160"/>
        </w:tabs>
      </w:pPr>
      <w:r>
        <w:t>c)</w:t>
      </w:r>
      <w:r>
        <w:tab/>
        <w:t>propene and ethene.</w:t>
      </w:r>
    </w:p>
    <w:p w:rsidR="005C0DFE" w:rsidRDefault="005C0DFE" w:rsidP="005C0DFE">
      <w:pPr>
        <w:pStyle w:val="Default"/>
        <w:tabs>
          <w:tab w:val="left" w:pos="540"/>
          <w:tab w:val="left" w:pos="1160"/>
        </w:tabs>
      </w:pPr>
      <w:r>
        <w:t>d)</w:t>
      </w:r>
      <w:r>
        <w:tab/>
        <w:t>propanol and ethanoic acid.</w:t>
      </w:r>
    </w:p>
    <w:p w:rsidR="005C0DFE" w:rsidRDefault="005C0DFE" w:rsidP="005C0DFE">
      <w:pPr>
        <w:pStyle w:val="Default"/>
        <w:tabs>
          <w:tab w:val="left" w:pos="540"/>
          <w:tab w:val="left" w:pos="1160"/>
        </w:tabs>
      </w:pPr>
    </w:p>
    <w:p w:rsidR="005C0DFE" w:rsidRDefault="005C0DFE" w:rsidP="005C0DFE">
      <w:pPr>
        <w:pStyle w:val="Default"/>
        <w:tabs>
          <w:tab w:val="left" w:pos="540"/>
          <w:tab w:val="left" w:pos="1160"/>
        </w:tabs>
      </w:pPr>
    </w:p>
    <w:p w:rsidR="00082625" w:rsidRDefault="005C0DFE" w:rsidP="00082625">
      <w:pPr>
        <w:pStyle w:val="Default"/>
        <w:tabs>
          <w:tab w:val="left" w:pos="520"/>
          <w:tab w:val="left" w:pos="1060"/>
          <w:tab w:val="left" w:pos="5240"/>
          <w:tab w:val="left" w:pos="5780"/>
        </w:tabs>
      </w:pPr>
      <w:r>
        <w:t>7.</w:t>
      </w:r>
      <w:r>
        <w:tab/>
      </w:r>
      <w:r w:rsidR="00082625">
        <w:t>The most important raw material in the polymer industry is:</w:t>
      </w:r>
    </w:p>
    <w:p w:rsidR="00082625" w:rsidRDefault="00082625" w:rsidP="00082625">
      <w:pPr>
        <w:pStyle w:val="Default"/>
        <w:tabs>
          <w:tab w:val="left" w:pos="520"/>
          <w:tab w:val="left" w:pos="1060"/>
          <w:tab w:val="left" w:pos="5240"/>
          <w:tab w:val="left" w:pos="5780"/>
        </w:tabs>
      </w:pPr>
    </w:p>
    <w:p w:rsidR="00082625" w:rsidRDefault="00082625" w:rsidP="00082625">
      <w:pPr>
        <w:pStyle w:val="Default"/>
        <w:tabs>
          <w:tab w:val="left" w:pos="520"/>
          <w:tab w:val="left" w:pos="1060"/>
          <w:tab w:val="left" w:pos="5240"/>
          <w:tab w:val="left" w:pos="5780"/>
        </w:tabs>
      </w:pPr>
      <w:r>
        <w:t>a)</w:t>
      </w:r>
      <w:r>
        <w:tab/>
      </w:r>
      <w:r>
        <w:t>starch</w:t>
      </w:r>
      <w:r>
        <w:t>.</w:t>
      </w:r>
    </w:p>
    <w:p w:rsidR="00082625" w:rsidRDefault="00082625" w:rsidP="00082625">
      <w:pPr>
        <w:pStyle w:val="Default"/>
        <w:tabs>
          <w:tab w:val="left" w:pos="520"/>
          <w:tab w:val="left" w:pos="1060"/>
          <w:tab w:val="left" w:pos="5240"/>
          <w:tab w:val="left" w:pos="5780"/>
        </w:tabs>
      </w:pPr>
      <w:r>
        <w:t>b)</w:t>
      </w:r>
      <w:r>
        <w:tab/>
        <w:t>cellulose.</w:t>
      </w:r>
    </w:p>
    <w:p w:rsidR="00082625" w:rsidRDefault="00082625" w:rsidP="00082625">
      <w:pPr>
        <w:pStyle w:val="Default"/>
        <w:tabs>
          <w:tab w:val="left" w:pos="520"/>
          <w:tab w:val="left" w:pos="1060"/>
          <w:tab w:val="left" w:pos="5240"/>
          <w:tab w:val="left" w:pos="5780"/>
        </w:tabs>
      </w:pPr>
      <w:r>
        <w:t>c)</w:t>
      </w:r>
      <w:r>
        <w:tab/>
        <w:t>petroleum.</w:t>
      </w:r>
    </w:p>
    <w:p w:rsidR="00082625" w:rsidRDefault="00082625" w:rsidP="00082625">
      <w:pPr>
        <w:pStyle w:val="Default"/>
        <w:tabs>
          <w:tab w:val="left" w:pos="520"/>
          <w:tab w:val="left" w:pos="1060"/>
          <w:tab w:val="left" w:pos="5240"/>
          <w:tab w:val="left" w:pos="5780"/>
        </w:tabs>
      </w:pPr>
      <w:r>
        <w:t>d)</w:t>
      </w:r>
      <w:r>
        <w:tab/>
        <w:t>plant oils.</w:t>
      </w:r>
    </w:p>
    <w:p w:rsidR="005C0DFE" w:rsidRDefault="005C0DFE" w:rsidP="005C0DFE">
      <w:pPr>
        <w:pStyle w:val="Default"/>
        <w:tabs>
          <w:tab w:val="left" w:pos="540"/>
          <w:tab w:val="left" w:pos="1160"/>
        </w:tabs>
      </w:pPr>
    </w:p>
    <w:p w:rsidR="00082625" w:rsidRDefault="00082625" w:rsidP="005C0DFE">
      <w:pPr>
        <w:pStyle w:val="Default"/>
        <w:tabs>
          <w:tab w:val="left" w:pos="540"/>
          <w:tab w:val="left" w:pos="1160"/>
        </w:tabs>
      </w:pPr>
    </w:p>
    <w:p w:rsidR="00082625" w:rsidRDefault="00082625" w:rsidP="00082625">
      <w:pPr>
        <w:pStyle w:val="Default"/>
        <w:tabs>
          <w:tab w:val="left" w:pos="580"/>
          <w:tab w:val="left" w:pos="1220"/>
        </w:tabs>
      </w:pPr>
      <w:r>
        <w:t>8.</w:t>
      </w:r>
      <w:r>
        <w:tab/>
      </w:r>
      <w:r>
        <w:t>The two main types of polymerisation reactions are addition and condensation.  Which of the following polymers results from condensation polymerisation ?</w:t>
      </w:r>
    </w:p>
    <w:p w:rsidR="00082625" w:rsidRDefault="00082625" w:rsidP="00082625">
      <w:pPr>
        <w:pStyle w:val="Default"/>
        <w:tabs>
          <w:tab w:val="left" w:pos="580"/>
          <w:tab w:val="left" w:pos="1220"/>
        </w:tabs>
      </w:pPr>
    </w:p>
    <w:p w:rsidR="00082625" w:rsidRDefault="00082625" w:rsidP="00082625">
      <w:pPr>
        <w:pStyle w:val="Default"/>
        <w:tabs>
          <w:tab w:val="left" w:pos="580"/>
          <w:tab w:val="left" w:pos="1220"/>
        </w:tabs>
      </w:pPr>
      <w:r>
        <w:t>a)</w:t>
      </w:r>
      <w:r>
        <w:tab/>
        <w:t>Nylon.</w:t>
      </w:r>
    </w:p>
    <w:p w:rsidR="00082625" w:rsidRDefault="00082625" w:rsidP="00082625">
      <w:pPr>
        <w:pStyle w:val="Default"/>
        <w:tabs>
          <w:tab w:val="left" w:pos="580"/>
          <w:tab w:val="left" w:pos="1220"/>
        </w:tabs>
      </w:pPr>
      <w:r>
        <w:t>b)</w:t>
      </w:r>
      <w:r>
        <w:tab/>
        <w:t>Polythene.</w:t>
      </w:r>
    </w:p>
    <w:p w:rsidR="00082625" w:rsidRDefault="00082625" w:rsidP="00082625">
      <w:pPr>
        <w:pStyle w:val="Default"/>
        <w:tabs>
          <w:tab w:val="left" w:pos="580"/>
          <w:tab w:val="left" w:pos="1220"/>
        </w:tabs>
      </w:pPr>
      <w:r>
        <w:t>c)</w:t>
      </w:r>
      <w:r>
        <w:tab/>
        <w:t>Polyvinyl chloride.</w:t>
      </w:r>
    </w:p>
    <w:p w:rsidR="00082625" w:rsidRDefault="00082625" w:rsidP="00082625">
      <w:pPr>
        <w:pStyle w:val="Default"/>
        <w:tabs>
          <w:tab w:val="left" w:pos="580"/>
          <w:tab w:val="left" w:pos="1220"/>
        </w:tabs>
      </w:pPr>
      <w:r>
        <w:t>d)</w:t>
      </w:r>
      <w:r>
        <w:tab/>
        <w:t>Poly</w:t>
      </w:r>
      <w:r>
        <w:t>styr</w:t>
      </w:r>
      <w:r>
        <w:t>ene.</w:t>
      </w:r>
    </w:p>
    <w:p w:rsidR="00082625" w:rsidRDefault="00082625" w:rsidP="005C0DFE">
      <w:pPr>
        <w:pStyle w:val="Default"/>
        <w:tabs>
          <w:tab w:val="left" w:pos="540"/>
          <w:tab w:val="left" w:pos="1160"/>
        </w:tabs>
      </w:pPr>
    </w:p>
    <w:p w:rsidR="00082625" w:rsidRDefault="00082625" w:rsidP="005C0DFE">
      <w:pPr>
        <w:pStyle w:val="Default"/>
        <w:tabs>
          <w:tab w:val="left" w:pos="540"/>
          <w:tab w:val="left" w:pos="1160"/>
        </w:tabs>
      </w:pPr>
    </w:p>
    <w:p w:rsidR="00082625" w:rsidRDefault="00082625" w:rsidP="00082625">
      <w:pPr>
        <w:pStyle w:val="Default"/>
        <w:tabs>
          <w:tab w:val="left" w:pos="580"/>
          <w:tab w:val="left" w:pos="1220"/>
        </w:tabs>
      </w:pPr>
      <w:r>
        <w:t>9.</w:t>
      </w:r>
      <w:r>
        <w:tab/>
      </w:r>
      <w:r>
        <w:t>Which of the following compounds would be an effective soap ?</w:t>
      </w:r>
    </w:p>
    <w:p w:rsidR="00082625" w:rsidRDefault="00082625" w:rsidP="00082625">
      <w:pPr>
        <w:pStyle w:val="Default"/>
        <w:tabs>
          <w:tab w:val="left" w:pos="580"/>
          <w:tab w:val="left" w:pos="1220"/>
        </w:tabs>
      </w:pPr>
    </w:p>
    <w:p w:rsidR="00082625" w:rsidRDefault="00082625" w:rsidP="00082625">
      <w:pPr>
        <w:pStyle w:val="Default"/>
        <w:tabs>
          <w:tab w:val="left" w:pos="580"/>
          <w:tab w:val="left" w:pos="1220"/>
        </w:tabs>
      </w:pPr>
      <w:r>
        <w:t>a)</w:t>
      </w:r>
      <w:r>
        <w:tab/>
        <w:t>CH</w:t>
      </w:r>
      <w:r>
        <w:rPr>
          <w:position w:val="-4"/>
          <w:sz w:val="20"/>
        </w:rPr>
        <w:t>3</w:t>
      </w:r>
      <w:r>
        <w:t>(CH</w:t>
      </w:r>
      <w:r>
        <w:rPr>
          <w:position w:val="-4"/>
          <w:sz w:val="20"/>
        </w:rPr>
        <w:t>2</w:t>
      </w:r>
      <w:r>
        <w:t>)</w:t>
      </w:r>
      <w:r>
        <w:rPr>
          <w:position w:val="-4"/>
          <w:sz w:val="20"/>
        </w:rPr>
        <w:t>14</w:t>
      </w:r>
      <w:r>
        <w:t>COOH</w:t>
      </w:r>
    </w:p>
    <w:p w:rsidR="00082625" w:rsidRDefault="00082625" w:rsidP="00082625">
      <w:pPr>
        <w:pStyle w:val="Default"/>
        <w:tabs>
          <w:tab w:val="left" w:pos="580"/>
          <w:tab w:val="left" w:pos="1220"/>
        </w:tabs>
      </w:pPr>
      <w:r>
        <w:t>b)</w:t>
      </w:r>
      <w:r>
        <w:tab/>
        <w:t>CH</w:t>
      </w:r>
      <w:r>
        <w:rPr>
          <w:position w:val="-4"/>
          <w:sz w:val="20"/>
        </w:rPr>
        <w:t>3</w:t>
      </w:r>
      <w:r>
        <w:t>COONa</w:t>
      </w:r>
    </w:p>
    <w:p w:rsidR="00082625" w:rsidRDefault="00082625" w:rsidP="00082625">
      <w:pPr>
        <w:pStyle w:val="Default"/>
        <w:tabs>
          <w:tab w:val="left" w:pos="580"/>
          <w:tab w:val="left" w:pos="1220"/>
        </w:tabs>
      </w:pPr>
      <w:r>
        <w:t>c)</w:t>
      </w:r>
      <w:r>
        <w:tab/>
        <w:t>[CH</w:t>
      </w:r>
      <w:r>
        <w:rPr>
          <w:position w:val="-4"/>
          <w:sz w:val="20"/>
        </w:rPr>
        <w:t>3</w:t>
      </w:r>
      <w:r>
        <w:t>(CH</w:t>
      </w:r>
      <w:r>
        <w:rPr>
          <w:position w:val="-4"/>
          <w:sz w:val="20"/>
        </w:rPr>
        <w:t>2</w:t>
      </w:r>
      <w:r>
        <w:t>)</w:t>
      </w:r>
      <w:r>
        <w:rPr>
          <w:position w:val="-4"/>
          <w:sz w:val="20"/>
        </w:rPr>
        <w:t>14</w:t>
      </w:r>
      <w:r>
        <w:t>COO]</w:t>
      </w:r>
      <w:r>
        <w:rPr>
          <w:position w:val="-4"/>
          <w:sz w:val="20"/>
        </w:rPr>
        <w:t>2</w:t>
      </w:r>
      <w:r>
        <w:t>Mg</w:t>
      </w:r>
    </w:p>
    <w:p w:rsidR="00082625" w:rsidRDefault="00082625" w:rsidP="00082625">
      <w:pPr>
        <w:pStyle w:val="Default"/>
        <w:tabs>
          <w:tab w:val="left" w:pos="580"/>
          <w:tab w:val="left" w:pos="1220"/>
        </w:tabs>
      </w:pPr>
      <w:r>
        <w:t>d)</w:t>
      </w:r>
      <w:r>
        <w:tab/>
        <w:t>CH</w:t>
      </w:r>
      <w:r>
        <w:rPr>
          <w:position w:val="-4"/>
          <w:sz w:val="20"/>
        </w:rPr>
        <w:t>3</w:t>
      </w:r>
      <w:r>
        <w:t>(CH</w:t>
      </w:r>
      <w:r>
        <w:rPr>
          <w:position w:val="-4"/>
          <w:sz w:val="20"/>
        </w:rPr>
        <w:t>2</w:t>
      </w:r>
      <w:r>
        <w:t>)</w:t>
      </w:r>
      <w:r>
        <w:rPr>
          <w:position w:val="-4"/>
          <w:sz w:val="20"/>
        </w:rPr>
        <w:t>14</w:t>
      </w:r>
      <w:r>
        <w:t>COONa</w:t>
      </w:r>
    </w:p>
    <w:p w:rsidR="00082625" w:rsidRDefault="00082625" w:rsidP="005C0DFE">
      <w:pPr>
        <w:pStyle w:val="Default"/>
        <w:tabs>
          <w:tab w:val="left" w:pos="540"/>
          <w:tab w:val="left" w:pos="1160"/>
        </w:tabs>
      </w:pPr>
    </w:p>
    <w:p w:rsidR="00082625" w:rsidRDefault="00082625" w:rsidP="005C0DFE">
      <w:pPr>
        <w:pStyle w:val="Default"/>
        <w:tabs>
          <w:tab w:val="left" w:pos="540"/>
          <w:tab w:val="left" w:pos="1160"/>
        </w:tabs>
      </w:pPr>
    </w:p>
    <w:p w:rsidR="00082625" w:rsidRDefault="00082625" w:rsidP="00082625">
      <w:pPr>
        <w:pStyle w:val="Default"/>
        <w:tabs>
          <w:tab w:val="left" w:pos="580"/>
          <w:tab w:val="left" w:pos="1220"/>
        </w:tabs>
      </w:pPr>
      <w:r>
        <w:t>10.</w:t>
      </w:r>
      <w:r>
        <w:tab/>
      </w:r>
      <w:r>
        <w:t>Synthetic detergents may be considered superior to soaps because:</w:t>
      </w:r>
    </w:p>
    <w:p w:rsidR="00082625" w:rsidRDefault="00082625" w:rsidP="00082625">
      <w:pPr>
        <w:pStyle w:val="Default"/>
        <w:tabs>
          <w:tab w:val="left" w:pos="580"/>
          <w:tab w:val="left" w:pos="1220"/>
        </w:tabs>
      </w:pPr>
    </w:p>
    <w:p w:rsidR="00082625" w:rsidRDefault="00082625" w:rsidP="00082625">
      <w:pPr>
        <w:pStyle w:val="Default"/>
        <w:tabs>
          <w:tab w:val="left" w:pos="580"/>
          <w:tab w:val="left" w:pos="1220"/>
        </w:tabs>
      </w:pPr>
      <w:r>
        <w:t>a)</w:t>
      </w:r>
      <w:r>
        <w:tab/>
        <w:t>their calcium and magnesium salts are soluble in water.</w:t>
      </w:r>
    </w:p>
    <w:p w:rsidR="00082625" w:rsidRDefault="00082625" w:rsidP="00082625">
      <w:pPr>
        <w:pStyle w:val="Default"/>
        <w:tabs>
          <w:tab w:val="left" w:pos="580"/>
          <w:tab w:val="left" w:pos="1220"/>
        </w:tabs>
      </w:pPr>
      <w:r>
        <w:t>b)</w:t>
      </w:r>
      <w:r>
        <w:tab/>
        <w:t>only detergents are biodegradable.</w:t>
      </w:r>
    </w:p>
    <w:p w:rsidR="00082625" w:rsidRDefault="00082625" w:rsidP="00082625">
      <w:pPr>
        <w:pStyle w:val="Default"/>
        <w:tabs>
          <w:tab w:val="left" w:pos="580"/>
          <w:tab w:val="left" w:pos="1220"/>
        </w:tabs>
      </w:pPr>
      <w:r>
        <w:t>c)</w:t>
      </w:r>
      <w:r>
        <w:tab/>
        <w:t>they can easily be manufactured by saponification of fats.</w:t>
      </w:r>
    </w:p>
    <w:p w:rsidR="00082625" w:rsidRDefault="00082625" w:rsidP="00082625">
      <w:pPr>
        <w:pStyle w:val="Default"/>
        <w:tabs>
          <w:tab w:val="left" w:pos="580"/>
          <w:tab w:val="left" w:pos="1220"/>
        </w:tabs>
      </w:pPr>
      <w:r>
        <w:t>d)</w:t>
      </w:r>
      <w:r>
        <w:tab/>
        <w:t>they oxidise the dirt and grease before removing them.</w:t>
      </w:r>
    </w:p>
    <w:p w:rsidR="00082625" w:rsidRDefault="00082625" w:rsidP="005C0DFE">
      <w:pPr>
        <w:pStyle w:val="Default"/>
        <w:tabs>
          <w:tab w:val="left" w:pos="540"/>
          <w:tab w:val="left" w:pos="1160"/>
        </w:tabs>
      </w:pPr>
    </w:p>
    <w:p w:rsidR="00082625" w:rsidRDefault="00082625" w:rsidP="005C0DFE">
      <w:pPr>
        <w:pStyle w:val="Default"/>
        <w:tabs>
          <w:tab w:val="left" w:pos="540"/>
          <w:tab w:val="left" w:pos="1160"/>
        </w:tabs>
      </w:pPr>
    </w:p>
    <w:p w:rsidR="00082625" w:rsidRPr="005C0DFE" w:rsidRDefault="00082625" w:rsidP="005C0DFE">
      <w:pPr>
        <w:pStyle w:val="Default"/>
        <w:tabs>
          <w:tab w:val="left" w:pos="540"/>
          <w:tab w:val="left" w:pos="1160"/>
        </w:tabs>
      </w:pPr>
      <w:r>
        <w:t>11.</w:t>
      </w:r>
      <w:r>
        <w:tab/>
      </w:r>
    </w:p>
    <w:p w:rsidR="003C6063" w:rsidRDefault="003C6063" w:rsidP="00136CAE">
      <w:pPr>
        <w:ind w:left="709" w:hanging="709"/>
      </w:pPr>
    </w:p>
    <w:p w:rsidR="00D410BE" w:rsidRDefault="00D410BE">
      <w:r>
        <w:lastRenderedPageBreak/>
        <w:br w:type="page"/>
      </w:r>
    </w:p>
    <w:p w:rsidR="00D410BE" w:rsidRDefault="00D410BE" w:rsidP="00D410BE">
      <w:pPr>
        <w:rPr>
          <w:b/>
        </w:rPr>
      </w:pPr>
      <w:r>
        <w:rPr>
          <w:b/>
        </w:rPr>
        <w:lastRenderedPageBreak/>
        <w:t>SHORT ANSWER SECTION</w:t>
      </w:r>
    </w:p>
    <w:p w:rsidR="00D410BE" w:rsidRDefault="00D410BE" w:rsidP="00D410BE"/>
    <w:p w:rsidR="005977FF" w:rsidRDefault="00136CAE" w:rsidP="005977FF">
      <w:r>
        <w:t>1.</w:t>
      </w:r>
      <w:r>
        <w:tab/>
      </w:r>
      <w:r w:rsidR="005977FF">
        <w:t xml:space="preserve">A solution containing 1.42 g of phosphoric acid is added to 2.60 g of sodium carbonate and the expected acid-carbonate reaction occurs.  </w:t>
      </w:r>
    </w:p>
    <w:p w:rsidR="005977FF" w:rsidRDefault="005977FF" w:rsidP="005977FF"/>
    <w:p w:rsidR="005977FF" w:rsidRDefault="005977FF" w:rsidP="005977FF">
      <w:pPr>
        <w:ind w:left="567" w:hanging="567"/>
      </w:pPr>
      <w:r>
        <w:t>(a)</w:t>
      </w:r>
      <w:r>
        <w:tab/>
        <w:t>Write a balanced equation for the above reaction.</w:t>
      </w:r>
    </w:p>
    <w:p w:rsidR="005977FF" w:rsidRDefault="005977FF" w:rsidP="005977FF">
      <w:pPr>
        <w:ind w:left="567" w:hanging="567"/>
      </w:pPr>
    </w:p>
    <w:p w:rsidR="005977FF" w:rsidRDefault="005977FF" w:rsidP="005977FF">
      <w:pPr>
        <w:ind w:left="567" w:hanging="567"/>
      </w:pPr>
      <w:r>
        <w:tab/>
        <w:t>……………………………………………………………………………………….</w:t>
      </w:r>
    </w:p>
    <w:p w:rsidR="005977FF" w:rsidRDefault="005977FF" w:rsidP="005977FF">
      <w:pPr>
        <w:ind w:left="567" w:hanging="567"/>
      </w:pPr>
    </w:p>
    <w:p w:rsidR="005977FF" w:rsidRDefault="005977FF" w:rsidP="005977FF">
      <w:pPr>
        <w:ind w:left="567" w:hanging="567"/>
      </w:pPr>
      <w:r>
        <w:t>(b)</w:t>
      </w:r>
      <w:r>
        <w:tab/>
        <w:t>Calculate the number of moles of each reactant.</w:t>
      </w:r>
    </w:p>
    <w:p w:rsidR="005977FF" w:rsidRDefault="005977FF" w:rsidP="005977FF">
      <w:pPr>
        <w:ind w:left="567" w:hanging="567"/>
      </w:pPr>
    </w:p>
    <w:p w:rsidR="005977FF" w:rsidRDefault="005977FF" w:rsidP="005977FF">
      <w:pPr>
        <w:ind w:left="567" w:hanging="567"/>
      </w:pPr>
      <w:r>
        <w:tab/>
        <w:t>……………………………………………………………………………………….</w:t>
      </w:r>
    </w:p>
    <w:p w:rsidR="005977FF" w:rsidRDefault="005977FF" w:rsidP="005977FF">
      <w:pPr>
        <w:ind w:left="567" w:hanging="567"/>
      </w:pPr>
    </w:p>
    <w:p w:rsidR="005977FF" w:rsidRDefault="005977FF" w:rsidP="005977FF">
      <w:pPr>
        <w:ind w:left="567" w:hanging="567"/>
      </w:pPr>
      <w:r>
        <w:tab/>
        <w:t>……………………………………………………………………………………….</w:t>
      </w:r>
    </w:p>
    <w:p w:rsidR="005977FF" w:rsidRDefault="005977FF" w:rsidP="005977FF">
      <w:pPr>
        <w:ind w:left="567" w:hanging="567"/>
      </w:pPr>
    </w:p>
    <w:p w:rsidR="005977FF" w:rsidRDefault="005977FF" w:rsidP="005977FF">
      <w:pPr>
        <w:ind w:left="567" w:hanging="567"/>
      </w:pPr>
      <w:r>
        <w:tab/>
        <w:t>……………………………………………………………………………………….</w:t>
      </w:r>
    </w:p>
    <w:p w:rsidR="005977FF" w:rsidRDefault="005977FF" w:rsidP="005977FF">
      <w:pPr>
        <w:ind w:left="567" w:hanging="567"/>
      </w:pPr>
    </w:p>
    <w:p w:rsidR="005977FF" w:rsidRDefault="005977FF" w:rsidP="005977FF">
      <w:pPr>
        <w:ind w:left="567" w:hanging="567"/>
      </w:pPr>
      <w:r>
        <w:tab/>
        <w:t>……………………………………………………………………………………….</w:t>
      </w:r>
    </w:p>
    <w:p w:rsidR="005977FF" w:rsidRDefault="005977FF" w:rsidP="005977FF">
      <w:pPr>
        <w:ind w:left="567" w:hanging="567"/>
      </w:pPr>
    </w:p>
    <w:p w:rsidR="005977FF" w:rsidRDefault="005977FF" w:rsidP="005977FF">
      <w:pPr>
        <w:ind w:left="567" w:hanging="567"/>
      </w:pPr>
      <w:r>
        <w:t>(c)</w:t>
      </w:r>
      <w:r>
        <w:tab/>
        <w:t>Which is the limiting reagent?  Show your reasoning.</w:t>
      </w:r>
    </w:p>
    <w:p w:rsidR="005977FF" w:rsidRDefault="005977FF" w:rsidP="005977FF">
      <w:pPr>
        <w:ind w:left="567" w:hanging="567"/>
      </w:pPr>
    </w:p>
    <w:p w:rsidR="005977FF" w:rsidRDefault="005977FF" w:rsidP="005977FF">
      <w:pPr>
        <w:ind w:left="567" w:hanging="567"/>
      </w:pPr>
      <w:r>
        <w:tab/>
        <w:t>……………………………………………………………………………………….</w:t>
      </w:r>
    </w:p>
    <w:p w:rsidR="005977FF" w:rsidRDefault="005977FF" w:rsidP="005977FF">
      <w:pPr>
        <w:ind w:left="567" w:hanging="567"/>
      </w:pPr>
    </w:p>
    <w:p w:rsidR="005977FF" w:rsidRDefault="005977FF" w:rsidP="005977FF">
      <w:pPr>
        <w:ind w:left="567" w:hanging="567"/>
      </w:pPr>
      <w:r>
        <w:tab/>
        <w:t>……………………………………………………………………………………….</w:t>
      </w:r>
    </w:p>
    <w:p w:rsidR="005977FF" w:rsidRDefault="005977FF" w:rsidP="005977FF">
      <w:pPr>
        <w:ind w:left="567" w:hanging="567"/>
      </w:pPr>
    </w:p>
    <w:p w:rsidR="005977FF" w:rsidRDefault="005977FF" w:rsidP="005977FF">
      <w:pPr>
        <w:ind w:left="567" w:hanging="567"/>
      </w:pPr>
      <w:r>
        <w:tab/>
        <w:t>……………………………………………………………………………………….</w:t>
      </w:r>
    </w:p>
    <w:p w:rsidR="005977FF" w:rsidRDefault="005977FF" w:rsidP="005977FF">
      <w:pPr>
        <w:ind w:left="567" w:hanging="567"/>
      </w:pPr>
    </w:p>
    <w:p w:rsidR="005977FF" w:rsidRDefault="005977FF" w:rsidP="005977FF">
      <w:pPr>
        <w:ind w:left="567" w:hanging="567"/>
      </w:pPr>
      <w:r>
        <w:tab/>
        <w:t>……………………………………………………………………………………….</w:t>
      </w:r>
    </w:p>
    <w:p w:rsidR="005977FF" w:rsidRDefault="005977FF" w:rsidP="005977FF">
      <w:pPr>
        <w:ind w:left="567" w:hanging="567"/>
      </w:pPr>
    </w:p>
    <w:p w:rsidR="005977FF" w:rsidRDefault="005977FF" w:rsidP="005977FF">
      <w:pPr>
        <w:ind w:left="567" w:hanging="567"/>
      </w:pPr>
      <w:r>
        <w:t>(d)</w:t>
      </w:r>
      <w:r>
        <w:tab/>
        <w:t>Calculate the mass of salt that could be recovered from the resulting mixture.</w:t>
      </w:r>
    </w:p>
    <w:p w:rsidR="005977FF" w:rsidRDefault="005977FF" w:rsidP="005977FF">
      <w:pPr>
        <w:ind w:left="567" w:hanging="567"/>
      </w:pPr>
    </w:p>
    <w:p w:rsidR="005977FF" w:rsidRDefault="005977FF" w:rsidP="005977FF">
      <w:pPr>
        <w:ind w:left="567" w:hanging="567"/>
      </w:pPr>
      <w:r>
        <w:tab/>
        <w:t>……………………………………………………………………………………….</w:t>
      </w:r>
    </w:p>
    <w:p w:rsidR="005977FF" w:rsidRDefault="005977FF" w:rsidP="005977FF">
      <w:pPr>
        <w:ind w:left="567" w:hanging="567"/>
      </w:pPr>
    </w:p>
    <w:p w:rsidR="005977FF" w:rsidRDefault="005977FF" w:rsidP="005977FF">
      <w:pPr>
        <w:ind w:left="567" w:hanging="567"/>
      </w:pPr>
      <w:r>
        <w:tab/>
        <w:t>……………………………………………………………………………………….</w:t>
      </w:r>
    </w:p>
    <w:p w:rsidR="005977FF" w:rsidRDefault="005977FF" w:rsidP="005977FF">
      <w:pPr>
        <w:ind w:left="567" w:hanging="567"/>
      </w:pPr>
    </w:p>
    <w:p w:rsidR="005977FF" w:rsidRDefault="005977FF" w:rsidP="005977FF">
      <w:pPr>
        <w:ind w:left="567" w:hanging="567"/>
      </w:pPr>
      <w:r>
        <w:tab/>
        <w:t>……………………………………………………………………………………….</w:t>
      </w:r>
    </w:p>
    <w:p w:rsidR="005977FF" w:rsidRDefault="005977FF" w:rsidP="005977FF">
      <w:pPr>
        <w:ind w:left="567" w:hanging="567"/>
      </w:pPr>
    </w:p>
    <w:p w:rsidR="005977FF" w:rsidRDefault="005977FF" w:rsidP="005977FF">
      <w:pPr>
        <w:ind w:left="567" w:hanging="567"/>
      </w:pPr>
      <w:r>
        <w:t>(e)</w:t>
      </w:r>
      <w:r>
        <w:tab/>
        <w:t>If the experiment was conducted at 25</w:t>
      </w:r>
      <w:r>
        <w:rPr>
          <w:vertAlign w:val="superscript"/>
        </w:rPr>
        <w:t>o</w:t>
      </w:r>
      <w:r>
        <w:t xml:space="preserve"> C and 103.7 </w:t>
      </w:r>
      <w:proofErr w:type="spellStart"/>
      <w:r>
        <w:t>kPa</w:t>
      </w:r>
      <w:proofErr w:type="spellEnd"/>
      <w:r>
        <w:t xml:space="preserve"> what volume of carbon dioxide was produced?</w:t>
      </w:r>
    </w:p>
    <w:p w:rsidR="005977FF" w:rsidRDefault="005977FF" w:rsidP="005977FF">
      <w:pPr>
        <w:ind w:left="567" w:hanging="567"/>
      </w:pPr>
    </w:p>
    <w:p w:rsidR="005977FF" w:rsidRDefault="005977FF" w:rsidP="005977FF">
      <w:pPr>
        <w:ind w:left="567" w:hanging="567"/>
      </w:pPr>
      <w:r>
        <w:tab/>
        <w:t>……………………………………………………………………………………….</w:t>
      </w:r>
    </w:p>
    <w:p w:rsidR="005977FF" w:rsidRDefault="005977FF" w:rsidP="005977FF">
      <w:pPr>
        <w:ind w:left="567" w:hanging="567"/>
      </w:pPr>
    </w:p>
    <w:p w:rsidR="005977FF" w:rsidRDefault="005977FF" w:rsidP="005977FF">
      <w:pPr>
        <w:ind w:left="567" w:hanging="567"/>
      </w:pPr>
      <w:r>
        <w:tab/>
        <w:t>……………………………………………………………………………………….</w:t>
      </w:r>
    </w:p>
    <w:p w:rsidR="005977FF" w:rsidRDefault="005977FF" w:rsidP="005977FF">
      <w:pPr>
        <w:ind w:left="567" w:hanging="567"/>
      </w:pPr>
    </w:p>
    <w:p w:rsidR="005977FF" w:rsidRDefault="005977FF" w:rsidP="005977FF">
      <w:pPr>
        <w:ind w:left="567" w:hanging="567"/>
      </w:pPr>
      <w:r>
        <w:tab/>
        <w:t>……………………………………………………………………………………….</w:t>
      </w:r>
    </w:p>
    <w:p w:rsidR="005977FF" w:rsidRDefault="005977FF">
      <w:r>
        <w:br w:type="page"/>
      </w:r>
    </w:p>
    <w:p w:rsidR="00735348" w:rsidRDefault="005977FF" w:rsidP="00735348">
      <w:pPr>
        <w:ind w:left="600" w:hanging="600"/>
        <w:jc w:val="both"/>
      </w:pPr>
      <w:r>
        <w:lastRenderedPageBreak/>
        <w:t>2.</w:t>
      </w:r>
      <w:r>
        <w:tab/>
      </w:r>
      <w:r w:rsidR="00735348">
        <w:t>The Ostwald Process is the most widely used method for making nitric acid.  In one step of the process ammonia is burnt in air at 900ºC, at atmospheric pressure, and in the presence of a platinum/rhodium catalyst.  The equation for the process is</w:t>
      </w:r>
    </w:p>
    <w:p w:rsidR="00735348" w:rsidRDefault="00735348" w:rsidP="00735348">
      <w:pPr>
        <w:ind w:left="600" w:hanging="600"/>
      </w:pPr>
    </w:p>
    <w:p w:rsidR="00735348" w:rsidRDefault="00735348" w:rsidP="00735348">
      <w:pPr>
        <w:ind w:left="600" w:hanging="600"/>
      </w:pPr>
      <w:r>
        <w:tab/>
        <w:t>4 NH</w:t>
      </w:r>
      <w:r>
        <w:rPr>
          <w:vertAlign w:val="subscript"/>
        </w:rPr>
        <w:t>3</w:t>
      </w:r>
      <w:r>
        <w:t xml:space="preserve"> (g</w:t>
      </w:r>
      <w:proofErr w:type="gramStart"/>
      <w:r>
        <w:t>)  +</w:t>
      </w:r>
      <w:proofErr w:type="gramEnd"/>
      <w:r>
        <w:t xml:space="preserve">  5 O</w:t>
      </w:r>
      <w:r>
        <w:rPr>
          <w:vertAlign w:val="subscript"/>
        </w:rPr>
        <w:t>2</w:t>
      </w:r>
      <w:r>
        <w:t xml:space="preserve"> (g)    </w:t>
      </w:r>
      <w:r>
        <w:sym w:font="Wingdings" w:char="F0E0"/>
      </w:r>
      <w:r>
        <w:t xml:space="preserve">    4 NO (g)  +  6 H</w:t>
      </w:r>
      <w:r>
        <w:rPr>
          <w:vertAlign w:val="subscript"/>
        </w:rPr>
        <w:t>2</w:t>
      </w:r>
      <w:r>
        <w:t xml:space="preserve">O (g)           </w:t>
      </w:r>
      <w:r w:rsidRPr="00C876DF">
        <w:rPr>
          <w:rFonts w:ascii="Symbol" w:hAnsi="Symbol"/>
        </w:rPr>
        <w:t></w:t>
      </w:r>
      <w:r>
        <w:t>H  =  -905 kJ</w:t>
      </w:r>
    </w:p>
    <w:p w:rsidR="00735348" w:rsidRDefault="00735348" w:rsidP="00735348">
      <w:pPr>
        <w:ind w:left="600" w:hanging="600"/>
      </w:pPr>
    </w:p>
    <w:p w:rsidR="00735348" w:rsidRDefault="00735348" w:rsidP="00735348">
      <w:pPr>
        <w:ind w:left="600" w:hanging="600"/>
      </w:pPr>
      <w:r>
        <w:tab/>
        <w:t xml:space="preserve">The system eventually comes to equilibrium.  Explain how each of the following factors affects </w:t>
      </w:r>
      <w:r>
        <w:rPr>
          <w:b/>
        </w:rPr>
        <w:t>both</w:t>
      </w:r>
      <w:r>
        <w:t xml:space="preserve"> the </w:t>
      </w:r>
      <w:r w:rsidRPr="00C876DF">
        <w:rPr>
          <w:b/>
        </w:rPr>
        <w:t>rate of formation</w:t>
      </w:r>
      <w:r>
        <w:t xml:space="preserve"> of nitrogen monoxide and the </w:t>
      </w:r>
      <w:r w:rsidRPr="00C876DF">
        <w:rPr>
          <w:b/>
        </w:rPr>
        <w:t>yield</w:t>
      </w:r>
      <w:r>
        <w:t xml:space="preserve"> of nitrogen monoxide.</w:t>
      </w:r>
    </w:p>
    <w:p w:rsidR="00D410BE" w:rsidRDefault="00D410BE" w:rsidP="00136CAE">
      <w:pPr>
        <w:ind w:left="567" w:hanging="567"/>
      </w:pPr>
    </w:p>
    <w:tbl>
      <w:tblPr>
        <w:tblStyle w:val="TableGrid"/>
        <w:tblpPr w:leftFromText="180" w:rightFromText="180" w:vertAnchor="text" w:tblpXSpec="center" w:tblpY="18"/>
        <w:tblW w:w="0" w:type="auto"/>
        <w:tblLook w:val="01E0" w:firstRow="1" w:lastRow="1" w:firstColumn="1" w:lastColumn="1" w:noHBand="0" w:noVBand="0"/>
      </w:tblPr>
      <w:tblGrid>
        <w:gridCol w:w="2852"/>
        <w:gridCol w:w="5657"/>
      </w:tblGrid>
      <w:tr w:rsidR="00735348" w:rsidTr="00735348">
        <w:tc>
          <w:tcPr>
            <w:tcW w:w="2852" w:type="dxa"/>
          </w:tcPr>
          <w:p w:rsidR="00735348" w:rsidRPr="001B3D8A" w:rsidRDefault="00735348" w:rsidP="009854D9"/>
        </w:tc>
        <w:tc>
          <w:tcPr>
            <w:tcW w:w="5657" w:type="dxa"/>
          </w:tcPr>
          <w:p w:rsidR="00735348" w:rsidRPr="001B3D8A" w:rsidRDefault="00735348" w:rsidP="009854D9"/>
          <w:p w:rsidR="00735348" w:rsidRPr="001B3D8A" w:rsidRDefault="00735348" w:rsidP="009854D9">
            <w:r w:rsidRPr="001B3D8A">
              <w:t>Explanation in terms of both rate of reaction and yield.</w:t>
            </w:r>
          </w:p>
          <w:p w:rsidR="00735348" w:rsidRPr="001B3D8A" w:rsidRDefault="00735348" w:rsidP="009854D9"/>
        </w:tc>
      </w:tr>
      <w:tr w:rsidR="00735348" w:rsidTr="00735348">
        <w:trPr>
          <w:trHeight w:val="2758"/>
        </w:trPr>
        <w:tc>
          <w:tcPr>
            <w:tcW w:w="2852" w:type="dxa"/>
          </w:tcPr>
          <w:p w:rsidR="00735348" w:rsidRDefault="00735348" w:rsidP="009854D9"/>
          <w:p w:rsidR="00735348" w:rsidRDefault="00735348" w:rsidP="009854D9">
            <w:pPr>
              <w:rPr>
                <w:vertAlign w:val="subscript"/>
              </w:rPr>
            </w:pPr>
            <w:r w:rsidRPr="001B3D8A">
              <w:t>Why is a temperature of 900ºC used rather than a higher or lower temperature?</w:t>
            </w:r>
          </w:p>
          <w:p w:rsidR="00735348" w:rsidRPr="001B3D8A" w:rsidRDefault="00735348" w:rsidP="009854D9">
            <w:pPr>
              <w:rPr>
                <w:vertAlign w:val="subscript"/>
              </w:rPr>
            </w:pPr>
          </w:p>
        </w:tc>
        <w:tc>
          <w:tcPr>
            <w:tcW w:w="5657" w:type="dxa"/>
          </w:tcPr>
          <w:p w:rsidR="00735348" w:rsidRPr="001B3D8A" w:rsidRDefault="00735348" w:rsidP="009854D9"/>
          <w:p w:rsidR="00735348" w:rsidRPr="001B3D8A" w:rsidRDefault="00735348" w:rsidP="009854D9"/>
          <w:p w:rsidR="00735348" w:rsidRPr="001B3D8A" w:rsidRDefault="00735348" w:rsidP="009854D9"/>
          <w:p w:rsidR="00735348" w:rsidRPr="001B3D8A" w:rsidRDefault="00735348" w:rsidP="009854D9"/>
          <w:p w:rsidR="00735348" w:rsidRPr="001B3D8A" w:rsidRDefault="00735348" w:rsidP="009854D9"/>
          <w:p w:rsidR="00735348" w:rsidRPr="001B3D8A" w:rsidRDefault="00735348" w:rsidP="009854D9"/>
          <w:p w:rsidR="00735348" w:rsidRPr="001B3D8A" w:rsidRDefault="00735348" w:rsidP="009854D9"/>
          <w:p w:rsidR="00735348" w:rsidRPr="001B3D8A" w:rsidRDefault="00735348" w:rsidP="009854D9"/>
        </w:tc>
      </w:tr>
      <w:tr w:rsidR="00735348" w:rsidTr="00735348">
        <w:tc>
          <w:tcPr>
            <w:tcW w:w="2852" w:type="dxa"/>
          </w:tcPr>
          <w:p w:rsidR="00735348" w:rsidRDefault="00735348" w:rsidP="009854D9"/>
          <w:p w:rsidR="00735348" w:rsidRDefault="00735348" w:rsidP="009854D9">
            <w:r>
              <w:t>Why is a pressure of 1 atmosphere used rather than a higher or lower pressure?</w:t>
            </w:r>
          </w:p>
          <w:p w:rsidR="00735348" w:rsidRPr="001B3D8A" w:rsidRDefault="00735348" w:rsidP="009854D9"/>
        </w:tc>
        <w:tc>
          <w:tcPr>
            <w:tcW w:w="5657" w:type="dxa"/>
          </w:tcPr>
          <w:p w:rsidR="00735348" w:rsidRPr="001B3D8A" w:rsidRDefault="00735348" w:rsidP="009854D9"/>
          <w:p w:rsidR="00735348" w:rsidRPr="001B3D8A" w:rsidRDefault="00735348" w:rsidP="009854D9"/>
          <w:p w:rsidR="00735348" w:rsidRPr="001B3D8A" w:rsidRDefault="00735348" w:rsidP="009854D9"/>
          <w:p w:rsidR="00735348" w:rsidRPr="001B3D8A" w:rsidRDefault="00735348" w:rsidP="009854D9"/>
          <w:p w:rsidR="00735348" w:rsidRPr="001B3D8A" w:rsidRDefault="00735348" w:rsidP="009854D9"/>
          <w:p w:rsidR="00735348" w:rsidRPr="001B3D8A" w:rsidRDefault="00735348" w:rsidP="009854D9"/>
          <w:p w:rsidR="00735348" w:rsidRPr="001B3D8A" w:rsidRDefault="00735348" w:rsidP="009854D9"/>
          <w:p w:rsidR="00735348" w:rsidRPr="001B3D8A" w:rsidRDefault="00735348" w:rsidP="009854D9"/>
        </w:tc>
      </w:tr>
      <w:tr w:rsidR="00735348" w:rsidTr="00735348">
        <w:tc>
          <w:tcPr>
            <w:tcW w:w="2852" w:type="dxa"/>
          </w:tcPr>
          <w:p w:rsidR="00735348" w:rsidRDefault="00735348" w:rsidP="009854D9"/>
          <w:p w:rsidR="00735348" w:rsidRDefault="00735348" w:rsidP="009854D9">
            <w:r>
              <w:t>Why is a catalyst used?</w:t>
            </w:r>
          </w:p>
          <w:p w:rsidR="00735348" w:rsidRPr="001B3D8A" w:rsidRDefault="00735348" w:rsidP="009854D9"/>
        </w:tc>
        <w:tc>
          <w:tcPr>
            <w:tcW w:w="5657" w:type="dxa"/>
          </w:tcPr>
          <w:p w:rsidR="00735348" w:rsidRPr="001B3D8A" w:rsidRDefault="00735348" w:rsidP="009854D9"/>
          <w:p w:rsidR="00735348" w:rsidRPr="001B3D8A" w:rsidRDefault="00735348" w:rsidP="009854D9"/>
          <w:p w:rsidR="00735348" w:rsidRPr="001B3D8A" w:rsidRDefault="00735348" w:rsidP="009854D9"/>
          <w:p w:rsidR="00735348" w:rsidRPr="001B3D8A" w:rsidRDefault="00735348" w:rsidP="009854D9"/>
          <w:p w:rsidR="00735348" w:rsidRPr="001B3D8A" w:rsidRDefault="00735348" w:rsidP="009854D9"/>
          <w:p w:rsidR="00735348" w:rsidRPr="001B3D8A" w:rsidRDefault="00735348" w:rsidP="009854D9"/>
          <w:p w:rsidR="00735348" w:rsidRPr="001B3D8A" w:rsidRDefault="00735348" w:rsidP="009854D9"/>
        </w:tc>
      </w:tr>
    </w:tbl>
    <w:p w:rsidR="00735348" w:rsidRPr="00D410BE" w:rsidRDefault="00735348" w:rsidP="00136CAE">
      <w:pPr>
        <w:ind w:left="567" w:hanging="567"/>
      </w:pPr>
    </w:p>
    <w:p w:rsidR="00684815" w:rsidRDefault="00684815"/>
    <w:p w:rsidR="00735348" w:rsidRDefault="00735348"/>
    <w:p w:rsidR="00735348" w:rsidRDefault="00735348"/>
    <w:p w:rsidR="00735348" w:rsidRDefault="00735348"/>
    <w:p w:rsidR="00735348" w:rsidRDefault="00735348"/>
    <w:p w:rsidR="00735348" w:rsidRDefault="00735348"/>
    <w:p w:rsidR="00735348" w:rsidRDefault="00735348"/>
    <w:p w:rsidR="00735348" w:rsidRDefault="00735348"/>
    <w:p w:rsidR="00735348" w:rsidRDefault="00735348"/>
    <w:p w:rsidR="00735348" w:rsidRDefault="00735348"/>
    <w:p w:rsidR="00735348" w:rsidRDefault="00735348"/>
    <w:p w:rsidR="00735348" w:rsidRDefault="00735348"/>
    <w:p w:rsidR="00735348" w:rsidRDefault="00735348"/>
    <w:p w:rsidR="00735348" w:rsidRDefault="00735348"/>
    <w:p w:rsidR="00735348" w:rsidRDefault="00735348"/>
    <w:p w:rsidR="00735348" w:rsidRDefault="00735348"/>
    <w:p w:rsidR="00735348" w:rsidRDefault="00735348"/>
    <w:p w:rsidR="00735348" w:rsidRDefault="00735348"/>
    <w:p w:rsidR="00735348" w:rsidRDefault="00735348"/>
    <w:p w:rsidR="00735348" w:rsidRDefault="00735348"/>
    <w:p w:rsidR="00735348" w:rsidRDefault="00735348"/>
    <w:p w:rsidR="00735348" w:rsidRDefault="00735348"/>
    <w:p w:rsidR="00735348" w:rsidRDefault="00735348"/>
    <w:p w:rsidR="00735348" w:rsidRDefault="00735348"/>
    <w:p w:rsidR="00735348" w:rsidRDefault="00735348"/>
    <w:p w:rsidR="00735348" w:rsidRDefault="00735348"/>
    <w:p w:rsidR="00735348" w:rsidRDefault="00735348"/>
    <w:p w:rsidR="00735348" w:rsidRDefault="00735348"/>
    <w:p w:rsidR="003474C7" w:rsidRDefault="003474C7" w:rsidP="003474C7">
      <w:pPr>
        <w:ind w:left="720" w:hanging="720"/>
      </w:pPr>
    </w:p>
    <w:p w:rsidR="003474C7" w:rsidRDefault="00735348" w:rsidP="003474C7">
      <w:pPr>
        <w:ind w:left="720" w:hanging="720"/>
        <w:rPr>
          <w:rFonts w:ascii="Lucida Sans Unicode" w:hAnsi="Lucida Sans Unicode" w:cs="Lucida Sans Unicode"/>
        </w:rPr>
      </w:pPr>
      <w:r>
        <w:t>3.</w:t>
      </w:r>
      <w:r>
        <w:tab/>
      </w:r>
      <w:r w:rsidR="003474C7">
        <w:t>A</w:t>
      </w:r>
      <w:r w:rsidR="003474C7" w:rsidRPr="00C876DF">
        <w:rPr>
          <w:rFonts w:ascii="Lucida Sans Unicode" w:hAnsi="Lucida Sans Unicode" w:cs="Lucida Sans Unicode"/>
        </w:rPr>
        <w:t>mmonium nitrate is an important fertilizer and is made by reacting ammonia solution with nitric acid and the salt formed dried to a certain extent for commercial purposes. A chemical supply factory wants to create 15.0 tonnes of NH</w:t>
      </w:r>
      <w:r w:rsidR="003474C7" w:rsidRPr="00C876DF">
        <w:rPr>
          <w:rFonts w:ascii="Lucida Sans Unicode" w:hAnsi="Lucida Sans Unicode" w:cs="Lucida Sans Unicode"/>
          <w:vertAlign w:val="subscript"/>
        </w:rPr>
        <w:t>4</w:t>
      </w:r>
      <w:r w:rsidR="003474C7" w:rsidRPr="00C876DF">
        <w:rPr>
          <w:rFonts w:ascii="Lucida Sans Unicode" w:hAnsi="Lucida Sans Unicode" w:cs="Lucida Sans Unicode"/>
        </w:rPr>
        <w:t>NO</w:t>
      </w:r>
      <w:r w:rsidR="003474C7" w:rsidRPr="00C876DF">
        <w:rPr>
          <w:rFonts w:ascii="Lucida Sans Unicode" w:hAnsi="Lucida Sans Unicode" w:cs="Lucida Sans Unicode"/>
          <w:vertAlign w:val="subscript"/>
        </w:rPr>
        <w:t>3</w:t>
      </w:r>
      <w:r w:rsidR="003474C7" w:rsidRPr="00C876DF">
        <w:rPr>
          <w:rFonts w:ascii="Lucida Sans Unicode" w:hAnsi="Lucida Sans Unicode" w:cs="Lucida Sans Unicode"/>
        </w:rPr>
        <w:t xml:space="preserve"> per day. The reaction is</w:t>
      </w:r>
    </w:p>
    <w:p w:rsidR="003474C7" w:rsidRPr="003474C7" w:rsidRDefault="003474C7" w:rsidP="003474C7">
      <w:pPr>
        <w:tabs>
          <w:tab w:val="left" w:pos="2552"/>
        </w:tabs>
        <w:ind w:left="720" w:hanging="720"/>
      </w:pPr>
      <w:r>
        <w:rPr>
          <w:rFonts w:ascii="Lucida Sans Unicode" w:hAnsi="Lucida Sans Unicode" w:cs="Lucida Sans Unicode"/>
        </w:rPr>
        <w:tab/>
      </w:r>
      <w:r>
        <w:rPr>
          <w:rFonts w:ascii="Lucida Sans Unicode" w:hAnsi="Lucida Sans Unicode" w:cs="Lucida Sans Unicode"/>
        </w:rPr>
        <w:tab/>
        <w:t>N</w:t>
      </w:r>
      <w:r>
        <w:rPr>
          <w:rFonts w:ascii="Lucida Sans Unicode" w:hAnsi="Lucida Sans Unicode" w:cs="Lucida Sans Unicode"/>
          <w:vertAlign w:val="subscript"/>
        </w:rPr>
        <w:t>2</w:t>
      </w:r>
      <w:r>
        <w:rPr>
          <w:rFonts w:ascii="Lucida Sans Unicode" w:hAnsi="Lucida Sans Unicode" w:cs="Lucida Sans Unicode"/>
        </w:rPr>
        <w:t xml:space="preserve">             +    3H</w:t>
      </w:r>
      <w:r>
        <w:rPr>
          <w:rFonts w:ascii="Lucida Sans Unicode" w:hAnsi="Lucida Sans Unicode" w:cs="Lucida Sans Unicode"/>
          <w:vertAlign w:val="subscript"/>
        </w:rPr>
        <w:t>2</w:t>
      </w:r>
      <w:r>
        <w:rPr>
          <w:rFonts w:ascii="Lucida Sans Unicode" w:hAnsi="Lucida Sans Unicode" w:cs="Lucida Sans Unicode"/>
        </w:rPr>
        <w:t xml:space="preserve">       </w:t>
      </w:r>
      <w:r w:rsidRPr="00C876DF">
        <w:rPr>
          <w:rFonts w:ascii="Lucida Sans Unicode" w:hAnsi="Lucida Sans Unicode" w:cs="Lucida Sans Unicode"/>
        </w:rPr>
        <w:t xml:space="preserve">→   </w:t>
      </w:r>
      <w:r>
        <w:rPr>
          <w:rFonts w:ascii="Lucida Sans Unicode" w:hAnsi="Lucida Sans Unicode" w:cs="Lucida Sans Unicode"/>
        </w:rPr>
        <w:t>2</w:t>
      </w:r>
      <w:r w:rsidRPr="00C876DF">
        <w:rPr>
          <w:rFonts w:ascii="Lucida Sans Unicode" w:hAnsi="Lucida Sans Unicode" w:cs="Lucida Sans Unicode"/>
        </w:rPr>
        <w:t>NH</w:t>
      </w:r>
      <w:r w:rsidRPr="00C876DF">
        <w:rPr>
          <w:rFonts w:ascii="Lucida Sans Unicode" w:hAnsi="Lucida Sans Unicode" w:cs="Lucida Sans Unicode"/>
          <w:vertAlign w:val="subscript"/>
        </w:rPr>
        <w:t>3</w:t>
      </w:r>
      <w:r>
        <w:rPr>
          <w:rFonts w:ascii="Lucida Sans Unicode" w:hAnsi="Lucida Sans Unicode" w:cs="Lucida Sans Unicode"/>
        </w:rPr>
        <w:t xml:space="preserve"> </w:t>
      </w:r>
    </w:p>
    <w:p w:rsidR="003474C7" w:rsidRPr="00C876DF" w:rsidRDefault="003474C7" w:rsidP="003474C7">
      <w:pPr>
        <w:ind w:left="720" w:hanging="720"/>
        <w:jc w:val="both"/>
        <w:rPr>
          <w:rFonts w:ascii="Lucida Sans Unicode" w:hAnsi="Lucida Sans Unicode" w:cs="Lucida Sans Unicode"/>
        </w:rPr>
      </w:pPr>
      <w:r w:rsidRPr="00C876DF">
        <w:rPr>
          <w:rFonts w:ascii="Lucida Sans Unicode" w:hAnsi="Lucida Sans Unicode" w:cs="Lucida Sans Unicode"/>
        </w:rPr>
        <w:t xml:space="preserve">                                  </w:t>
      </w:r>
      <w:proofErr w:type="gramStart"/>
      <w:r w:rsidRPr="00C876DF">
        <w:rPr>
          <w:rFonts w:ascii="Lucida Sans Unicode" w:hAnsi="Lucida Sans Unicode" w:cs="Lucida Sans Unicode"/>
        </w:rPr>
        <w:t>NH</w:t>
      </w:r>
      <w:r w:rsidRPr="00C876DF">
        <w:rPr>
          <w:rFonts w:ascii="Lucida Sans Unicode" w:hAnsi="Lucida Sans Unicode" w:cs="Lucida Sans Unicode"/>
          <w:vertAlign w:val="subscript"/>
        </w:rPr>
        <w:t>3</w:t>
      </w:r>
      <w:r w:rsidRPr="00C876DF">
        <w:rPr>
          <w:rFonts w:ascii="Lucida Sans Unicode" w:hAnsi="Lucida Sans Unicode" w:cs="Lucida Sans Unicode"/>
        </w:rPr>
        <w:t>(</w:t>
      </w:r>
      <w:proofErr w:type="spellStart"/>
      <w:proofErr w:type="gramEnd"/>
      <w:r w:rsidRPr="00C876DF">
        <w:rPr>
          <w:rFonts w:ascii="Lucida Sans Unicode" w:hAnsi="Lucida Sans Unicode" w:cs="Lucida Sans Unicode"/>
        </w:rPr>
        <w:t>aq</w:t>
      </w:r>
      <w:proofErr w:type="spellEnd"/>
      <w:r w:rsidRPr="00C876DF">
        <w:rPr>
          <w:rFonts w:ascii="Lucida Sans Unicode" w:hAnsi="Lucida Sans Unicode" w:cs="Lucida Sans Unicode"/>
        </w:rPr>
        <w:t>)    +    HNO</w:t>
      </w:r>
      <w:r w:rsidRPr="00C876DF">
        <w:rPr>
          <w:rFonts w:ascii="Lucida Sans Unicode" w:hAnsi="Lucida Sans Unicode" w:cs="Lucida Sans Unicode"/>
          <w:vertAlign w:val="subscript"/>
        </w:rPr>
        <w:t>3</w:t>
      </w:r>
      <w:r w:rsidRPr="00C876DF">
        <w:rPr>
          <w:rFonts w:ascii="Lucida Sans Unicode" w:hAnsi="Lucida Sans Unicode" w:cs="Lucida Sans Unicode"/>
        </w:rPr>
        <w:t xml:space="preserve">     →   NH</w:t>
      </w:r>
      <w:r w:rsidRPr="00C876DF">
        <w:rPr>
          <w:rFonts w:ascii="Lucida Sans Unicode" w:hAnsi="Lucida Sans Unicode" w:cs="Lucida Sans Unicode"/>
          <w:vertAlign w:val="subscript"/>
        </w:rPr>
        <w:t>4</w:t>
      </w:r>
      <w:r w:rsidRPr="00C876DF">
        <w:rPr>
          <w:rFonts w:ascii="Lucida Sans Unicode" w:hAnsi="Lucida Sans Unicode" w:cs="Lucida Sans Unicode"/>
        </w:rPr>
        <w:t>NO</w:t>
      </w:r>
      <w:r w:rsidRPr="00C876DF">
        <w:rPr>
          <w:rFonts w:ascii="Lucida Sans Unicode" w:hAnsi="Lucida Sans Unicode" w:cs="Lucida Sans Unicode"/>
          <w:vertAlign w:val="subscript"/>
        </w:rPr>
        <w:t>3</w:t>
      </w:r>
    </w:p>
    <w:p w:rsidR="003474C7" w:rsidRPr="00C876DF" w:rsidRDefault="003474C7" w:rsidP="003474C7">
      <w:pPr>
        <w:tabs>
          <w:tab w:val="num" w:pos="720"/>
        </w:tabs>
        <w:ind w:hanging="960"/>
        <w:jc w:val="both"/>
        <w:rPr>
          <w:rFonts w:ascii="Lucida Sans Unicode" w:hAnsi="Lucida Sans Unicode" w:cs="Lucida Sans Unicode"/>
        </w:rPr>
      </w:pPr>
    </w:p>
    <w:p w:rsidR="003474C7" w:rsidRPr="00C876DF" w:rsidRDefault="003474C7" w:rsidP="003474C7">
      <w:pPr>
        <w:tabs>
          <w:tab w:val="left" w:pos="7440"/>
        </w:tabs>
        <w:ind w:left="720" w:hanging="720"/>
        <w:jc w:val="both"/>
        <w:rPr>
          <w:rFonts w:ascii="Lucida Sans Unicode" w:hAnsi="Lucida Sans Unicode" w:cs="Lucida Sans Unicode"/>
        </w:rPr>
      </w:pPr>
      <w:r w:rsidRPr="00C876DF">
        <w:rPr>
          <w:rFonts w:ascii="Lucida Sans Unicode" w:hAnsi="Lucida Sans Unicode" w:cs="Lucida Sans Unicode"/>
        </w:rPr>
        <w:lastRenderedPageBreak/>
        <w:t>a)</w:t>
      </w:r>
      <w:r w:rsidRPr="00C876DF">
        <w:rPr>
          <w:rFonts w:ascii="Lucida Sans Unicode" w:hAnsi="Lucida Sans Unicode" w:cs="Lucida Sans Unicode"/>
        </w:rPr>
        <w:tab/>
        <w:t xml:space="preserve">If a factory is capable of making the ammonia on site from hydrogen and nitrogen gases according to the equation </w:t>
      </w:r>
      <w:proofErr w:type="gramStart"/>
      <w:r w:rsidRPr="00C876DF">
        <w:rPr>
          <w:rFonts w:ascii="Lucida Sans Unicode" w:hAnsi="Lucida Sans Unicode" w:cs="Lucida Sans Unicode"/>
        </w:rPr>
        <w:t>N</w:t>
      </w:r>
      <w:r w:rsidRPr="00C876DF">
        <w:rPr>
          <w:rFonts w:ascii="Lucida Sans Unicode" w:hAnsi="Lucida Sans Unicode" w:cs="Lucida Sans Unicode"/>
          <w:vertAlign w:val="subscript"/>
        </w:rPr>
        <w:t>2</w:t>
      </w:r>
      <w:r w:rsidRPr="00C876DF">
        <w:rPr>
          <w:rFonts w:ascii="Lucida Sans Unicode" w:hAnsi="Lucida Sans Unicode" w:cs="Lucida Sans Unicode"/>
        </w:rPr>
        <w:t xml:space="preserve">  +</w:t>
      </w:r>
      <w:proofErr w:type="gramEnd"/>
      <w:r w:rsidRPr="00C876DF">
        <w:rPr>
          <w:rFonts w:ascii="Lucida Sans Unicode" w:hAnsi="Lucida Sans Unicode" w:cs="Lucida Sans Unicode"/>
        </w:rPr>
        <w:t xml:space="preserve">  3 H</w:t>
      </w:r>
      <w:r w:rsidRPr="00C876DF">
        <w:rPr>
          <w:rFonts w:ascii="Lucida Sans Unicode" w:hAnsi="Lucida Sans Unicode" w:cs="Lucida Sans Unicode"/>
          <w:vertAlign w:val="subscript"/>
        </w:rPr>
        <w:t>2</w:t>
      </w:r>
      <w:r w:rsidRPr="00C876DF">
        <w:rPr>
          <w:rFonts w:ascii="Lucida Sans Unicode" w:hAnsi="Lucida Sans Unicode" w:cs="Lucida Sans Unicode"/>
        </w:rPr>
        <w:t xml:space="preserve">   →  2 NH</w:t>
      </w:r>
      <w:r w:rsidRPr="00C876DF">
        <w:rPr>
          <w:rFonts w:ascii="Lucida Sans Unicode" w:hAnsi="Lucida Sans Unicode" w:cs="Lucida Sans Unicode"/>
          <w:vertAlign w:val="subscript"/>
        </w:rPr>
        <w:t>3</w:t>
      </w:r>
      <w:r w:rsidRPr="00C876DF">
        <w:rPr>
          <w:rFonts w:ascii="Lucida Sans Unicode" w:hAnsi="Lucida Sans Unicode" w:cs="Lucida Sans Unicode"/>
        </w:rPr>
        <w:t xml:space="preserve">   then how many tonnes of nitrogen gas will be consumed per day?               </w:t>
      </w:r>
      <w:r w:rsidRPr="00C876DF">
        <w:rPr>
          <w:rFonts w:ascii="Lucida Sans Unicode" w:hAnsi="Lucida Sans Unicode" w:cs="Lucida Sans Unicode"/>
        </w:rPr>
        <w:tab/>
        <w:t>[3 marks]</w:t>
      </w:r>
    </w:p>
    <w:p w:rsidR="003474C7" w:rsidRPr="00C876DF" w:rsidRDefault="003474C7" w:rsidP="003474C7">
      <w:pPr>
        <w:tabs>
          <w:tab w:val="left" w:pos="7440"/>
        </w:tabs>
        <w:ind w:left="720" w:hanging="720"/>
        <w:jc w:val="both"/>
        <w:rPr>
          <w:rFonts w:ascii="Lucida Sans Unicode" w:hAnsi="Lucida Sans Unicode" w:cs="Lucida Sans Unicode"/>
        </w:rPr>
      </w:pPr>
    </w:p>
    <w:p w:rsidR="003474C7" w:rsidRPr="00C876DF" w:rsidRDefault="003474C7" w:rsidP="003474C7">
      <w:pPr>
        <w:tabs>
          <w:tab w:val="left" w:pos="7440"/>
        </w:tabs>
        <w:ind w:left="720" w:hanging="720"/>
        <w:jc w:val="both"/>
        <w:rPr>
          <w:rFonts w:ascii="Lucida Sans Unicode" w:hAnsi="Lucida Sans Unicode" w:cs="Lucida Sans Unicode"/>
        </w:rPr>
      </w:pPr>
      <w:r w:rsidRPr="00C876DF">
        <w:rPr>
          <w:rFonts w:ascii="Lucida Sans Unicode" w:hAnsi="Lucida Sans Unicode" w:cs="Lucida Sans Unicode"/>
        </w:rPr>
        <w:t>b)</w:t>
      </w:r>
      <w:r w:rsidRPr="00C876DF">
        <w:rPr>
          <w:rFonts w:ascii="Lucida Sans Unicode" w:hAnsi="Lucida Sans Unicode" w:cs="Lucida Sans Unicode"/>
        </w:rPr>
        <w:tab/>
        <w:t>What volume of N</w:t>
      </w:r>
      <w:r w:rsidRPr="00C876DF">
        <w:rPr>
          <w:rFonts w:ascii="Lucida Sans Unicode" w:hAnsi="Lucida Sans Unicode" w:cs="Lucida Sans Unicode"/>
          <w:vertAlign w:val="subscript"/>
        </w:rPr>
        <w:t>2</w:t>
      </w:r>
      <w:r w:rsidRPr="00C876DF">
        <w:rPr>
          <w:rFonts w:ascii="Lucida Sans Unicode" w:hAnsi="Lucida Sans Unicode" w:cs="Lucida Sans Unicode"/>
        </w:rPr>
        <w:t xml:space="preserve"> gas measured at 25</w:t>
      </w:r>
      <w:r w:rsidRPr="00C876DF">
        <w:rPr>
          <w:rFonts w:ascii="Lucida Sans Unicode" w:hAnsi="Lucida Sans Unicode" w:cs="Lucida Sans Unicode"/>
          <w:vertAlign w:val="superscript"/>
        </w:rPr>
        <w:t>o</w:t>
      </w:r>
      <w:r w:rsidRPr="00C876DF">
        <w:rPr>
          <w:rFonts w:ascii="Lucida Sans Unicode" w:hAnsi="Lucida Sans Unicode" w:cs="Lucida Sans Unicode"/>
        </w:rPr>
        <w:t xml:space="preserve">C and 101.3 </w:t>
      </w:r>
      <w:proofErr w:type="spellStart"/>
      <w:r w:rsidRPr="00C876DF">
        <w:rPr>
          <w:rFonts w:ascii="Lucida Sans Unicode" w:hAnsi="Lucida Sans Unicode" w:cs="Lucida Sans Unicode"/>
        </w:rPr>
        <w:t>kPa</w:t>
      </w:r>
      <w:proofErr w:type="spellEnd"/>
      <w:r w:rsidRPr="00C876DF">
        <w:rPr>
          <w:rFonts w:ascii="Lucida Sans Unicode" w:hAnsi="Lucida Sans Unicode" w:cs="Lucida Sans Unicode"/>
        </w:rPr>
        <w:t xml:space="preserve"> would be consumed per day?                                                                        </w:t>
      </w:r>
      <w:r w:rsidRPr="00C876DF">
        <w:rPr>
          <w:rFonts w:ascii="Lucida Sans Unicode" w:hAnsi="Lucida Sans Unicode" w:cs="Lucida Sans Unicode"/>
        </w:rPr>
        <w:tab/>
        <w:t>[2 marks]</w:t>
      </w:r>
    </w:p>
    <w:p w:rsidR="003474C7" w:rsidRPr="00C876DF" w:rsidRDefault="003474C7" w:rsidP="003474C7">
      <w:pPr>
        <w:tabs>
          <w:tab w:val="left" w:pos="7440"/>
        </w:tabs>
        <w:ind w:left="720" w:hanging="720"/>
        <w:jc w:val="both"/>
        <w:rPr>
          <w:rFonts w:ascii="Lucida Sans Unicode" w:hAnsi="Lucida Sans Unicode" w:cs="Lucida Sans Unicode"/>
        </w:rPr>
      </w:pPr>
    </w:p>
    <w:p w:rsidR="003474C7" w:rsidRPr="00C876DF" w:rsidRDefault="003474C7" w:rsidP="003474C7">
      <w:pPr>
        <w:tabs>
          <w:tab w:val="left" w:pos="7440"/>
        </w:tabs>
        <w:ind w:left="720" w:hanging="720"/>
        <w:jc w:val="both"/>
        <w:rPr>
          <w:rFonts w:ascii="Lucida Sans Unicode" w:hAnsi="Lucida Sans Unicode" w:cs="Lucida Sans Unicode"/>
        </w:rPr>
      </w:pPr>
      <w:r w:rsidRPr="00C876DF">
        <w:rPr>
          <w:rFonts w:ascii="Lucida Sans Unicode" w:hAnsi="Lucida Sans Unicode" w:cs="Lucida Sans Unicode"/>
        </w:rPr>
        <w:t>c)</w:t>
      </w:r>
      <w:r w:rsidRPr="00C876DF">
        <w:rPr>
          <w:rFonts w:ascii="Lucida Sans Unicode" w:hAnsi="Lucida Sans Unicode" w:cs="Lucida Sans Unicode"/>
        </w:rPr>
        <w:tab/>
        <w:t xml:space="preserve">The nitric acid used in the process is 4.00M, what volume of this acid, in kilolitres, is required for full production in one day?                      </w:t>
      </w:r>
      <w:r w:rsidRPr="00C876DF">
        <w:rPr>
          <w:rFonts w:ascii="Lucida Sans Unicode" w:hAnsi="Lucida Sans Unicode" w:cs="Lucida Sans Unicode"/>
        </w:rPr>
        <w:tab/>
        <w:t>[3 marks]</w:t>
      </w:r>
    </w:p>
    <w:p w:rsidR="003474C7" w:rsidRPr="00C876DF" w:rsidRDefault="003474C7" w:rsidP="003474C7">
      <w:pPr>
        <w:tabs>
          <w:tab w:val="left" w:pos="7440"/>
        </w:tabs>
        <w:ind w:left="720" w:hanging="720"/>
        <w:jc w:val="both"/>
        <w:rPr>
          <w:rFonts w:ascii="Lucida Sans Unicode" w:hAnsi="Lucida Sans Unicode" w:cs="Lucida Sans Unicode"/>
        </w:rPr>
      </w:pPr>
    </w:p>
    <w:p w:rsidR="003474C7" w:rsidRPr="00C876DF" w:rsidRDefault="003474C7" w:rsidP="003474C7">
      <w:pPr>
        <w:tabs>
          <w:tab w:val="left" w:pos="7440"/>
        </w:tabs>
        <w:ind w:left="720" w:hanging="720"/>
        <w:jc w:val="both"/>
        <w:rPr>
          <w:rFonts w:ascii="Lucida Sans Unicode" w:hAnsi="Lucida Sans Unicode" w:cs="Lucida Sans Unicode"/>
        </w:rPr>
      </w:pPr>
      <w:r w:rsidRPr="00C876DF">
        <w:rPr>
          <w:rFonts w:ascii="Lucida Sans Unicode" w:hAnsi="Lucida Sans Unicode" w:cs="Lucida Sans Unicode"/>
        </w:rPr>
        <w:t>d)</w:t>
      </w:r>
      <w:r w:rsidRPr="00C876DF">
        <w:rPr>
          <w:rFonts w:ascii="Lucida Sans Unicode" w:hAnsi="Lucida Sans Unicode" w:cs="Lucida Sans Unicode"/>
        </w:rPr>
        <w:tab/>
        <w:t xml:space="preserve">The conversion of nitrogen gas to ammonia is never 100%. If the yield at that step for ammonia is actually 87% then what </w:t>
      </w:r>
      <w:r w:rsidRPr="00C876DF">
        <w:rPr>
          <w:rFonts w:ascii="Lucida Sans Unicode" w:hAnsi="Lucida Sans Unicode" w:cs="Lucida Sans Unicode"/>
          <w:b/>
          <w:i/>
        </w:rPr>
        <w:t xml:space="preserve">mass </w:t>
      </w:r>
      <w:r w:rsidRPr="00C876DF">
        <w:rPr>
          <w:rFonts w:ascii="Lucida Sans Unicode" w:hAnsi="Lucida Sans Unicode" w:cs="Lucida Sans Unicode"/>
        </w:rPr>
        <w:t xml:space="preserve">of nitrogen is required for full production in one day?                                         </w:t>
      </w:r>
      <w:r w:rsidRPr="00C876DF">
        <w:rPr>
          <w:rFonts w:ascii="Lucida Sans Unicode" w:hAnsi="Lucida Sans Unicode" w:cs="Lucida Sans Unicode"/>
        </w:rPr>
        <w:tab/>
        <w:t>[2 marks]</w:t>
      </w:r>
    </w:p>
    <w:p w:rsidR="00735348" w:rsidRDefault="00735348" w:rsidP="00735348">
      <w:pPr>
        <w:ind w:left="567" w:hanging="567"/>
      </w:pPr>
    </w:p>
    <w:p w:rsidR="003474C7" w:rsidRDefault="003474C7" w:rsidP="00735348">
      <w:pPr>
        <w:ind w:left="567" w:hanging="567"/>
      </w:pPr>
    </w:p>
    <w:p w:rsidR="00114AC7" w:rsidRPr="00721C4C" w:rsidRDefault="003474C7" w:rsidP="00114AC7">
      <w:pPr>
        <w:tabs>
          <w:tab w:val="left" w:pos="567"/>
          <w:tab w:val="left" w:pos="993"/>
          <w:tab w:val="left" w:pos="1701"/>
        </w:tabs>
        <w:rPr>
          <w:rFonts w:ascii="Arial" w:hAnsi="Arial" w:cs="Arial"/>
        </w:rPr>
      </w:pPr>
      <w:r>
        <w:t>4.</w:t>
      </w:r>
      <w:r>
        <w:tab/>
      </w:r>
      <w:r w:rsidR="00114AC7" w:rsidRPr="00721C4C">
        <w:rPr>
          <w:rFonts w:ascii="Arial" w:hAnsi="Arial" w:cs="Arial"/>
        </w:rPr>
        <w:t>The Ostwald Process is a chemical process used for producing nitric acid. In the first reaction, ammonia is oxidised by heating with oxygen in the presence of a platinum catalyst.</w:t>
      </w:r>
    </w:p>
    <w:p w:rsidR="00114AC7" w:rsidRPr="00721C4C" w:rsidRDefault="00114AC7" w:rsidP="00114AC7">
      <w:pPr>
        <w:tabs>
          <w:tab w:val="left" w:pos="567"/>
          <w:tab w:val="left" w:pos="993"/>
          <w:tab w:val="left" w:pos="1701"/>
        </w:tabs>
        <w:rPr>
          <w:rFonts w:ascii="Arial" w:hAnsi="Arial" w:cs="Arial"/>
        </w:rPr>
      </w:pPr>
    </w:p>
    <w:p w:rsidR="00114AC7" w:rsidRPr="00721C4C" w:rsidRDefault="00114AC7" w:rsidP="00114AC7">
      <w:pPr>
        <w:tabs>
          <w:tab w:val="left" w:pos="567"/>
          <w:tab w:val="left" w:pos="993"/>
          <w:tab w:val="left" w:pos="1701"/>
        </w:tabs>
        <w:rPr>
          <w:rFonts w:ascii="Arial" w:hAnsi="Arial" w:cs="Arial"/>
        </w:rPr>
      </w:pPr>
      <w:r w:rsidRPr="00721C4C">
        <w:rPr>
          <w:rFonts w:ascii="Arial" w:hAnsi="Arial" w:cs="Arial"/>
        </w:rPr>
        <w:tab/>
        <w:t xml:space="preserve">4 </w:t>
      </w:r>
      <w:proofErr w:type="gramStart"/>
      <w:r w:rsidRPr="00721C4C">
        <w:rPr>
          <w:rFonts w:ascii="Arial" w:hAnsi="Arial" w:cs="Arial"/>
        </w:rPr>
        <w:t>NH</w:t>
      </w:r>
      <w:r w:rsidRPr="00721C4C">
        <w:rPr>
          <w:rFonts w:ascii="Arial" w:hAnsi="Arial" w:cs="Arial"/>
          <w:vertAlign w:val="subscript"/>
        </w:rPr>
        <w:t>3</w:t>
      </w:r>
      <w:r w:rsidRPr="003F7908">
        <w:rPr>
          <w:rFonts w:ascii="Arial" w:hAnsi="Arial" w:cs="Arial"/>
          <w:rPrChange w:id="0" w:author="DET" w:date="2011-04-13T18:44:00Z">
            <w:rPr>
              <w:rFonts w:ascii="Arial" w:hAnsi="Arial" w:cs="Arial"/>
              <w:vertAlign w:val="subscript"/>
            </w:rPr>
          </w:rPrChange>
        </w:rPr>
        <w:t>(</w:t>
      </w:r>
      <w:proofErr w:type="gramEnd"/>
      <w:r w:rsidRPr="003F7908">
        <w:rPr>
          <w:rFonts w:ascii="Arial" w:hAnsi="Arial" w:cs="Arial"/>
          <w:rPrChange w:id="1" w:author="DET" w:date="2011-04-13T18:44:00Z">
            <w:rPr>
              <w:rFonts w:ascii="Arial" w:hAnsi="Arial" w:cs="Arial"/>
              <w:vertAlign w:val="subscript"/>
            </w:rPr>
          </w:rPrChange>
        </w:rPr>
        <w:t>g)</w:t>
      </w:r>
      <w:r w:rsidRPr="00721C4C">
        <w:rPr>
          <w:rFonts w:ascii="Arial" w:hAnsi="Arial" w:cs="Arial"/>
        </w:rPr>
        <w:t xml:space="preserve">  +  5 O</w:t>
      </w:r>
      <w:r w:rsidRPr="00721C4C">
        <w:rPr>
          <w:rFonts w:ascii="Arial" w:hAnsi="Arial" w:cs="Arial"/>
          <w:vertAlign w:val="subscript"/>
        </w:rPr>
        <w:t>2</w:t>
      </w:r>
      <w:r w:rsidRPr="00721C4C">
        <w:rPr>
          <w:rFonts w:ascii="Arial" w:hAnsi="Arial" w:cs="Arial"/>
        </w:rPr>
        <w:t xml:space="preserve">  </w:t>
      </w:r>
      <w:r w:rsidRPr="00721C4C">
        <w:rPr>
          <w:rFonts w:ascii="Arial" w:hAnsi="Arial" w:cs="Arial"/>
        </w:rPr>
        <w:sym w:font="Wingdings" w:char="F0E0"/>
      </w:r>
      <w:r w:rsidRPr="00721C4C">
        <w:rPr>
          <w:rFonts w:ascii="Arial" w:hAnsi="Arial" w:cs="Arial"/>
        </w:rPr>
        <w:t xml:space="preserve">     4 NO</w:t>
      </w:r>
      <w:r w:rsidRPr="003F7908">
        <w:rPr>
          <w:rFonts w:ascii="Arial" w:hAnsi="Arial" w:cs="Arial"/>
          <w:rPrChange w:id="2" w:author="DET" w:date="2011-04-13T18:44:00Z">
            <w:rPr>
              <w:rFonts w:ascii="Arial" w:hAnsi="Arial" w:cs="Arial"/>
              <w:vertAlign w:val="subscript"/>
            </w:rPr>
          </w:rPrChange>
        </w:rPr>
        <w:t>(g)</w:t>
      </w:r>
      <w:r w:rsidRPr="00721C4C">
        <w:rPr>
          <w:rFonts w:ascii="Arial" w:hAnsi="Arial" w:cs="Arial"/>
        </w:rPr>
        <w:t xml:space="preserve">   +   6 H</w:t>
      </w:r>
      <w:r w:rsidRPr="00721C4C">
        <w:rPr>
          <w:rFonts w:ascii="Arial" w:hAnsi="Arial" w:cs="Arial"/>
          <w:vertAlign w:val="subscript"/>
        </w:rPr>
        <w:t>2</w:t>
      </w:r>
      <w:r w:rsidRPr="00721C4C">
        <w:rPr>
          <w:rFonts w:ascii="Arial" w:hAnsi="Arial" w:cs="Arial"/>
        </w:rPr>
        <w:t>O</w:t>
      </w:r>
      <w:ins w:id="3" w:author="DET" w:date="2011-04-13T09:57:00Z">
        <w:r w:rsidRPr="003F7908">
          <w:rPr>
            <w:rFonts w:ascii="Arial" w:hAnsi="Arial" w:cs="Arial"/>
            <w:rPrChange w:id="4" w:author="DET" w:date="2011-04-13T18:44:00Z">
              <w:rPr>
                <w:rFonts w:ascii="Arial" w:hAnsi="Arial" w:cs="Arial"/>
                <w:vertAlign w:val="subscript"/>
              </w:rPr>
            </w:rPrChange>
          </w:rPr>
          <w:t>(g)</w:t>
        </w:r>
      </w:ins>
      <w:r w:rsidRPr="00721C4C">
        <w:rPr>
          <w:rFonts w:ascii="Arial" w:hAnsi="Arial" w:cs="Arial"/>
        </w:rPr>
        <w:tab/>
      </w:r>
      <w:r w:rsidRPr="00721C4C">
        <w:rPr>
          <w:rFonts w:ascii="Arial" w:hAnsi="Arial" w:cs="Arial"/>
        </w:rPr>
        <w:tab/>
        <w:t>∆H = -951 kJ mol</w:t>
      </w:r>
      <w:r w:rsidRPr="00721C4C">
        <w:rPr>
          <w:rFonts w:ascii="Arial" w:hAnsi="Arial" w:cs="Arial"/>
          <w:vertAlign w:val="superscript"/>
        </w:rPr>
        <w:t>-1</w:t>
      </w:r>
    </w:p>
    <w:p w:rsidR="00114AC7" w:rsidRPr="00721C4C" w:rsidRDefault="00114AC7" w:rsidP="00114AC7">
      <w:pPr>
        <w:tabs>
          <w:tab w:val="left" w:pos="567"/>
          <w:tab w:val="left" w:pos="993"/>
          <w:tab w:val="left" w:pos="1701"/>
        </w:tabs>
        <w:rPr>
          <w:rFonts w:ascii="Arial" w:hAnsi="Arial" w:cs="Arial"/>
        </w:rPr>
      </w:pPr>
    </w:p>
    <w:p w:rsidR="00114AC7" w:rsidRPr="00721C4C" w:rsidRDefault="00114AC7" w:rsidP="00114AC7">
      <w:pPr>
        <w:tabs>
          <w:tab w:val="left" w:pos="567"/>
          <w:tab w:val="left" w:pos="993"/>
          <w:tab w:val="left" w:pos="1701"/>
        </w:tabs>
        <w:rPr>
          <w:rFonts w:ascii="Arial" w:hAnsi="Arial" w:cs="Arial"/>
        </w:rPr>
      </w:pPr>
      <w:r w:rsidRPr="00721C4C">
        <w:rPr>
          <w:rFonts w:ascii="Arial" w:hAnsi="Arial" w:cs="Arial"/>
        </w:rPr>
        <w:t>In the second reaction, Nitric oxide is converted into Nitrogen dioxide.</w:t>
      </w:r>
    </w:p>
    <w:p w:rsidR="00114AC7" w:rsidRPr="00721C4C" w:rsidRDefault="00114AC7" w:rsidP="00114AC7">
      <w:pPr>
        <w:tabs>
          <w:tab w:val="left" w:pos="567"/>
          <w:tab w:val="left" w:pos="993"/>
          <w:tab w:val="left" w:pos="1701"/>
        </w:tabs>
        <w:rPr>
          <w:rFonts w:ascii="Arial" w:hAnsi="Arial" w:cs="Arial"/>
        </w:rPr>
      </w:pPr>
    </w:p>
    <w:p w:rsidR="00114AC7" w:rsidRPr="00721C4C" w:rsidRDefault="00114AC7" w:rsidP="00114AC7">
      <w:pPr>
        <w:tabs>
          <w:tab w:val="left" w:pos="567"/>
          <w:tab w:val="left" w:pos="1134"/>
          <w:tab w:val="left" w:pos="1701"/>
        </w:tabs>
        <w:ind w:left="570"/>
        <w:jc w:val="both"/>
        <w:rPr>
          <w:rFonts w:ascii="Arial" w:hAnsi="Arial" w:cs="Arial"/>
          <w:position w:val="-10"/>
        </w:rPr>
      </w:pPr>
      <w:r w:rsidRPr="00721C4C">
        <w:rPr>
          <w:rFonts w:ascii="Arial" w:hAnsi="Arial" w:cs="Arial"/>
          <w:position w:val="-10"/>
        </w:rPr>
        <w:t xml:space="preserve">2 </w:t>
      </w:r>
      <w:proofErr w:type="gramStart"/>
      <w:r w:rsidRPr="00721C4C">
        <w:rPr>
          <w:rFonts w:ascii="Arial" w:hAnsi="Arial" w:cs="Arial"/>
          <w:position w:val="-10"/>
        </w:rPr>
        <w:t>NO</w:t>
      </w:r>
      <w:r w:rsidRPr="003F7908">
        <w:rPr>
          <w:rFonts w:ascii="Arial" w:hAnsi="Arial" w:cs="Arial"/>
          <w:position w:val="-10"/>
          <w:rPrChange w:id="5" w:author="DET" w:date="2011-04-13T18:44:00Z">
            <w:rPr>
              <w:rFonts w:ascii="Arial" w:hAnsi="Arial" w:cs="Arial"/>
              <w:position w:val="-10"/>
              <w:vertAlign w:val="subscript"/>
            </w:rPr>
          </w:rPrChange>
        </w:rPr>
        <w:t>(</w:t>
      </w:r>
      <w:proofErr w:type="gramEnd"/>
      <w:r w:rsidRPr="003F7908">
        <w:rPr>
          <w:rFonts w:ascii="Arial" w:hAnsi="Arial" w:cs="Arial"/>
          <w:position w:val="-10"/>
          <w:rPrChange w:id="6" w:author="DET" w:date="2011-04-13T18:44:00Z">
            <w:rPr>
              <w:rFonts w:ascii="Arial" w:hAnsi="Arial" w:cs="Arial"/>
              <w:position w:val="-10"/>
              <w:vertAlign w:val="subscript"/>
            </w:rPr>
          </w:rPrChange>
        </w:rPr>
        <w:t>g)</w:t>
      </w:r>
      <w:r w:rsidRPr="00721C4C">
        <w:rPr>
          <w:rFonts w:ascii="Arial" w:hAnsi="Arial" w:cs="Arial"/>
          <w:position w:val="-10"/>
        </w:rPr>
        <w:t xml:space="preserve">   +   O</w:t>
      </w:r>
      <w:r w:rsidRPr="00721C4C">
        <w:rPr>
          <w:rFonts w:ascii="Arial" w:hAnsi="Arial" w:cs="Arial"/>
          <w:position w:val="-10"/>
          <w:vertAlign w:val="subscript"/>
        </w:rPr>
        <w:t>2</w:t>
      </w:r>
      <w:r w:rsidRPr="003F7908">
        <w:rPr>
          <w:rFonts w:ascii="Arial" w:hAnsi="Arial" w:cs="Arial"/>
          <w:position w:val="-10"/>
          <w:rPrChange w:id="7" w:author="DET" w:date="2011-04-13T18:44:00Z">
            <w:rPr>
              <w:rFonts w:ascii="Arial" w:hAnsi="Arial" w:cs="Arial"/>
              <w:position w:val="-10"/>
              <w:vertAlign w:val="subscript"/>
            </w:rPr>
          </w:rPrChange>
        </w:rPr>
        <w:t>(g)</w:t>
      </w:r>
      <w:r w:rsidRPr="00721C4C">
        <w:rPr>
          <w:rFonts w:ascii="Arial" w:hAnsi="Arial" w:cs="Arial"/>
          <w:position w:val="-10"/>
        </w:rPr>
        <w:t xml:space="preserve">  </w:t>
      </w:r>
      <w:r w:rsidRPr="00721C4C">
        <w:rPr>
          <w:rFonts w:ascii="Arial" w:hAnsi="Arial" w:cs="Arial"/>
          <w:position w:val="-10"/>
        </w:rPr>
        <w:sym w:font="Wingdings" w:char="F0E0"/>
      </w:r>
      <w:r w:rsidRPr="00721C4C">
        <w:rPr>
          <w:rFonts w:ascii="Arial" w:hAnsi="Arial" w:cs="Arial"/>
          <w:position w:val="-10"/>
        </w:rPr>
        <w:t xml:space="preserve">  2 NO</w:t>
      </w:r>
      <w:r w:rsidRPr="00721C4C">
        <w:rPr>
          <w:rFonts w:ascii="Arial" w:hAnsi="Arial" w:cs="Arial"/>
          <w:position w:val="-10"/>
          <w:vertAlign w:val="subscript"/>
        </w:rPr>
        <w:t>2</w:t>
      </w:r>
      <w:r w:rsidRPr="003F7908">
        <w:rPr>
          <w:rFonts w:ascii="Arial" w:hAnsi="Arial" w:cs="Arial"/>
          <w:position w:val="-10"/>
          <w:rPrChange w:id="8" w:author="DET" w:date="2011-04-13T18:44:00Z">
            <w:rPr>
              <w:rFonts w:ascii="Arial" w:hAnsi="Arial" w:cs="Arial"/>
              <w:position w:val="-10"/>
              <w:vertAlign w:val="subscript"/>
            </w:rPr>
          </w:rPrChange>
        </w:rPr>
        <w:t>(g)</w:t>
      </w:r>
      <w:r w:rsidRPr="00721C4C">
        <w:rPr>
          <w:rFonts w:ascii="Arial" w:hAnsi="Arial" w:cs="Arial"/>
          <w:position w:val="-10"/>
        </w:rPr>
        <w:tab/>
        <w:t>∆H = -115 kJ mol</w:t>
      </w:r>
      <w:r w:rsidRPr="00721C4C">
        <w:rPr>
          <w:rFonts w:ascii="Arial" w:hAnsi="Arial" w:cs="Arial"/>
          <w:position w:val="-10"/>
          <w:vertAlign w:val="superscript"/>
        </w:rPr>
        <w:t>-1</w:t>
      </w:r>
    </w:p>
    <w:p w:rsidR="00114AC7" w:rsidRPr="00721C4C" w:rsidRDefault="00114AC7" w:rsidP="00114AC7">
      <w:pPr>
        <w:tabs>
          <w:tab w:val="left" w:pos="567"/>
          <w:tab w:val="left" w:pos="1134"/>
          <w:tab w:val="left" w:pos="1701"/>
        </w:tabs>
        <w:jc w:val="both"/>
        <w:rPr>
          <w:rFonts w:ascii="Arial" w:hAnsi="Arial" w:cs="Arial"/>
          <w:position w:val="-10"/>
        </w:rPr>
      </w:pPr>
    </w:p>
    <w:p w:rsidR="00114AC7" w:rsidRPr="00721C4C" w:rsidRDefault="00114AC7" w:rsidP="00114AC7">
      <w:pPr>
        <w:tabs>
          <w:tab w:val="left" w:pos="567"/>
          <w:tab w:val="left" w:pos="1134"/>
          <w:tab w:val="left" w:pos="1701"/>
        </w:tabs>
        <w:jc w:val="both"/>
        <w:rPr>
          <w:rFonts w:ascii="Arial" w:hAnsi="Arial" w:cs="Arial"/>
          <w:position w:val="-10"/>
        </w:rPr>
      </w:pPr>
      <w:r w:rsidRPr="00721C4C">
        <w:rPr>
          <w:rFonts w:ascii="Arial" w:hAnsi="Arial" w:cs="Arial"/>
          <w:position w:val="-10"/>
        </w:rPr>
        <w:t>And finally, the Nitrogen dioxide is absorbed by water to yield the Nitric acid. The nitric oxide product is recycled.</w:t>
      </w:r>
    </w:p>
    <w:p w:rsidR="00114AC7" w:rsidRPr="00721C4C" w:rsidRDefault="00114AC7" w:rsidP="00114AC7">
      <w:pPr>
        <w:tabs>
          <w:tab w:val="left" w:pos="567"/>
          <w:tab w:val="left" w:pos="1134"/>
          <w:tab w:val="left" w:pos="1701"/>
        </w:tabs>
        <w:jc w:val="both"/>
        <w:rPr>
          <w:rFonts w:ascii="Arial" w:hAnsi="Arial" w:cs="Arial"/>
          <w:position w:val="-10"/>
        </w:rPr>
      </w:pPr>
    </w:p>
    <w:p w:rsidR="00114AC7" w:rsidRPr="00721C4C" w:rsidRDefault="00114AC7" w:rsidP="00114AC7">
      <w:pPr>
        <w:tabs>
          <w:tab w:val="left" w:pos="567"/>
          <w:tab w:val="left" w:pos="1134"/>
          <w:tab w:val="left" w:pos="1701"/>
        </w:tabs>
        <w:jc w:val="both"/>
        <w:rPr>
          <w:rFonts w:ascii="Arial" w:hAnsi="Arial" w:cs="Arial"/>
          <w:position w:val="-10"/>
          <w:vertAlign w:val="superscript"/>
        </w:rPr>
      </w:pPr>
      <w:r w:rsidRPr="00721C4C">
        <w:rPr>
          <w:rFonts w:ascii="Arial" w:hAnsi="Arial" w:cs="Arial"/>
          <w:position w:val="-10"/>
        </w:rPr>
        <w:tab/>
        <w:t xml:space="preserve">3 </w:t>
      </w:r>
      <w:proofErr w:type="gramStart"/>
      <w:r w:rsidRPr="00721C4C">
        <w:rPr>
          <w:rFonts w:ascii="Arial" w:hAnsi="Arial" w:cs="Arial"/>
          <w:position w:val="-10"/>
        </w:rPr>
        <w:t>NO</w:t>
      </w:r>
      <w:r w:rsidRPr="00721C4C">
        <w:rPr>
          <w:rFonts w:ascii="Arial" w:hAnsi="Arial" w:cs="Arial"/>
          <w:position w:val="-10"/>
          <w:vertAlign w:val="subscript"/>
        </w:rPr>
        <w:t>2</w:t>
      </w:r>
      <w:r w:rsidRPr="003F7908">
        <w:rPr>
          <w:rFonts w:ascii="Arial" w:hAnsi="Arial" w:cs="Arial"/>
          <w:position w:val="-10"/>
          <w:rPrChange w:id="9" w:author="DET" w:date="2011-04-13T18:45:00Z">
            <w:rPr>
              <w:rFonts w:ascii="Arial" w:hAnsi="Arial" w:cs="Arial"/>
              <w:position w:val="-10"/>
              <w:vertAlign w:val="subscript"/>
            </w:rPr>
          </w:rPrChange>
        </w:rPr>
        <w:t>(</w:t>
      </w:r>
      <w:proofErr w:type="gramEnd"/>
      <w:r w:rsidRPr="003F7908">
        <w:rPr>
          <w:rFonts w:ascii="Arial" w:hAnsi="Arial" w:cs="Arial"/>
          <w:position w:val="-10"/>
          <w:rPrChange w:id="10" w:author="DET" w:date="2011-04-13T18:45:00Z">
            <w:rPr>
              <w:rFonts w:ascii="Arial" w:hAnsi="Arial" w:cs="Arial"/>
              <w:position w:val="-10"/>
              <w:vertAlign w:val="subscript"/>
            </w:rPr>
          </w:rPrChange>
        </w:rPr>
        <w:t>g)</w:t>
      </w:r>
      <w:r w:rsidRPr="00721C4C">
        <w:rPr>
          <w:rFonts w:ascii="Arial" w:hAnsi="Arial" w:cs="Arial"/>
          <w:position w:val="-10"/>
        </w:rPr>
        <w:t xml:space="preserve">  +  H</w:t>
      </w:r>
      <w:r w:rsidRPr="00721C4C">
        <w:rPr>
          <w:rFonts w:ascii="Arial" w:hAnsi="Arial" w:cs="Arial"/>
          <w:position w:val="-10"/>
          <w:vertAlign w:val="subscript"/>
        </w:rPr>
        <w:t>2</w:t>
      </w:r>
      <w:r w:rsidRPr="00721C4C">
        <w:rPr>
          <w:rFonts w:ascii="Arial" w:hAnsi="Arial" w:cs="Arial"/>
          <w:position w:val="-10"/>
        </w:rPr>
        <w:t>O</w:t>
      </w:r>
      <w:r w:rsidRPr="003F7908">
        <w:rPr>
          <w:rFonts w:ascii="Arial" w:hAnsi="Arial" w:cs="Arial"/>
          <w:position w:val="-10"/>
          <w:rPrChange w:id="11" w:author="DET" w:date="2011-04-13T18:45:00Z">
            <w:rPr>
              <w:rFonts w:ascii="Arial" w:hAnsi="Arial" w:cs="Arial"/>
              <w:position w:val="-10"/>
              <w:vertAlign w:val="subscript"/>
            </w:rPr>
          </w:rPrChange>
        </w:rPr>
        <w:t>(l)</w:t>
      </w:r>
      <w:r w:rsidRPr="00721C4C">
        <w:rPr>
          <w:rFonts w:ascii="Arial" w:hAnsi="Arial" w:cs="Arial"/>
          <w:position w:val="-10"/>
        </w:rPr>
        <w:t xml:space="preserve">  </w:t>
      </w:r>
      <w:r w:rsidRPr="00721C4C">
        <w:rPr>
          <w:rFonts w:ascii="Arial" w:hAnsi="Arial" w:cs="Arial"/>
          <w:position w:val="-10"/>
        </w:rPr>
        <w:sym w:font="Wingdings" w:char="F0E0"/>
      </w:r>
      <w:r w:rsidRPr="00721C4C">
        <w:rPr>
          <w:rFonts w:ascii="Arial" w:hAnsi="Arial" w:cs="Arial"/>
          <w:position w:val="-10"/>
        </w:rPr>
        <w:t xml:space="preserve">   2HNO</w:t>
      </w:r>
      <w:r w:rsidRPr="00721C4C">
        <w:rPr>
          <w:rFonts w:ascii="Arial" w:hAnsi="Arial" w:cs="Arial"/>
          <w:position w:val="-10"/>
          <w:vertAlign w:val="subscript"/>
        </w:rPr>
        <w:t>3</w:t>
      </w:r>
      <w:r w:rsidRPr="003F7908">
        <w:rPr>
          <w:rFonts w:ascii="Arial" w:hAnsi="Arial" w:cs="Arial"/>
          <w:position w:val="-10"/>
          <w:rPrChange w:id="12" w:author="DET" w:date="2011-04-13T18:45:00Z">
            <w:rPr>
              <w:rFonts w:ascii="Arial" w:hAnsi="Arial" w:cs="Arial"/>
              <w:position w:val="-10"/>
              <w:vertAlign w:val="subscript"/>
            </w:rPr>
          </w:rPrChange>
        </w:rPr>
        <w:t>(</w:t>
      </w:r>
      <w:proofErr w:type="spellStart"/>
      <w:r w:rsidRPr="003F7908">
        <w:rPr>
          <w:rFonts w:ascii="Arial" w:hAnsi="Arial" w:cs="Arial"/>
          <w:position w:val="-10"/>
          <w:rPrChange w:id="13" w:author="DET" w:date="2011-04-13T18:45:00Z">
            <w:rPr>
              <w:rFonts w:ascii="Arial" w:hAnsi="Arial" w:cs="Arial"/>
              <w:position w:val="-10"/>
              <w:vertAlign w:val="subscript"/>
            </w:rPr>
          </w:rPrChange>
        </w:rPr>
        <w:t>aq</w:t>
      </w:r>
      <w:proofErr w:type="spellEnd"/>
      <w:r w:rsidRPr="003F7908">
        <w:rPr>
          <w:rFonts w:ascii="Arial" w:hAnsi="Arial" w:cs="Arial"/>
          <w:position w:val="-10"/>
          <w:rPrChange w:id="14" w:author="DET" w:date="2011-04-13T18:45:00Z">
            <w:rPr>
              <w:rFonts w:ascii="Arial" w:hAnsi="Arial" w:cs="Arial"/>
              <w:position w:val="-10"/>
              <w:vertAlign w:val="subscript"/>
            </w:rPr>
          </w:rPrChange>
        </w:rPr>
        <w:t>)</w:t>
      </w:r>
      <w:r w:rsidRPr="00721C4C">
        <w:rPr>
          <w:rFonts w:ascii="Arial" w:hAnsi="Arial" w:cs="Arial"/>
          <w:position w:val="-10"/>
        </w:rPr>
        <w:t xml:space="preserve">  +  NO</w:t>
      </w:r>
      <w:r w:rsidRPr="003F7908">
        <w:rPr>
          <w:rFonts w:ascii="Arial" w:hAnsi="Arial" w:cs="Arial"/>
          <w:position w:val="-10"/>
          <w:rPrChange w:id="15" w:author="DET" w:date="2011-04-13T18:45:00Z">
            <w:rPr>
              <w:rFonts w:ascii="Arial" w:hAnsi="Arial" w:cs="Arial"/>
              <w:position w:val="-10"/>
              <w:vertAlign w:val="subscript"/>
            </w:rPr>
          </w:rPrChange>
        </w:rPr>
        <w:t>(g)</w:t>
      </w:r>
      <w:r w:rsidRPr="00721C4C">
        <w:rPr>
          <w:rFonts w:ascii="Arial" w:hAnsi="Arial" w:cs="Arial"/>
          <w:position w:val="-10"/>
        </w:rPr>
        <w:tab/>
      </w:r>
      <w:r w:rsidRPr="00721C4C">
        <w:rPr>
          <w:rFonts w:ascii="Arial" w:hAnsi="Arial" w:cs="Arial"/>
          <w:position w:val="-10"/>
        </w:rPr>
        <w:tab/>
        <w:t>∆H = -117 kJ mol</w:t>
      </w:r>
      <w:r w:rsidRPr="00721C4C">
        <w:rPr>
          <w:rFonts w:ascii="Arial" w:hAnsi="Arial" w:cs="Arial"/>
          <w:position w:val="-10"/>
          <w:vertAlign w:val="superscript"/>
        </w:rPr>
        <w:t>-1</w:t>
      </w:r>
    </w:p>
    <w:p w:rsidR="00114AC7" w:rsidRPr="00721C4C" w:rsidRDefault="00114AC7" w:rsidP="00114AC7">
      <w:pPr>
        <w:tabs>
          <w:tab w:val="left" w:pos="567"/>
          <w:tab w:val="left" w:pos="993"/>
          <w:tab w:val="left" w:pos="1701"/>
        </w:tabs>
        <w:rPr>
          <w:rFonts w:ascii="Arial" w:hAnsi="Arial" w:cs="Arial"/>
        </w:rPr>
      </w:pPr>
    </w:p>
    <w:p w:rsidR="00114AC7" w:rsidRPr="00721C4C" w:rsidRDefault="00114AC7" w:rsidP="00114AC7">
      <w:pPr>
        <w:tabs>
          <w:tab w:val="left" w:pos="567"/>
          <w:tab w:val="left" w:pos="993"/>
          <w:tab w:val="left" w:pos="1701"/>
        </w:tabs>
        <w:rPr>
          <w:rFonts w:ascii="Arial" w:hAnsi="Arial" w:cs="Arial"/>
        </w:rPr>
      </w:pPr>
      <w:r w:rsidRPr="00721C4C">
        <w:rPr>
          <w:rFonts w:ascii="Arial" w:hAnsi="Arial" w:cs="Arial"/>
        </w:rPr>
        <w:t>In the first step, a side reaction takes place which can reduce the percentage yield of nitric acid. The ammonia is converted into nitrogen gas. This equation is shown below.</w:t>
      </w:r>
    </w:p>
    <w:p w:rsidR="00114AC7" w:rsidRPr="00721C4C" w:rsidRDefault="00114AC7" w:rsidP="00114AC7">
      <w:pPr>
        <w:tabs>
          <w:tab w:val="left" w:pos="567"/>
          <w:tab w:val="left" w:pos="993"/>
          <w:tab w:val="left" w:pos="1701"/>
        </w:tabs>
        <w:rPr>
          <w:rFonts w:ascii="Arial" w:hAnsi="Arial" w:cs="Arial"/>
        </w:rPr>
      </w:pPr>
    </w:p>
    <w:p w:rsidR="00114AC7" w:rsidRPr="00721C4C" w:rsidRDefault="00114AC7" w:rsidP="00114AC7">
      <w:pPr>
        <w:tabs>
          <w:tab w:val="left" w:pos="567"/>
          <w:tab w:val="left" w:pos="993"/>
          <w:tab w:val="left" w:pos="1701"/>
        </w:tabs>
        <w:rPr>
          <w:rFonts w:ascii="Arial" w:hAnsi="Arial" w:cs="Arial"/>
        </w:rPr>
      </w:pPr>
      <w:r w:rsidRPr="00721C4C">
        <w:rPr>
          <w:rFonts w:ascii="Arial" w:hAnsi="Arial" w:cs="Arial"/>
        </w:rPr>
        <w:tab/>
        <w:t xml:space="preserve">4 </w:t>
      </w:r>
      <w:proofErr w:type="gramStart"/>
      <w:r w:rsidRPr="00721C4C">
        <w:rPr>
          <w:rFonts w:ascii="Arial" w:hAnsi="Arial" w:cs="Arial"/>
        </w:rPr>
        <w:t>NH</w:t>
      </w:r>
      <w:r w:rsidRPr="00721C4C">
        <w:rPr>
          <w:rFonts w:ascii="Arial" w:hAnsi="Arial" w:cs="Arial"/>
          <w:vertAlign w:val="subscript"/>
        </w:rPr>
        <w:t>3</w:t>
      </w:r>
      <w:r w:rsidRPr="003F7908">
        <w:rPr>
          <w:rFonts w:ascii="Arial" w:hAnsi="Arial" w:cs="Arial"/>
          <w:rPrChange w:id="16" w:author="DET" w:date="2011-04-13T18:45:00Z">
            <w:rPr>
              <w:rFonts w:ascii="Arial" w:hAnsi="Arial" w:cs="Arial"/>
              <w:vertAlign w:val="subscript"/>
            </w:rPr>
          </w:rPrChange>
        </w:rPr>
        <w:t>(</w:t>
      </w:r>
      <w:proofErr w:type="gramEnd"/>
      <w:r w:rsidRPr="003F7908">
        <w:rPr>
          <w:rFonts w:ascii="Arial" w:hAnsi="Arial" w:cs="Arial"/>
          <w:rPrChange w:id="17" w:author="DET" w:date="2011-04-13T18:45:00Z">
            <w:rPr>
              <w:rFonts w:ascii="Arial" w:hAnsi="Arial" w:cs="Arial"/>
              <w:vertAlign w:val="subscript"/>
            </w:rPr>
          </w:rPrChange>
        </w:rPr>
        <w:t>g)</w:t>
      </w:r>
      <w:r w:rsidRPr="00721C4C">
        <w:rPr>
          <w:rFonts w:ascii="Arial" w:hAnsi="Arial" w:cs="Arial"/>
        </w:rPr>
        <w:t xml:space="preserve">  +  6NO</w:t>
      </w:r>
      <w:r w:rsidRPr="003F7908">
        <w:rPr>
          <w:rFonts w:ascii="Arial" w:hAnsi="Arial" w:cs="Arial"/>
          <w:rPrChange w:id="18" w:author="DET" w:date="2011-04-13T18:45:00Z">
            <w:rPr>
              <w:rFonts w:ascii="Arial" w:hAnsi="Arial" w:cs="Arial"/>
              <w:vertAlign w:val="subscript"/>
            </w:rPr>
          </w:rPrChange>
        </w:rPr>
        <w:t>(g)</w:t>
      </w:r>
      <w:r w:rsidRPr="00721C4C">
        <w:rPr>
          <w:rFonts w:ascii="Arial" w:hAnsi="Arial" w:cs="Arial"/>
        </w:rPr>
        <w:t xml:space="preserve">   </w:t>
      </w:r>
      <w:r w:rsidRPr="00721C4C">
        <w:rPr>
          <w:rFonts w:ascii="Arial" w:hAnsi="Arial" w:cs="Arial"/>
        </w:rPr>
        <w:sym w:font="Wingdings" w:char="F0E0"/>
      </w:r>
      <w:r w:rsidRPr="00721C4C">
        <w:rPr>
          <w:rFonts w:ascii="Arial" w:hAnsi="Arial" w:cs="Arial"/>
        </w:rPr>
        <w:t xml:space="preserve">   5 N</w:t>
      </w:r>
      <w:r w:rsidRPr="00721C4C">
        <w:rPr>
          <w:rFonts w:ascii="Arial" w:hAnsi="Arial" w:cs="Arial"/>
          <w:vertAlign w:val="subscript"/>
        </w:rPr>
        <w:t>2</w:t>
      </w:r>
      <w:r w:rsidRPr="003F7908">
        <w:rPr>
          <w:rFonts w:ascii="Arial" w:hAnsi="Arial" w:cs="Arial"/>
          <w:rPrChange w:id="19" w:author="DET" w:date="2011-04-13T18:45:00Z">
            <w:rPr>
              <w:rFonts w:ascii="Arial" w:hAnsi="Arial" w:cs="Arial"/>
              <w:vertAlign w:val="subscript"/>
            </w:rPr>
          </w:rPrChange>
        </w:rPr>
        <w:t>(g)</w:t>
      </w:r>
      <w:r w:rsidRPr="00721C4C">
        <w:rPr>
          <w:rFonts w:ascii="Arial" w:hAnsi="Arial" w:cs="Arial"/>
        </w:rPr>
        <w:t xml:space="preserve">  +   6 H</w:t>
      </w:r>
      <w:r w:rsidRPr="00721C4C">
        <w:rPr>
          <w:rFonts w:ascii="Arial" w:hAnsi="Arial" w:cs="Arial"/>
          <w:vertAlign w:val="subscript"/>
        </w:rPr>
        <w:t>2</w:t>
      </w:r>
      <w:r w:rsidRPr="00721C4C">
        <w:rPr>
          <w:rFonts w:ascii="Arial" w:hAnsi="Arial" w:cs="Arial"/>
        </w:rPr>
        <w:t>O</w:t>
      </w:r>
      <w:r w:rsidRPr="003F7908">
        <w:rPr>
          <w:rFonts w:ascii="Arial" w:hAnsi="Arial" w:cs="Arial"/>
          <w:rPrChange w:id="20" w:author="DET" w:date="2011-04-13T18:45:00Z">
            <w:rPr>
              <w:rFonts w:ascii="Arial" w:hAnsi="Arial" w:cs="Arial"/>
              <w:vertAlign w:val="subscript"/>
            </w:rPr>
          </w:rPrChange>
        </w:rPr>
        <w:t>(g)</w:t>
      </w:r>
    </w:p>
    <w:p w:rsidR="00114AC7" w:rsidRDefault="00114AC7" w:rsidP="00114AC7">
      <w:pPr>
        <w:rPr>
          <w:rFonts w:ascii="Arial" w:hAnsi="Arial" w:cs="Arial"/>
        </w:rPr>
      </w:pPr>
    </w:p>
    <w:p w:rsidR="00114AC7" w:rsidRDefault="00114AC7" w:rsidP="00114AC7">
      <w:pPr>
        <w:numPr>
          <w:ilvl w:val="0"/>
          <w:numId w:val="2"/>
        </w:numPr>
        <w:rPr>
          <w:rFonts w:ascii="Arial" w:hAnsi="Arial" w:cs="Arial"/>
        </w:rPr>
      </w:pPr>
      <w:ins w:id="21" w:author="DET" w:date="2011-04-13T09:54:00Z">
        <w:r>
          <w:rPr>
            <w:rFonts w:ascii="Arial" w:hAnsi="Arial" w:cs="Arial"/>
          </w:rPr>
          <w:t>Calculate the mass of nitric acid produced if 2.8</w:t>
        </w:r>
      </w:ins>
      <w:ins w:id="22" w:author="DET" w:date="2011-04-13T21:03:00Z">
        <w:r>
          <w:rPr>
            <w:rFonts w:ascii="Arial" w:hAnsi="Arial" w:cs="Arial"/>
          </w:rPr>
          <w:t>0</w:t>
        </w:r>
      </w:ins>
      <w:ins w:id="23" w:author="DET" w:date="2011-04-13T09:54:00Z">
        <w:r>
          <w:rPr>
            <w:rFonts w:ascii="Arial" w:hAnsi="Arial" w:cs="Arial"/>
          </w:rPr>
          <w:t xml:space="preserve"> tonnes of ammonia is reacted. The efficiency of the process is 95.1%</w:t>
        </w:r>
      </w:ins>
      <w:del w:id="24" w:author="DET" w:date="2011-04-13T09:55:00Z">
        <w:r w:rsidDel="006F1954">
          <w:rPr>
            <w:rFonts w:ascii="Arial" w:hAnsi="Arial" w:cs="Arial"/>
          </w:rPr>
          <w:delText>In the first reaction, what is the function of the platinum catalyst? Refer to the collision theory in your answer.</w:delText>
        </w:r>
        <w:r w:rsidDel="006F1954">
          <w:rPr>
            <w:rFonts w:ascii="Arial" w:hAnsi="Arial" w:cs="Arial"/>
          </w:rPr>
          <w:tab/>
        </w:r>
      </w:del>
      <w:r>
        <w:rPr>
          <w:rFonts w:ascii="Arial" w:hAnsi="Arial" w:cs="Arial"/>
        </w:rPr>
        <w:tab/>
      </w:r>
      <w:r>
        <w:rPr>
          <w:rFonts w:ascii="Arial" w:hAnsi="Arial" w:cs="Arial"/>
        </w:rPr>
        <w:tab/>
      </w:r>
      <w:r>
        <w:rPr>
          <w:rFonts w:ascii="Arial" w:hAnsi="Arial" w:cs="Arial"/>
        </w:rPr>
        <w:tab/>
        <w:t xml:space="preserve">      </w:t>
      </w:r>
      <w:r w:rsidRPr="006B7DD5">
        <w:rPr>
          <w:rFonts w:ascii="Arial" w:hAnsi="Arial" w:cs="Arial"/>
          <w:sz w:val="20"/>
        </w:rPr>
        <w:t>(</w:t>
      </w:r>
      <w:ins w:id="25" w:author="DET" w:date="2011-04-13T09:55:00Z">
        <w:r w:rsidRPr="006B7DD5">
          <w:rPr>
            <w:rFonts w:ascii="Arial" w:hAnsi="Arial" w:cs="Arial"/>
            <w:sz w:val="20"/>
          </w:rPr>
          <w:t>5</w:t>
        </w:r>
      </w:ins>
      <w:del w:id="26" w:author="DET" w:date="2011-04-13T09:55:00Z">
        <w:r w:rsidRPr="006B7DD5" w:rsidDel="006F1954">
          <w:rPr>
            <w:rFonts w:ascii="Arial" w:hAnsi="Arial" w:cs="Arial"/>
            <w:sz w:val="20"/>
          </w:rPr>
          <w:delText>3</w:delText>
        </w:r>
      </w:del>
      <w:r w:rsidRPr="006B7DD5">
        <w:rPr>
          <w:rFonts w:ascii="Arial" w:hAnsi="Arial" w:cs="Arial"/>
          <w:sz w:val="20"/>
        </w:rPr>
        <w:t xml:space="preserve"> marks)</w:t>
      </w:r>
    </w:p>
    <w:p w:rsidR="00114AC7" w:rsidRDefault="00114AC7" w:rsidP="00114AC7">
      <w:pPr>
        <w:rPr>
          <w:ins w:id="27" w:author="DET" w:date="2011-04-13T09:56:00Z"/>
          <w:rFonts w:ascii="Arial" w:hAnsi="Arial" w:cs="Arial"/>
        </w:rPr>
      </w:pPr>
    </w:p>
    <w:p w:rsidR="00114AC7" w:rsidRDefault="00114AC7" w:rsidP="00114AC7">
      <w:pPr>
        <w:rPr>
          <w:ins w:id="28" w:author="DET" w:date="2011-04-13T09:56:00Z"/>
          <w:rFonts w:ascii="Arial" w:hAnsi="Arial" w:cs="Arial"/>
        </w:rPr>
      </w:pPr>
    </w:p>
    <w:p w:rsidR="00114AC7" w:rsidDel="006F1954" w:rsidRDefault="00114AC7" w:rsidP="00114AC7">
      <w:pPr>
        <w:rPr>
          <w:del w:id="29" w:author="DET" w:date="2011-04-13T09:57:00Z"/>
          <w:rFonts w:ascii="Arial" w:hAnsi="Arial" w:cs="Arial"/>
        </w:rPr>
      </w:pPr>
    </w:p>
    <w:p w:rsidR="00114AC7" w:rsidRDefault="00114AC7" w:rsidP="00114AC7">
      <w:pPr>
        <w:ind w:left="720" w:hanging="720"/>
        <w:jc w:val="both"/>
        <w:rPr>
          <w:rFonts w:ascii="Arial" w:hAnsi="Arial" w:cs="Arial"/>
        </w:rPr>
        <w:pPrChange w:id="30" w:author="Richard Meagher" w:date="2010-04-28T22:33:00Z">
          <w:pPr/>
        </w:pPrChange>
      </w:pPr>
      <w:r>
        <w:rPr>
          <w:rFonts w:ascii="Arial" w:hAnsi="Arial" w:cs="Arial"/>
        </w:rPr>
        <w:t xml:space="preserve">     (b) </w:t>
      </w:r>
      <w:r>
        <w:rPr>
          <w:rFonts w:ascii="Arial" w:hAnsi="Arial" w:cs="Arial"/>
        </w:rPr>
        <w:tab/>
      </w:r>
      <w:del w:id="31" w:author="DET" w:date="2011-04-13T09:56:00Z">
        <w:r w:rsidDel="006F1954">
          <w:rPr>
            <w:rFonts w:ascii="Arial" w:hAnsi="Arial" w:cs="Arial"/>
          </w:rPr>
          <w:delText>Typical reaction conditions for the first step of the process are a pressure of 700kPa and temperature of 900</w:delText>
        </w:r>
        <w:r w:rsidDel="006F1954">
          <w:rPr>
            <w:rFonts w:ascii="Arial" w:hAnsi="Arial" w:cs="Arial"/>
            <w:vertAlign w:val="superscript"/>
          </w:rPr>
          <w:delText>o</w:delText>
        </w:r>
        <w:r w:rsidDel="006F1954">
          <w:rPr>
            <w:rFonts w:ascii="Arial" w:hAnsi="Arial" w:cs="Arial"/>
          </w:rPr>
          <w:delText>C. Explain why these conditions of temperature and pressure are used.</w:delText>
        </w:r>
      </w:del>
      <w:del w:id="32" w:author="DET" w:date="2011-04-13T09:57:00Z">
        <w:r w:rsidDel="006F1954">
          <w:rPr>
            <w:rFonts w:ascii="Arial" w:hAnsi="Arial" w:cs="Arial"/>
          </w:rPr>
          <w:tab/>
        </w:r>
      </w:del>
      <w:r w:rsidDel="006F1954">
        <w:rPr>
          <w:rFonts w:ascii="Arial" w:hAnsi="Arial" w:cs="Arial"/>
        </w:rPr>
        <w:t>Mary</w:t>
      </w:r>
      <w:ins w:id="33" w:author="DET" w:date="2011-04-13T09:58:00Z">
        <w:r>
          <w:rPr>
            <w:rFonts w:ascii="Arial" w:hAnsi="Arial" w:cs="Arial"/>
          </w:rPr>
          <w:t xml:space="preserve"> theorises in a chemistry class that the optimum conditions for the first reaction</w:t>
        </w:r>
      </w:ins>
      <w:del w:id="34" w:author="DET" w:date="2011-04-13T09:57:00Z">
        <w:r w:rsidDel="006F1954">
          <w:rPr>
            <w:rFonts w:ascii="Arial" w:hAnsi="Arial" w:cs="Arial"/>
          </w:rPr>
          <w:tab/>
        </w:r>
      </w:del>
      <w:ins w:id="35" w:author="DET" w:date="2011-04-13T10:01:00Z">
        <w:r>
          <w:rPr>
            <w:rFonts w:ascii="Arial" w:hAnsi="Arial" w:cs="Arial"/>
          </w:rPr>
          <w:t xml:space="preserve"> </w:t>
        </w:r>
      </w:ins>
      <w:del w:id="36" w:author="DET" w:date="2011-04-13T10:01:00Z">
        <w:r w:rsidDel="006F1954">
          <w:rPr>
            <w:rFonts w:ascii="Arial" w:hAnsi="Arial" w:cs="Arial"/>
          </w:rPr>
          <w:tab/>
        </w:r>
      </w:del>
      <w:ins w:id="37" w:author="DET" w:date="2011-04-13T09:58:00Z">
        <w:r>
          <w:rPr>
            <w:rFonts w:ascii="Arial" w:hAnsi="Arial" w:cs="Arial"/>
          </w:rPr>
          <w:t xml:space="preserve">would be a very high pressure and temperature. Explain, using the </w:t>
        </w:r>
      </w:ins>
      <w:r>
        <w:rPr>
          <w:rFonts w:ascii="Arial" w:hAnsi="Arial" w:cs="Arial"/>
        </w:rPr>
        <w:t>collision</w:t>
      </w:r>
      <w:ins w:id="38" w:author="DET" w:date="2011-04-13T09:58:00Z">
        <w:r>
          <w:rPr>
            <w:rFonts w:ascii="Arial" w:hAnsi="Arial" w:cs="Arial"/>
          </w:rPr>
          <w:t xml:space="preserve"> theory, why this is</w:t>
        </w:r>
      </w:ins>
      <w:r>
        <w:rPr>
          <w:rFonts w:ascii="Arial" w:hAnsi="Arial" w:cs="Arial"/>
        </w:rPr>
        <w:t>, or is not,</w:t>
      </w:r>
      <w:ins w:id="39" w:author="DET" w:date="2011-04-13T09:58:00Z">
        <w:r>
          <w:rPr>
            <w:rFonts w:ascii="Arial" w:hAnsi="Arial" w:cs="Arial"/>
          </w:rPr>
          <w:t xml:space="preserve"> so.</w:t>
        </w:r>
        <w:r>
          <w:rPr>
            <w:rFonts w:ascii="Arial" w:hAnsi="Arial" w:cs="Arial"/>
          </w:rPr>
          <w:tab/>
        </w:r>
        <w:r>
          <w:rPr>
            <w:rFonts w:ascii="Arial" w:hAnsi="Arial" w:cs="Arial"/>
          </w:rPr>
          <w:tab/>
        </w:r>
        <w:r>
          <w:rPr>
            <w:rFonts w:ascii="Arial" w:hAnsi="Arial" w:cs="Arial"/>
          </w:rPr>
          <w:tab/>
        </w:r>
      </w:ins>
      <w:del w:id="40" w:author="DET" w:date="2011-04-13T09:58:00Z">
        <w:r w:rsidDel="006F1954">
          <w:rPr>
            <w:rFonts w:ascii="Arial" w:hAnsi="Arial" w:cs="Arial"/>
          </w:rPr>
          <w:tab/>
        </w:r>
      </w:del>
      <w:r>
        <w:rPr>
          <w:rFonts w:ascii="Arial" w:hAnsi="Arial" w:cs="Arial"/>
        </w:rPr>
        <w:tab/>
        <w:t xml:space="preserve">      </w:t>
      </w:r>
      <w:r w:rsidRPr="006B7DD5">
        <w:rPr>
          <w:rFonts w:ascii="Arial" w:hAnsi="Arial" w:cs="Arial"/>
          <w:sz w:val="20"/>
        </w:rPr>
        <w:t>(3 marks)</w:t>
      </w:r>
    </w:p>
    <w:p w:rsidR="00114AC7" w:rsidRDefault="00114AC7" w:rsidP="00114AC7">
      <w:pPr>
        <w:rPr>
          <w:rFonts w:ascii="Arial" w:hAnsi="Arial" w:cs="Arial"/>
        </w:rPr>
      </w:pPr>
    </w:p>
    <w:p w:rsidR="00114AC7" w:rsidRDefault="00114AC7" w:rsidP="00114AC7">
      <w:pPr>
        <w:rPr>
          <w:rFonts w:ascii="Arial" w:hAnsi="Arial" w:cs="Arial"/>
        </w:rPr>
      </w:pPr>
    </w:p>
    <w:p w:rsidR="00114AC7" w:rsidDel="006F1954" w:rsidRDefault="00114AC7" w:rsidP="00114AC7">
      <w:pPr>
        <w:rPr>
          <w:del w:id="41" w:author="DET" w:date="2011-04-13T10:01:00Z"/>
          <w:rFonts w:ascii="Arial" w:hAnsi="Arial" w:cs="Arial"/>
        </w:rPr>
      </w:pPr>
    </w:p>
    <w:p w:rsidR="00114AC7" w:rsidDel="006F1954" w:rsidRDefault="00114AC7" w:rsidP="00114AC7">
      <w:pPr>
        <w:rPr>
          <w:del w:id="42" w:author="DET" w:date="2011-04-13T10:01:00Z"/>
          <w:rFonts w:ascii="Arial" w:hAnsi="Arial" w:cs="Arial"/>
        </w:rPr>
      </w:pPr>
    </w:p>
    <w:p w:rsidR="00114AC7" w:rsidDel="006F1954" w:rsidRDefault="00114AC7" w:rsidP="00114AC7">
      <w:pPr>
        <w:rPr>
          <w:del w:id="43" w:author="DET" w:date="2011-04-13T09:59:00Z"/>
          <w:rFonts w:ascii="Arial" w:hAnsi="Arial" w:cs="Arial"/>
        </w:rPr>
      </w:pPr>
    </w:p>
    <w:tbl>
      <w:tblPr>
        <w:tblW w:w="0" w:type="auto"/>
        <w:tblLook w:val="01E0" w:firstRow="1" w:lastRow="1" w:firstColumn="1" w:lastColumn="1" w:noHBand="0" w:noVBand="0"/>
      </w:tblPr>
      <w:tblGrid>
        <w:gridCol w:w="9005"/>
      </w:tblGrid>
      <w:tr w:rsidR="00114AC7" w:rsidRPr="008D2C97" w:rsidDel="006F1954" w:rsidTr="009854D9">
        <w:trPr>
          <w:del w:id="44" w:author="DET" w:date="2011-04-13T09:59:00Z"/>
        </w:trPr>
        <w:tc>
          <w:tcPr>
            <w:tcW w:w="9005" w:type="dxa"/>
            <w:tcBorders>
              <w:top w:val="single" w:sz="4" w:space="0" w:color="auto"/>
              <w:bottom w:val="single" w:sz="4" w:space="0" w:color="auto"/>
            </w:tcBorders>
          </w:tcPr>
          <w:p w:rsidR="00114AC7" w:rsidRPr="008D2C97" w:rsidDel="006F1954" w:rsidRDefault="00114AC7" w:rsidP="009854D9">
            <w:pPr>
              <w:rPr>
                <w:del w:id="45" w:author="DET" w:date="2011-04-13T09:59:00Z"/>
                <w:rFonts w:ascii="Arial" w:hAnsi="Arial" w:cs="Arial"/>
              </w:rPr>
            </w:pPr>
          </w:p>
          <w:p w:rsidR="00114AC7" w:rsidRPr="008D2C97" w:rsidDel="006F1954" w:rsidRDefault="00114AC7" w:rsidP="009854D9">
            <w:pPr>
              <w:rPr>
                <w:del w:id="46" w:author="DET" w:date="2011-04-13T09:59:00Z"/>
                <w:rFonts w:ascii="Arial" w:hAnsi="Arial" w:cs="Arial"/>
              </w:rPr>
            </w:pPr>
          </w:p>
        </w:tc>
      </w:tr>
    </w:tbl>
    <w:p w:rsidR="00114AC7" w:rsidDel="006F1954" w:rsidRDefault="00114AC7" w:rsidP="00114AC7">
      <w:pPr>
        <w:rPr>
          <w:del w:id="47" w:author="DET" w:date="2011-04-13T09:59:00Z"/>
          <w:rFonts w:ascii="Arial" w:hAnsi="Arial" w:cs="Arial"/>
        </w:rPr>
      </w:pPr>
    </w:p>
    <w:p w:rsidR="00114AC7" w:rsidDel="006F1954" w:rsidRDefault="00114AC7" w:rsidP="00114AC7">
      <w:pPr>
        <w:rPr>
          <w:del w:id="48" w:author="DET" w:date="2011-04-13T09:59:00Z"/>
          <w:rFonts w:ascii="Arial" w:hAnsi="Arial" w:cs="Arial"/>
        </w:rPr>
      </w:pPr>
    </w:p>
    <w:tbl>
      <w:tblPr>
        <w:tblW w:w="0" w:type="auto"/>
        <w:tblLook w:val="01E0" w:firstRow="1" w:lastRow="1" w:firstColumn="1" w:lastColumn="1" w:noHBand="0" w:noVBand="0"/>
      </w:tblPr>
      <w:tblGrid>
        <w:gridCol w:w="9005"/>
      </w:tblGrid>
      <w:tr w:rsidR="00114AC7" w:rsidRPr="008D2C97" w:rsidDel="006F1954" w:rsidTr="009854D9">
        <w:trPr>
          <w:del w:id="49" w:author="DET" w:date="2011-04-13T09:59:00Z"/>
        </w:trPr>
        <w:tc>
          <w:tcPr>
            <w:tcW w:w="9005" w:type="dxa"/>
            <w:tcBorders>
              <w:top w:val="single" w:sz="4" w:space="0" w:color="auto"/>
              <w:bottom w:val="single" w:sz="4" w:space="0" w:color="auto"/>
            </w:tcBorders>
          </w:tcPr>
          <w:p w:rsidR="00114AC7" w:rsidRPr="008D2C97" w:rsidDel="006F1954" w:rsidRDefault="00114AC7" w:rsidP="009854D9">
            <w:pPr>
              <w:rPr>
                <w:del w:id="50" w:author="DET" w:date="2011-04-13T09:59:00Z"/>
                <w:rFonts w:ascii="Arial" w:hAnsi="Arial" w:cs="Arial"/>
              </w:rPr>
            </w:pPr>
          </w:p>
          <w:p w:rsidR="00114AC7" w:rsidRPr="008D2C97" w:rsidDel="006F1954" w:rsidRDefault="00114AC7" w:rsidP="009854D9">
            <w:pPr>
              <w:rPr>
                <w:del w:id="51" w:author="DET" w:date="2011-04-13T09:59:00Z"/>
                <w:rFonts w:ascii="Arial" w:hAnsi="Arial" w:cs="Arial"/>
              </w:rPr>
            </w:pPr>
          </w:p>
        </w:tc>
      </w:tr>
      <w:tr w:rsidR="00114AC7" w:rsidRPr="008D2C97" w:rsidDel="006F1954" w:rsidTr="009854D9">
        <w:trPr>
          <w:del w:id="52" w:author="DET" w:date="2011-04-13T09:59:00Z"/>
        </w:trPr>
        <w:tc>
          <w:tcPr>
            <w:tcW w:w="9005" w:type="dxa"/>
            <w:tcBorders>
              <w:top w:val="single" w:sz="4" w:space="0" w:color="auto"/>
              <w:bottom w:val="single" w:sz="4" w:space="0" w:color="auto"/>
            </w:tcBorders>
          </w:tcPr>
          <w:p w:rsidR="00114AC7" w:rsidRPr="008D2C97" w:rsidDel="006F1954" w:rsidRDefault="00114AC7" w:rsidP="009854D9">
            <w:pPr>
              <w:rPr>
                <w:del w:id="53" w:author="DET" w:date="2011-04-13T09:59:00Z"/>
                <w:rFonts w:ascii="Arial" w:hAnsi="Arial" w:cs="Arial"/>
              </w:rPr>
            </w:pPr>
          </w:p>
          <w:p w:rsidR="00114AC7" w:rsidRPr="008D2C97" w:rsidDel="006F1954" w:rsidRDefault="00114AC7" w:rsidP="009854D9">
            <w:pPr>
              <w:rPr>
                <w:del w:id="54" w:author="DET" w:date="2011-04-13T09:59:00Z"/>
                <w:rFonts w:ascii="Arial" w:hAnsi="Arial" w:cs="Arial"/>
              </w:rPr>
            </w:pPr>
          </w:p>
        </w:tc>
      </w:tr>
    </w:tbl>
    <w:p w:rsidR="00114AC7" w:rsidDel="006F1954" w:rsidRDefault="00114AC7" w:rsidP="00114AC7">
      <w:pPr>
        <w:rPr>
          <w:del w:id="55" w:author="DET" w:date="2011-04-13T10:01:00Z"/>
          <w:rFonts w:ascii="Arial" w:hAnsi="Arial" w:cs="Arial"/>
        </w:rPr>
      </w:pPr>
    </w:p>
    <w:p w:rsidR="00114AC7" w:rsidDel="006F1954" w:rsidRDefault="00114AC7" w:rsidP="00114AC7">
      <w:pPr>
        <w:rPr>
          <w:del w:id="56" w:author="DET" w:date="2011-04-13T09:59:00Z"/>
          <w:rFonts w:ascii="Arial" w:hAnsi="Arial" w:cs="Arial"/>
        </w:rPr>
      </w:pPr>
      <w:del w:id="57" w:author="DET" w:date="2011-04-13T09:59:00Z">
        <w:r w:rsidDel="006F1954">
          <w:rPr>
            <w:rFonts w:ascii="Arial" w:hAnsi="Arial" w:cs="Arial"/>
          </w:rPr>
          <w:delText>(c) During the reaction, 2.8 tonnes of nitric acid is produced. Calculate the mass of ammonia used if the process is 94% efficient.</w:delText>
        </w:r>
        <w:r w:rsidDel="006F1954">
          <w:rPr>
            <w:rFonts w:ascii="Arial" w:hAnsi="Arial" w:cs="Arial"/>
          </w:rPr>
          <w:tab/>
        </w:r>
        <w:r w:rsidDel="006F1954">
          <w:rPr>
            <w:rFonts w:ascii="Arial" w:hAnsi="Arial" w:cs="Arial"/>
          </w:rPr>
          <w:tab/>
        </w:r>
        <w:r w:rsidDel="006F1954">
          <w:rPr>
            <w:rFonts w:ascii="Arial" w:hAnsi="Arial" w:cs="Arial"/>
          </w:rPr>
          <w:tab/>
        </w:r>
        <w:r w:rsidDel="006F1954">
          <w:rPr>
            <w:rFonts w:ascii="Arial" w:hAnsi="Arial" w:cs="Arial"/>
          </w:rPr>
          <w:tab/>
          <w:delText xml:space="preserve">     (5 marks)</w:delText>
        </w:r>
      </w:del>
    </w:p>
    <w:p w:rsidR="00114AC7" w:rsidDel="006F1954" w:rsidRDefault="00114AC7" w:rsidP="00114AC7">
      <w:pPr>
        <w:rPr>
          <w:del w:id="58" w:author="DET" w:date="2011-04-13T09:59:00Z"/>
          <w:rFonts w:ascii="Arial" w:hAnsi="Arial" w:cs="Arial"/>
        </w:rPr>
      </w:pPr>
    </w:p>
    <w:tbl>
      <w:tblPr>
        <w:tblW w:w="0" w:type="auto"/>
        <w:tblLook w:val="01E0" w:firstRow="1" w:lastRow="1" w:firstColumn="1" w:lastColumn="1" w:noHBand="0" w:noVBand="0"/>
      </w:tblPr>
      <w:tblGrid>
        <w:gridCol w:w="9005"/>
      </w:tblGrid>
      <w:tr w:rsidR="00114AC7" w:rsidRPr="008D2C97" w:rsidDel="006F1954" w:rsidTr="009854D9">
        <w:trPr>
          <w:del w:id="59" w:author="DET" w:date="2011-04-13T09:59:00Z"/>
        </w:trPr>
        <w:tc>
          <w:tcPr>
            <w:tcW w:w="9005" w:type="dxa"/>
            <w:tcBorders>
              <w:bottom w:val="single" w:sz="4" w:space="0" w:color="auto"/>
            </w:tcBorders>
          </w:tcPr>
          <w:p w:rsidR="00114AC7" w:rsidRPr="008D2C97" w:rsidDel="006F1954" w:rsidRDefault="00114AC7" w:rsidP="009854D9">
            <w:pPr>
              <w:rPr>
                <w:del w:id="60" w:author="DET" w:date="2011-04-13T09:59:00Z"/>
                <w:rFonts w:ascii="Arial" w:hAnsi="Arial" w:cs="Arial"/>
              </w:rPr>
            </w:pPr>
          </w:p>
        </w:tc>
      </w:tr>
      <w:tr w:rsidR="00114AC7" w:rsidRPr="008D2C97" w:rsidDel="006F1954" w:rsidTr="009854D9">
        <w:trPr>
          <w:del w:id="61" w:author="DET" w:date="2011-04-13T09:59:00Z"/>
        </w:trPr>
        <w:tc>
          <w:tcPr>
            <w:tcW w:w="9005" w:type="dxa"/>
            <w:tcBorders>
              <w:top w:val="single" w:sz="4" w:space="0" w:color="auto"/>
              <w:bottom w:val="single" w:sz="4" w:space="0" w:color="auto"/>
            </w:tcBorders>
          </w:tcPr>
          <w:p w:rsidR="00114AC7" w:rsidRPr="008D2C97" w:rsidDel="006F1954" w:rsidRDefault="00114AC7" w:rsidP="009854D9">
            <w:pPr>
              <w:rPr>
                <w:del w:id="62" w:author="DET" w:date="2011-04-13T09:59:00Z"/>
                <w:rFonts w:ascii="Arial" w:hAnsi="Arial" w:cs="Arial"/>
              </w:rPr>
            </w:pPr>
          </w:p>
          <w:p w:rsidR="00114AC7" w:rsidRPr="008D2C97" w:rsidDel="006F1954" w:rsidRDefault="00114AC7" w:rsidP="009854D9">
            <w:pPr>
              <w:rPr>
                <w:del w:id="63" w:author="DET" w:date="2011-04-13T09:59:00Z"/>
                <w:rFonts w:ascii="Arial" w:hAnsi="Arial" w:cs="Arial"/>
              </w:rPr>
            </w:pPr>
          </w:p>
        </w:tc>
      </w:tr>
      <w:tr w:rsidR="00114AC7" w:rsidRPr="008D2C97" w:rsidDel="006F1954" w:rsidTr="009854D9">
        <w:trPr>
          <w:del w:id="64" w:author="DET" w:date="2011-04-13T09:59:00Z"/>
        </w:trPr>
        <w:tc>
          <w:tcPr>
            <w:tcW w:w="9005" w:type="dxa"/>
            <w:tcBorders>
              <w:top w:val="single" w:sz="4" w:space="0" w:color="auto"/>
              <w:bottom w:val="single" w:sz="4" w:space="0" w:color="auto"/>
            </w:tcBorders>
          </w:tcPr>
          <w:p w:rsidR="00114AC7" w:rsidRPr="008D2C97" w:rsidDel="006F1954" w:rsidRDefault="00114AC7" w:rsidP="009854D9">
            <w:pPr>
              <w:rPr>
                <w:del w:id="65" w:author="DET" w:date="2011-04-13T09:59:00Z"/>
                <w:rFonts w:ascii="Arial" w:hAnsi="Arial" w:cs="Arial"/>
              </w:rPr>
            </w:pPr>
          </w:p>
          <w:p w:rsidR="00114AC7" w:rsidRPr="008D2C97" w:rsidDel="006F1954" w:rsidRDefault="00114AC7" w:rsidP="009854D9">
            <w:pPr>
              <w:rPr>
                <w:del w:id="66" w:author="DET" w:date="2011-04-13T09:59:00Z"/>
                <w:rFonts w:ascii="Arial" w:hAnsi="Arial" w:cs="Arial"/>
              </w:rPr>
            </w:pPr>
          </w:p>
        </w:tc>
      </w:tr>
      <w:tr w:rsidR="00114AC7" w:rsidRPr="008D2C97" w:rsidDel="006F1954" w:rsidTr="009854D9">
        <w:trPr>
          <w:del w:id="67" w:author="DET" w:date="2011-04-13T09:59:00Z"/>
        </w:trPr>
        <w:tc>
          <w:tcPr>
            <w:tcW w:w="9005" w:type="dxa"/>
            <w:tcBorders>
              <w:top w:val="single" w:sz="4" w:space="0" w:color="auto"/>
              <w:bottom w:val="single" w:sz="4" w:space="0" w:color="auto"/>
            </w:tcBorders>
          </w:tcPr>
          <w:p w:rsidR="00114AC7" w:rsidRPr="008D2C97" w:rsidDel="006F1954" w:rsidRDefault="00114AC7" w:rsidP="009854D9">
            <w:pPr>
              <w:rPr>
                <w:del w:id="68" w:author="DET" w:date="2011-04-13T09:59:00Z"/>
                <w:rFonts w:ascii="Arial" w:hAnsi="Arial" w:cs="Arial"/>
              </w:rPr>
            </w:pPr>
          </w:p>
          <w:p w:rsidR="00114AC7" w:rsidRPr="008D2C97" w:rsidDel="006F1954" w:rsidRDefault="00114AC7" w:rsidP="009854D9">
            <w:pPr>
              <w:rPr>
                <w:del w:id="69" w:author="DET" w:date="2011-04-13T09:59:00Z"/>
                <w:rFonts w:ascii="Arial" w:hAnsi="Arial" w:cs="Arial"/>
              </w:rPr>
            </w:pPr>
          </w:p>
        </w:tc>
      </w:tr>
    </w:tbl>
    <w:p w:rsidR="00114AC7" w:rsidDel="006F1954" w:rsidRDefault="00114AC7" w:rsidP="00114AC7">
      <w:pPr>
        <w:rPr>
          <w:del w:id="70" w:author="DET" w:date="2011-04-13T09:59:00Z"/>
          <w:rFonts w:ascii="Arial" w:hAnsi="Arial" w:cs="Arial"/>
        </w:rPr>
      </w:pPr>
    </w:p>
    <w:p w:rsidR="00114AC7" w:rsidDel="006F1954" w:rsidRDefault="00114AC7" w:rsidP="00114AC7">
      <w:pPr>
        <w:rPr>
          <w:del w:id="71" w:author="DET" w:date="2011-04-13T09:59:00Z"/>
          <w:rFonts w:ascii="Arial" w:hAnsi="Arial" w:cs="Arial"/>
        </w:rPr>
      </w:pPr>
    </w:p>
    <w:tbl>
      <w:tblPr>
        <w:tblW w:w="0" w:type="auto"/>
        <w:tblLook w:val="01E0" w:firstRow="1" w:lastRow="1" w:firstColumn="1" w:lastColumn="1" w:noHBand="0" w:noVBand="0"/>
      </w:tblPr>
      <w:tblGrid>
        <w:gridCol w:w="9005"/>
      </w:tblGrid>
      <w:tr w:rsidR="00114AC7" w:rsidRPr="008D2C97" w:rsidDel="006F1954" w:rsidTr="009854D9">
        <w:trPr>
          <w:del w:id="72" w:author="DET" w:date="2011-04-13T09:59:00Z"/>
        </w:trPr>
        <w:tc>
          <w:tcPr>
            <w:tcW w:w="9005" w:type="dxa"/>
            <w:tcBorders>
              <w:top w:val="single" w:sz="4" w:space="0" w:color="auto"/>
              <w:bottom w:val="single" w:sz="4" w:space="0" w:color="auto"/>
            </w:tcBorders>
          </w:tcPr>
          <w:p w:rsidR="00114AC7" w:rsidRPr="008D2C97" w:rsidDel="006F1954" w:rsidRDefault="00114AC7" w:rsidP="009854D9">
            <w:pPr>
              <w:rPr>
                <w:del w:id="73" w:author="DET" w:date="2011-04-13T09:59:00Z"/>
                <w:rFonts w:ascii="Arial" w:hAnsi="Arial" w:cs="Arial"/>
              </w:rPr>
            </w:pPr>
          </w:p>
          <w:p w:rsidR="00114AC7" w:rsidRPr="008D2C97" w:rsidDel="006F1954" w:rsidRDefault="00114AC7" w:rsidP="009854D9">
            <w:pPr>
              <w:rPr>
                <w:del w:id="74" w:author="DET" w:date="2011-04-13T09:59:00Z"/>
                <w:rFonts w:ascii="Arial" w:hAnsi="Arial" w:cs="Arial"/>
              </w:rPr>
            </w:pPr>
          </w:p>
        </w:tc>
      </w:tr>
      <w:tr w:rsidR="00114AC7" w:rsidRPr="008D2C97" w:rsidDel="006F1954" w:rsidTr="009854D9">
        <w:trPr>
          <w:del w:id="75" w:author="DET" w:date="2011-04-13T09:59:00Z"/>
        </w:trPr>
        <w:tc>
          <w:tcPr>
            <w:tcW w:w="9005" w:type="dxa"/>
            <w:tcBorders>
              <w:top w:val="single" w:sz="4" w:space="0" w:color="auto"/>
              <w:bottom w:val="single" w:sz="4" w:space="0" w:color="auto"/>
            </w:tcBorders>
          </w:tcPr>
          <w:p w:rsidR="00114AC7" w:rsidRPr="008D2C97" w:rsidDel="006F1954" w:rsidRDefault="00114AC7" w:rsidP="009854D9">
            <w:pPr>
              <w:rPr>
                <w:del w:id="76" w:author="DET" w:date="2011-04-13T09:59:00Z"/>
                <w:rFonts w:ascii="Arial" w:hAnsi="Arial" w:cs="Arial"/>
              </w:rPr>
            </w:pPr>
          </w:p>
          <w:p w:rsidR="00114AC7" w:rsidRPr="008D2C97" w:rsidDel="006F1954" w:rsidRDefault="00114AC7" w:rsidP="009854D9">
            <w:pPr>
              <w:rPr>
                <w:del w:id="77" w:author="DET" w:date="2011-04-13T09:59:00Z"/>
                <w:rFonts w:ascii="Arial" w:hAnsi="Arial" w:cs="Arial"/>
              </w:rPr>
            </w:pPr>
          </w:p>
        </w:tc>
      </w:tr>
      <w:tr w:rsidR="00114AC7" w:rsidRPr="008D2C97" w:rsidDel="006F1954" w:rsidTr="009854D9">
        <w:trPr>
          <w:del w:id="78" w:author="DET" w:date="2011-04-13T09:59:00Z"/>
        </w:trPr>
        <w:tc>
          <w:tcPr>
            <w:tcW w:w="9005" w:type="dxa"/>
            <w:tcBorders>
              <w:bottom w:val="single" w:sz="4" w:space="0" w:color="auto"/>
            </w:tcBorders>
          </w:tcPr>
          <w:p w:rsidR="00114AC7" w:rsidRPr="008D2C97" w:rsidDel="006F1954" w:rsidRDefault="00114AC7" w:rsidP="009854D9">
            <w:pPr>
              <w:rPr>
                <w:del w:id="79" w:author="DET" w:date="2011-04-13T09:59:00Z"/>
                <w:rFonts w:ascii="Arial" w:hAnsi="Arial" w:cs="Arial"/>
              </w:rPr>
            </w:pPr>
          </w:p>
          <w:p w:rsidR="00114AC7" w:rsidRPr="008D2C97" w:rsidDel="006F1954" w:rsidRDefault="00114AC7" w:rsidP="009854D9">
            <w:pPr>
              <w:rPr>
                <w:del w:id="80" w:author="DET" w:date="2011-04-13T09:59:00Z"/>
                <w:rFonts w:ascii="Arial" w:hAnsi="Arial" w:cs="Arial"/>
              </w:rPr>
            </w:pPr>
          </w:p>
        </w:tc>
      </w:tr>
      <w:tr w:rsidR="00114AC7" w:rsidRPr="008D2C97" w:rsidDel="006F1954" w:rsidTr="009854D9">
        <w:trPr>
          <w:del w:id="81" w:author="DET" w:date="2011-04-13T09:59:00Z"/>
        </w:trPr>
        <w:tc>
          <w:tcPr>
            <w:tcW w:w="9005" w:type="dxa"/>
            <w:tcBorders>
              <w:top w:val="single" w:sz="4" w:space="0" w:color="auto"/>
              <w:bottom w:val="single" w:sz="4" w:space="0" w:color="auto"/>
            </w:tcBorders>
          </w:tcPr>
          <w:p w:rsidR="00114AC7" w:rsidRPr="008D2C97" w:rsidDel="006F1954" w:rsidRDefault="00114AC7" w:rsidP="009854D9">
            <w:pPr>
              <w:rPr>
                <w:del w:id="82" w:author="DET" w:date="2011-04-13T09:59:00Z"/>
                <w:rFonts w:ascii="Arial" w:hAnsi="Arial" w:cs="Arial"/>
              </w:rPr>
            </w:pPr>
          </w:p>
          <w:p w:rsidR="00114AC7" w:rsidRPr="008D2C97" w:rsidDel="006F1954" w:rsidRDefault="00114AC7" w:rsidP="009854D9">
            <w:pPr>
              <w:rPr>
                <w:del w:id="83" w:author="DET" w:date="2011-04-13T09:59:00Z"/>
                <w:rFonts w:ascii="Arial" w:hAnsi="Arial" w:cs="Arial"/>
              </w:rPr>
            </w:pPr>
          </w:p>
        </w:tc>
      </w:tr>
      <w:tr w:rsidR="00114AC7" w:rsidRPr="008D2C97" w:rsidDel="006F1954" w:rsidTr="009854D9">
        <w:trPr>
          <w:del w:id="84" w:author="DET" w:date="2011-04-13T09:59:00Z"/>
        </w:trPr>
        <w:tc>
          <w:tcPr>
            <w:tcW w:w="9005" w:type="dxa"/>
            <w:tcBorders>
              <w:top w:val="single" w:sz="4" w:space="0" w:color="auto"/>
              <w:bottom w:val="single" w:sz="4" w:space="0" w:color="auto"/>
            </w:tcBorders>
          </w:tcPr>
          <w:p w:rsidR="00114AC7" w:rsidRPr="008D2C97" w:rsidDel="006F1954" w:rsidRDefault="00114AC7" w:rsidP="009854D9">
            <w:pPr>
              <w:rPr>
                <w:del w:id="85" w:author="DET" w:date="2011-04-13T09:59:00Z"/>
                <w:rFonts w:ascii="Arial" w:hAnsi="Arial" w:cs="Arial"/>
              </w:rPr>
            </w:pPr>
          </w:p>
          <w:p w:rsidR="00114AC7" w:rsidRPr="008D2C97" w:rsidDel="006F1954" w:rsidRDefault="00114AC7" w:rsidP="009854D9">
            <w:pPr>
              <w:rPr>
                <w:del w:id="86" w:author="DET" w:date="2011-04-13T09:59:00Z"/>
                <w:rFonts w:ascii="Arial" w:hAnsi="Arial" w:cs="Arial"/>
              </w:rPr>
            </w:pPr>
          </w:p>
        </w:tc>
      </w:tr>
      <w:tr w:rsidR="00114AC7" w:rsidRPr="008D2C97" w:rsidDel="006F1954" w:rsidTr="009854D9">
        <w:trPr>
          <w:del w:id="87" w:author="DET" w:date="2011-04-13T09:59:00Z"/>
        </w:trPr>
        <w:tc>
          <w:tcPr>
            <w:tcW w:w="9005" w:type="dxa"/>
            <w:tcBorders>
              <w:top w:val="single" w:sz="4" w:space="0" w:color="auto"/>
              <w:bottom w:val="single" w:sz="4" w:space="0" w:color="auto"/>
            </w:tcBorders>
          </w:tcPr>
          <w:p w:rsidR="00114AC7" w:rsidRPr="008D2C97" w:rsidDel="006F1954" w:rsidRDefault="00114AC7" w:rsidP="009854D9">
            <w:pPr>
              <w:rPr>
                <w:del w:id="88" w:author="DET" w:date="2011-04-13T09:59:00Z"/>
                <w:rFonts w:ascii="Arial" w:hAnsi="Arial" w:cs="Arial"/>
              </w:rPr>
            </w:pPr>
          </w:p>
          <w:p w:rsidR="00114AC7" w:rsidRPr="008D2C97" w:rsidDel="006F1954" w:rsidRDefault="00114AC7" w:rsidP="009854D9">
            <w:pPr>
              <w:rPr>
                <w:del w:id="89" w:author="DET" w:date="2011-04-13T09:59:00Z"/>
                <w:rFonts w:ascii="Arial" w:hAnsi="Arial" w:cs="Arial"/>
              </w:rPr>
            </w:pPr>
          </w:p>
        </w:tc>
      </w:tr>
    </w:tbl>
    <w:p w:rsidR="00114AC7" w:rsidDel="006F1954" w:rsidRDefault="00114AC7" w:rsidP="00114AC7">
      <w:pPr>
        <w:rPr>
          <w:del w:id="90" w:author="DET" w:date="2011-04-13T09:59:00Z"/>
          <w:rFonts w:ascii="Arial" w:hAnsi="Arial" w:cs="Arial"/>
        </w:rPr>
      </w:pPr>
    </w:p>
    <w:p w:rsidR="00114AC7" w:rsidDel="006F1954" w:rsidRDefault="00114AC7" w:rsidP="00114AC7">
      <w:pPr>
        <w:rPr>
          <w:del w:id="91" w:author="DET" w:date="2011-04-13T09:59:00Z"/>
          <w:rFonts w:ascii="Arial" w:hAnsi="Arial" w:cs="Arial"/>
        </w:rPr>
      </w:pPr>
    </w:p>
    <w:tbl>
      <w:tblPr>
        <w:tblW w:w="0" w:type="auto"/>
        <w:tblLook w:val="01E0" w:firstRow="1" w:lastRow="1" w:firstColumn="1" w:lastColumn="1" w:noHBand="0" w:noVBand="0"/>
      </w:tblPr>
      <w:tblGrid>
        <w:gridCol w:w="9005"/>
      </w:tblGrid>
      <w:tr w:rsidR="00114AC7" w:rsidRPr="008D2C97" w:rsidDel="006F1954" w:rsidTr="009854D9">
        <w:trPr>
          <w:del w:id="92" w:author="DET" w:date="2011-04-13T09:59:00Z"/>
        </w:trPr>
        <w:tc>
          <w:tcPr>
            <w:tcW w:w="9005" w:type="dxa"/>
            <w:tcBorders>
              <w:top w:val="single" w:sz="4" w:space="0" w:color="auto"/>
              <w:bottom w:val="single" w:sz="4" w:space="0" w:color="auto"/>
            </w:tcBorders>
          </w:tcPr>
          <w:p w:rsidR="00114AC7" w:rsidRPr="008D2C97" w:rsidDel="006F1954" w:rsidRDefault="00114AC7" w:rsidP="009854D9">
            <w:pPr>
              <w:rPr>
                <w:del w:id="93" w:author="DET" w:date="2011-04-13T09:59:00Z"/>
                <w:rFonts w:ascii="Arial" w:hAnsi="Arial" w:cs="Arial"/>
              </w:rPr>
            </w:pPr>
          </w:p>
          <w:p w:rsidR="00114AC7" w:rsidRPr="008D2C97" w:rsidDel="006F1954" w:rsidRDefault="00114AC7" w:rsidP="009854D9">
            <w:pPr>
              <w:rPr>
                <w:del w:id="94" w:author="DET" w:date="2011-04-13T09:59:00Z"/>
                <w:rFonts w:ascii="Arial" w:hAnsi="Arial" w:cs="Arial"/>
              </w:rPr>
            </w:pPr>
          </w:p>
        </w:tc>
      </w:tr>
      <w:tr w:rsidR="00114AC7" w:rsidRPr="008D2C97" w:rsidDel="006F1954" w:rsidTr="009854D9">
        <w:trPr>
          <w:del w:id="95" w:author="DET" w:date="2011-04-13T09:59:00Z"/>
        </w:trPr>
        <w:tc>
          <w:tcPr>
            <w:tcW w:w="9005" w:type="dxa"/>
            <w:tcBorders>
              <w:top w:val="single" w:sz="4" w:space="0" w:color="auto"/>
              <w:bottom w:val="single" w:sz="4" w:space="0" w:color="auto"/>
            </w:tcBorders>
          </w:tcPr>
          <w:p w:rsidR="00114AC7" w:rsidRPr="008D2C97" w:rsidDel="006F1954" w:rsidRDefault="00114AC7" w:rsidP="009854D9">
            <w:pPr>
              <w:rPr>
                <w:del w:id="96" w:author="DET" w:date="2011-04-13T09:59:00Z"/>
                <w:rFonts w:ascii="Arial" w:hAnsi="Arial" w:cs="Arial"/>
              </w:rPr>
            </w:pPr>
          </w:p>
          <w:p w:rsidR="00114AC7" w:rsidRPr="008D2C97" w:rsidDel="006F1954" w:rsidRDefault="00114AC7" w:rsidP="009854D9">
            <w:pPr>
              <w:rPr>
                <w:del w:id="97" w:author="DET" w:date="2011-04-13T09:59:00Z"/>
                <w:rFonts w:ascii="Arial" w:hAnsi="Arial" w:cs="Arial"/>
              </w:rPr>
            </w:pPr>
          </w:p>
        </w:tc>
      </w:tr>
    </w:tbl>
    <w:p w:rsidR="00114AC7" w:rsidDel="006F1954" w:rsidRDefault="00114AC7" w:rsidP="00114AC7">
      <w:pPr>
        <w:rPr>
          <w:del w:id="98" w:author="DET" w:date="2011-04-13T09:59:00Z"/>
          <w:rFonts w:ascii="Arial" w:hAnsi="Arial" w:cs="Arial"/>
        </w:rPr>
      </w:pPr>
    </w:p>
    <w:p w:rsidR="00114AC7" w:rsidDel="006F1954" w:rsidRDefault="00114AC7" w:rsidP="00114AC7">
      <w:pPr>
        <w:rPr>
          <w:del w:id="99" w:author="DET" w:date="2011-04-13T09:59:00Z"/>
          <w:rFonts w:ascii="Arial" w:hAnsi="Arial" w:cs="Arial"/>
        </w:rPr>
      </w:pPr>
    </w:p>
    <w:tbl>
      <w:tblPr>
        <w:tblW w:w="0" w:type="auto"/>
        <w:tblLook w:val="01E0" w:firstRow="1" w:lastRow="1" w:firstColumn="1" w:lastColumn="1" w:noHBand="0" w:noVBand="0"/>
      </w:tblPr>
      <w:tblGrid>
        <w:gridCol w:w="9005"/>
      </w:tblGrid>
      <w:tr w:rsidR="00114AC7" w:rsidRPr="008D2C97" w:rsidDel="006F1954" w:rsidTr="009854D9">
        <w:trPr>
          <w:del w:id="100" w:author="DET" w:date="2011-04-13T09:59:00Z"/>
        </w:trPr>
        <w:tc>
          <w:tcPr>
            <w:tcW w:w="9005" w:type="dxa"/>
            <w:tcBorders>
              <w:top w:val="single" w:sz="4" w:space="0" w:color="auto"/>
              <w:bottom w:val="single" w:sz="4" w:space="0" w:color="auto"/>
            </w:tcBorders>
          </w:tcPr>
          <w:p w:rsidR="00114AC7" w:rsidRPr="008D2C97" w:rsidDel="006F1954" w:rsidRDefault="00114AC7" w:rsidP="009854D9">
            <w:pPr>
              <w:rPr>
                <w:del w:id="101" w:author="DET" w:date="2011-04-13T09:59:00Z"/>
                <w:rFonts w:ascii="Arial" w:hAnsi="Arial" w:cs="Arial"/>
              </w:rPr>
            </w:pPr>
          </w:p>
          <w:p w:rsidR="00114AC7" w:rsidRPr="008D2C97" w:rsidDel="006F1954" w:rsidRDefault="00114AC7" w:rsidP="009854D9">
            <w:pPr>
              <w:rPr>
                <w:del w:id="102" w:author="DET" w:date="2011-04-13T09:59:00Z"/>
                <w:rFonts w:ascii="Arial" w:hAnsi="Arial" w:cs="Arial"/>
              </w:rPr>
            </w:pPr>
          </w:p>
        </w:tc>
      </w:tr>
    </w:tbl>
    <w:p w:rsidR="00114AC7" w:rsidDel="006F1954" w:rsidRDefault="00114AC7" w:rsidP="00114AC7">
      <w:pPr>
        <w:rPr>
          <w:del w:id="103" w:author="DET" w:date="2011-04-13T09:59:00Z"/>
          <w:rFonts w:ascii="Arial" w:hAnsi="Arial" w:cs="Arial"/>
        </w:rPr>
      </w:pPr>
    </w:p>
    <w:p w:rsidR="00114AC7" w:rsidDel="006F1954" w:rsidRDefault="00114AC7" w:rsidP="00114AC7">
      <w:pPr>
        <w:rPr>
          <w:del w:id="104" w:author="DET" w:date="2011-04-13T09:59:00Z"/>
          <w:rFonts w:ascii="Arial" w:hAnsi="Arial" w:cs="Arial"/>
        </w:rPr>
      </w:pPr>
    </w:p>
    <w:tbl>
      <w:tblPr>
        <w:tblW w:w="0" w:type="auto"/>
        <w:tblLook w:val="01E0" w:firstRow="1" w:lastRow="1" w:firstColumn="1" w:lastColumn="1" w:noHBand="0" w:noVBand="0"/>
      </w:tblPr>
      <w:tblGrid>
        <w:gridCol w:w="9005"/>
      </w:tblGrid>
      <w:tr w:rsidR="00114AC7" w:rsidRPr="008D2C97" w:rsidDel="006F1954" w:rsidTr="009854D9">
        <w:trPr>
          <w:del w:id="105" w:author="DET" w:date="2011-04-13T09:59:00Z"/>
        </w:trPr>
        <w:tc>
          <w:tcPr>
            <w:tcW w:w="9005" w:type="dxa"/>
            <w:tcBorders>
              <w:top w:val="single" w:sz="4" w:space="0" w:color="auto"/>
              <w:bottom w:val="single" w:sz="4" w:space="0" w:color="auto"/>
            </w:tcBorders>
          </w:tcPr>
          <w:p w:rsidR="00114AC7" w:rsidRPr="008D2C97" w:rsidDel="006F1954" w:rsidRDefault="00114AC7" w:rsidP="009854D9">
            <w:pPr>
              <w:rPr>
                <w:del w:id="106" w:author="DET" w:date="2011-04-13T09:59:00Z"/>
                <w:rFonts w:ascii="Arial" w:hAnsi="Arial" w:cs="Arial"/>
              </w:rPr>
            </w:pPr>
          </w:p>
          <w:p w:rsidR="00114AC7" w:rsidRPr="008D2C97" w:rsidDel="006F1954" w:rsidRDefault="00114AC7" w:rsidP="009854D9">
            <w:pPr>
              <w:rPr>
                <w:del w:id="107" w:author="DET" w:date="2011-04-13T09:59:00Z"/>
                <w:rFonts w:ascii="Arial" w:hAnsi="Arial" w:cs="Arial"/>
              </w:rPr>
            </w:pPr>
          </w:p>
        </w:tc>
      </w:tr>
      <w:tr w:rsidR="00114AC7" w:rsidRPr="008D2C97" w:rsidDel="006F1954" w:rsidTr="009854D9">
        <w:trPr>
          <w:del w:id="108" w:author="DET" w:date="2011-04-13T09:59:00Z"/>
        </w:trPr>
        <w:tc>
          <w:tcPr>
            <w:tcW w:w="9005" w:type="dxa"/>
            <w:tcBorders>
              <w:top w:val="single" w:sz="4" w:space="0" w:color="auto"/>
              <w:bottom w:val="single" w:sz="4" w:space="0" w:color="auto"/>
            </w:tcBorders>
          </w:tcPr>
          <w:p w:rsidR="00114AC7" w:rsidRPr="008D2C97" w:rsidDel="006F1954" w:rsidRDefault="00114AC7" w:rsidP="009854D9">
            <w:pPr>
              <w:rPr>
                <w:del w:id="109" w:author="DET" w:date="2011-04-13T09:59:00Z"/>
                <w:rFonts w:ascii="Arial" w:hAnsi="Arial" w:cs="Arial"/>
              </w:rPr>
            </w:pPr>
          </w:p>
          <w:p w:rsidR="00114AC7" w:rsidRPr="008D2C97" w:rsidDel="006F1954" w:rsidRDefault="00114AC7" w:rsidP="009854D9">
            <w:pPr>
              <w:rPr>
                <w:del w:id="110" w:author="DET" w:date="2011-04-13T09:59:00Z"/>
                <w:rFonts w:ascii="Arial" w:hAnsi="Arial" w:cs="Arial"/>
              </w:rPr>
            </w:pPr>
          </w:p>
        </w:tc>
      </w:tr>
    </w:tbl>
    <w:p w:rsidR="00114AC7" w:rsidDel="006F1954" w:rsidRDefault="00114AC7" w:rsidP="00114AC7">
      <w:pPr>
        <w:rPr>
          <w:del w:id="111" w:author="DET" w:date="2011-04-13T09:59:00Z"/>
          <w:rFonts w:ascii="Arial" w:hAnsi="Arial" w:cs="Arial"/>
        </w:rPr>
      </w:pPr>
    </w:p>
    <w:p w:rsidR="00114AC7" w:rsidDel="006F1954" w:rsidRDefault="00114AC7" w:rsidP="00114AC7">
      <w:pPr>
        <w:rPr>
          <w:del w:id="112" w:author="DET" w:date="2011-04-13T10:02:00Z"/>
          <w:rFonts w:ascii="Arial" w:hAnsi="Arial" w:cs="Arial"/>
        </w:rPr>
      </w:pPr>
    </w:p>
    <w:p w:rsidR="00114AC7" w:rsidDel="00D66430" w:rsidRDefault="00114AC7" w:rsidP="00114AC7">
      <w:pPr>
        <w:rPr>
          <w:del w:id="113" w:author="DET" w:date="2011-04-13T10:05:00Z"/>
          <w:rFonts w:ascii="Arial" w:hAnsi="Arial" w:cs="Arial"/>
        </w:rPr>
      </w:pPr>
    </w:p>
    <w:p w:rsidR="00114AC7" w:rsidRDefault="00114AC7" w:rsidP="00114AC7">
      <w:pPr>
        <w:ind w:left="720" w:hanging="720"/>
        <w:jc w:val="both"/>
        <w:rPr>
          <w:rFonts w:ascii="Arial" w:hAnsi="Arial" w:cs="Arial"/>
        </w:rPr>
        <w:pPrChange w:id="114" w:author="Richard Meagher" w:date="2010-04-28T22:33:00Z">
          <w:pPr/>
        </w:pPrChange>
      </w:pPr>
      <w:r>
        <w:rPr>
          <w:rFonts w:ascii="Arial" w:hAnsi="Arial" w:cs="Arial"/>
        </w:rPr>
        <w:t>(</w:t>
      </w:r>
      <w:ins w:id="115" w:author="DET" w:date="2011-04-13T20:17:00Z">
        <w:r>
          <w:rPr>
            <w:rFonts w:ascii="Arial" w:hAnsi="Arial" w:cs="Arial"/>
          </w:rPr>
          <w:t>c</w:t>
        </w:r>
      </w:ins>
      <w:del w:id="116" w:author="DET" w:date="2011-04-13T20:17:00Z">
        <w:r w:rsidDel="002137DC">
          <w:rPr>
            <w:rFonts w:ascii="Arial" w:hAnsi="Arial" w:cs="Arial"/>
          </w:rPr>
          <w:delText>d</w:delText>
        </w:r>
      </w:del>
      <w:r>
        <w:rPr>
          <w:rFonts w:ascii="Arial" w:hAnsi="Arial" w:cs="Arial"/>
        </w:rPr>
        <w:t xml:space="preserve">) </w:t>
      </w:r>
      <w:r>
        <w:rPr>
          <w:rFonts w:ascii="Arial" w:hAnsi="Arial" w:cs="Arial"/>
        </w:rPr>
        <w:tab/>
      </w:r>
      <w:del w:id="117" w:author="DET" w:date="2011-04-15T13:57:00Z">
        <w:r w:rsidDel="000E434A">
          <w:rPr>
            <w:rFonts w:ascii="Arial" w:hAnsi="Arial" w:cs="Arial"/>
          </w:rPr>
          <w:delText>Assume t</w:delText>
        </w:r>
      </w:del>
      <w:ins w:id="118" w:author="DET" w:date="2011-04-15T13:57:00Z">
        <w:r>
          <w:rPr>
            <w:rFonts w:ascii="Arial" w:hAnsi="Arial" w:cs="Arial"/>
          </w:rPr>
          <w:t>T</w:t>
        </w:r>
      </w:ins>
      <w:r>
        <w:rPr>
          <w:rFonts w:ascii="Arial" w:hAnsi="Arial" w:cs="Arial"/>
        </w:rPr>
        <w:t xml:space="preserve">he </w:t>
      </w:r>
      <w:ins w:id="119" w:author="DET" w:date="2011-04-13T10:01:00Z">
        <w:r>
          <w:rPr>
            <w:rFonts w:ascii="Arial" w:hAnsi="Arial" w:cs="Arial"/>
          </w:rPr>
          <w:t>remainder of the</w:t>
        </w:r>
      </w:ins>
      <w:del w:id="120" w:author="DET" w:date="2011-04-13T10:01:00Z">
        <w:r w:rsidDel="006F1954">
          <w:rPr>
            <w:rFonts w:ascii="Arial" w:hAnsi="Arial" w:cs="Arial"/>
          </w:rPr>
          <w:delText>other 6.00% of</w:delText>
        </w:r>
      </w:del>
      <w:r>
        <w:rPr>
          <w:rFonts w:ascii="Arial" w:hAnsi="Arial" w:cs="Arial"/>
        </w:rPr>
        <w:t xml:space="preserve"> ammonia is consumed in the side reaction shown. Calculate the </w:t>
      </w:r>
      <w:ins w:id="121" w:author="DET" w:date="2011-04-13T10:03:00Z">
        <w:r>
          <w:rPr>
            <w:rFonts w:ascii="Arial" w:hAnsi="Arial" w:cs="Arial"/>
          </w:rPr>
          <w:t>pressure</w:t>
        </w:r>
      </w:ins>
      <w:del w:id="122" w:author="DET" w:date="2011-04-13T10:03:00Z">
        <w:r w:rsidDel="006F1954">
          <w:rPr>
            <w:rFonts w:ascii="Arial" w:hAnsi="Arial" w:cs="Arial"/>
          </w:rPr>
          <w:delText>volume</w:delText>
        </w:r>
      </w:del>
      <w:r>
        <w:rPr>
          <w:rFonts w:ascii="Arial" w:hAnsi="Arial" w:cs="Arial"/>
        </w:rPr>
        <w:t xml:space="preserve"> of </w:t>
      </w:r>
      <w:ins w:id="123" w:author="DET" w:date="2011-04-15T10:30:00Z">
        <w:r>
          <w:rPr>
            <w:rFonts w:ascii="Arial" w:hAnsi="Arial" w:cs="Arial"/>
          </w:rPr>
          <w:t>steam</w:t>
        </w:r>
      </w:ins>
      <w:del w:id="124" w:author="DET" w:date="2011-04-13T10:03:00Z">
        <w:r w:rsidDel="006F1954">
          <w:rPr>
            <w:rFonts w:ascii="Arial" w:hAnsi="Arial" w:cs="Arial"/>
          </w:rPr>
          <w:delText>steam</w:delText>
        </w:r>
      </w:del>
      <w:r>
        <w:rPr>
          <w:rFonts w:ascii="Arial" w:hAnsi="Arial" w:cs="Arial"/>
        </w:rPr>
        <w:t xml:space="preserve"> produced in the side reaction if the reaction takes place at 4</w:t>
      </w:r>
      <w:del w:id="125" w:author="DET" w:date="2011-04-13T10:04:00Z">
        <w:r w:rsidDel="00046A3F">
          <w:rPr>
            <w:rFonts w:ascii="Arial" w:hAnsi="Arial" w:cs="Arial"/>
          </w:rPr>
          <w:delText>50</w:delText>
        </w:r>
      </w:del>
      <w:ins w:id="126" w:author="DET" w:date="2011-04-13T10:04:00Z">
        <w:r>
          <w:rPr>
            <w:rFonts w:ascii="Arial" w:hAnsi="Arial" w:cs="Arial"/>
          </w:rPr>
          <w:t>62</w:t>
        </w:r>
      </w:ins>
      <w:r>
        <w:rPr>
          <w:rFonts w:ascii="Arial" w:hAnsi="Arial" w:cs="Arial"/>
          <w:vertAlign w:val="superscript"/>
        </w:rPr>
        <w:t>o</w:t>
      </w:r>
      <w:r>
        <w:rPr>
          <w:rFonts w:ascii="Arial" w:hAnsi="Arial" w:cs="Arial"/>
        </w:rPr>
        <w:t xml:space="preserve">C and </w:t>
      </w:r>
      <w:ins w:id="127" w:author="DET" w:date="2011-04-13T10:04:00Z">
        <w:r>
          <w:rPr>
            <w:rFonts w:ascii="Arial" w:hAnsi="Arial" w:cs="Arial"/>
          </w:rPr>
          <w:t>the volume of nitrogen collected was 58.2</w:t>
        </w:r>
      </w:ins>
      <w:ins w:id="128" w:author="DET" w:date="2011-04-13T10:05:00Z">
        <w:r>
          <w:rPr>
            <w:rFonts w:ascii="Arial" w:hAnsi="Arial" w:cs="Arial"/>
          </w:rPr>
          <w:t>k</w:t>
        </w:r>
      </w:ins>
      <w:ins w:id="129" w:author="DET" w:date="2011-04-13T10:04:00Z">
        <w:r>
          <w:rPr>
            <w:rFonts w:ascii="Arial" w:hAnsi="Arial" w:cs="Arial"/>
          </w:rPr>
          <w:t>L</w:t>
        </w:r>
      </w:ins>
      <w:del w:id="130" w:author="DET" w:date="2011-04-13T10:04:00Z">
        <w:r w:rsidDel="006F1954">
          <w:rPr>
            <w:rFonts w:ascii="Arial" w:hAnsi="Arial" w:cs="Arial"/>
          </w:rPr>
          <w:delText>200kPa</w:delText>
        </w:r>
      </w:del>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ins w:id="131" w:author="DET" w:date="2011-04-13T10:04:00Z">
        <w:r>
          <w:rPr>
            <w:rFonts w:ascii="Arial" w:hAnsi="Arial" w:cs="Arial"/>
          </w:rPr>
          <w:tab/>
        </w:r>
        <w:r>
          <w:rPr>
            <w:rFonts w:ascii="Arial" w:hAnsi="Arial" w:cs="Arial"/>
          </w:rPr>
          <w:tab/>
        </w:r>
        <w:r>
          <w:rPr>
            <w:rFonts w:ascii="Arial" w:hAnsi="Arial" w:cs="Arial"/>
          </w:rPr>
          <w:tab/>
        </w:r>
      </w:ins>
      <w:r>
        <w:rPr>
          <w:rFonts w:ascii="Arial" w:hAnsi="Arial" w:cs="Arial"/>
        </w:rPr>
        <w:tab/>
        <w:t xml:space="preserve">     </w:t>
      </w:r>
      <w:r w:rsidRPr="006B7DD5">
        <w:rPr>
          <w:rFonts w:ascii="Arial" w:hAnsi="Arial" w:cs="Arial"/>
          <w:sz w:val="20"/>
        </w:rPr>
        <w:t>(</w:t>
      </w:r>
      <w:ins w:id="132" w:author="DET" w:date="2011-04-15T14:04:00Z">
        <w:r w:rsidRPr="006B7DD5">
          <w:rPr>
            <w:rFonts w:ascii="Arial" w:hAnsi="Arial" w:cs="Arial"/>
            <w:sz w:val="20"/>
          </w:rPr>
          <w:t>4</w:t>
        </w:r>
      </w:ins>
      <w:del w:id="133" w:author="DET" w:date="2011-04-15T10:25:00Z">
        <w:r w:rsidRPr="006B7DD5" w:rsidDel="00D65120">
          <w:rPr>
            <w:rFonts w:ascii="Arial" w:hAnsi="Arial" w:cs="Arial"/>
            <w:sz w:val="20"/>
          </w:rPr>
          <w:delText>4</w:delText>
        </w:r>
      </w:del>
      <w:r w:rsidRPr="006B7DD5">
        <w:rPr>
          <w:rFonts w:ascii="Arial" w:hAnsi="Arial" w:cs="Arial"/>
          <w:sz w:val="20"/>
        </w:rPr>
        <w:t xml:space="preserve"> marks)</w:t>
      </w:r>
      <w:r>
        <w:rPr>
          <w:rFonts w:ascii="Arial" w:hAnsi="Arial" w:cs="Arial"/>
        </w:rPr>
        <w:t xml:space="preserve"> </w:t>
      </w:r>
    </w:p>
    <w:p w:rsidR="00114AC7" w:rsidRDefault="00114AC7" w:rsidP="00114AC7">
      <w:pPr>
        <w:rPr>
          <w:rFonts w:ascii="Arial" w:hAnsi="Arial" w:cs="Arial"/>
        </w:rPr>
      </w:pPr>
    </w:p>
    <w:p w:rsidR="003474C7" w:rsidRDefault="003474C7" w:rsidP="00735348">
      <w:pPr>
        <w:ind w:left="567" w:hanging="567"/>
      </w:pPr>
    </w:p>
    <w:p w:rsidR="00957D27" w:rsidRPr="006D432F" w:rsidRDefault="00114AC7" w:rsidP="00957D27">
      <w:pPr>
        <w:ind w:left="709" w:hanging="709"/>
      </w:pPr>
      <w:r>
        <w:t>5.</w:t>
      </w:r>
      <w:r>
        <w:tab/>
      </w:r>
      <w:r w:rsidR="00957D27" w:rsidRPr="006D432F">
        <w:t>The production of photochemical smog is a complicated process involving a number of steps.  One part of the process involves the production of ozone (O</w:t>
      </w:r>
      <w:r w:rsidR="00957D27" w:rsidRPr="006D432F">
        <w:rPr>
          <w:vertAlign w:val="subscript"/>
        </w:rPr>
        <w:t>3</w:t>
      </w:r>
      <w:r w:rsidR="00957D27" w:rsidRPr="006D432F">
        <w:t>) by the following sequence of reactions.</w:t>
      </w:r>
    </w:p>
    <w:p w:rsidR="00957D27" w:rsidRPr="006D432F" w:rsidRDefault="00957D27" w:rsidP="00957D27">
      <w:pPr>
        <w:ind w:left="709" w:hanging="709"/>
      </w:pPr>
    </w:p>
    <w:p w:rsidR="00957D27" w:rsidRPr="006D432F" w:rsidRDefault="00957D27" w:rsidP="00957D27">
      <w:pPr>
        <w:tabs>
          <w:tab w:val="left" w:pos="1276"/>
          <w:tab w:val="left" w:pos="2694"/>
          <w:tab w:val="left" w:pos="3261"/>
          <w:tab w:val="left" w:pos="4536"/>
          <w:tab w:val="left" w:pos="5103"/>
        </w:tabs>
        <w:ind w:left="709" w:hanging="709"/>
      </w:pPr>
      <w:r w:rsidRPr="006D432F">
        <w:tab/>
      </w:r>
      <w:r w:rsidRPr="006D432F">
        <w:tab/>
        <w:t xml:space="preserve">2 NO (g)   </w:t>
      </w:r>
      <w:r w:rsidRPr="006D432F">
        <w:tab/>
        <w:t>+</w:t>
      </w:r>
      <w:r w:rsidRPr="006D432F">
        <w:tab/>
        <w:t>O</w:t>
      </w:r>
      <w:r w:rsidRPr="006D432F">
        <w:rPr>
          <w:vertAlign w:val="subscript"/>
        </w:rPr>
        <w:t>2</w:t>
      </w:r>
      <w:r w:rsidRPr="006D432F">
        <w:t xml:space="preserve"> (g)</w:t>
      </w:r>
      <w:r w:rsidRPr="006D432F">
        <w:tab/>
      </w:r>
      <w:r>
        <w:sym w:font="Wingdings" w:char="F0E0"/>
      </w:r>
      <w:r w:rsidRPr="006D432F">
        <w:tab/>
        <w:t>2 NO</w:t>
      </w:r>
      <w:r w:rsidRPr="006D432F">
        <w:rPr>
          <w:vertAlign w:val="subscript"/>
        </w:rPr>
        <w:t>2</w:t>
      </w:r>
      <w:r w:rsidRPr="006D432F">
        <w:t xml:space="preserve"> (g)</w:t>
      </w:r>
    </w:p>
    <w:p w:rsidR="00957D27" w:rsidRPr="006D432F" w:rsidRDefault="00957D27" w:rsidP="00957D27">
      <w:pPr>
        <w:tabs>
          <w:tab w:val="left" w:pos="1276"/>
          <w:tab w:val="left" w:pos="2694"/>
          <w:tab w:val="left" w:pos="3261"/>
          <w:tab w:val="left" w:pos="4536"/>
          <w:tab w:val="left" w:pos="5103"/>
        </w:tabs>
        <w:ind w:left="709" w:hanging="709"/>
      </w:pPr>
      <w:r w:rsidRPr="006D432F">
        <w:tab/>
      </w:r>
      <w:r w:rsidRPr="006D432F">
        <w:tab/>
        <w:t>2 NO</w:t>
      </w:r>
      <w:r w:rsidRPr="006D432F">
        <w:rPr>
          <w:vertAlign w:val="subscript"/>
        </w:rPr>
        <w:t>2</w:t>
      </w:r>
      <w:r w:rsidRPr="006D432F">
        <w:t xml:space="preserve"> (g)</w:t>
      </w:r>
      <w:r w:rsidRPr="006D432F">
        <w:tab/>
        <w:t>+</w:t>
      </w:r>
      <w:r w:rsidRPr="006D432F">
        <w:tab/>
        <w:t>2 O</w:t>
      </w:r>
      <w:r w:rsidRPr="006D432F">
        <w:rPr>
          <w:vertAlign w:val="subscript"/>
        </w:rPr>
        <w:t>2</w:t>
      </w:r>
      <w:r w:rsidRPr="006D432F">
        <w:t xml:space="preserve"> (g)</w:t>
      </w:r>
      <w:r w:rsidRPr="006D432F">
        <w:tab/>
      </w:r>
      <w:r>
        <w:sym w:font="Wingdings" w:char="F0E0"/>
      </w:r>
      <w:r w:rsidRPr="006D432F">
        <w:tab/>
        <w:t>2 NO (g)       +    2 O</w:t>
      </w:r>
      <w:r w:rsidRPr="006D432F">
        <w:rPr>
          <w:vertAlign w:val="subscript"/>
        </w:rPr>
        <w:t>3</w:t>
      </w:r>
      <w:r w:rsidRPr="006D432F">
        <w:t xml:space="preserve"> (g)</w:t>
      </w:r>
    </w:p>
    <w:p w:rsidR="00957D27" w:rsidRPr="006D432F" w:rsidRDefault="00957D27" w:rsidP="00957D27">
      <w:pPr>
        <w:tabs>
          <w:tab w:val="left" w:pos="1276"/>
          <w:tab w:val="left" w:pos="2694"/>
          <w:tab w:val="left" w:pos="3261"/>
          <w:tab w:val="left" w:pos="4536"/>
          <w:tab w:val="left" w:pos="5103"/>
        </w:tabs>
        <w:ind w:left="709" w:hanging="709"/>
      </w:pPr>
    </w:p>
    <w:p w:rsidR="00957D27" w:rsidRPr="006D432F" w:rsidRDefault="00957D27" w:rsidP="00957D27">
      <w:pPr>
        <w:tabs>
          <w:tab w:val="left" w:pos="1276"/>
          <w:tab w:val="left" w:pos="2694"/>
          <w:tab w:val="left" w:pos="3261"/>
          <w:tab w:val="left" w:pos="4536"/>
          <w:tab w:val="left" w:pos="5103"/>
          <w:tab w:val="left" w:pos="7655"/>
        </w:tabs>
        <w:ind w:left="709" w:hanging="709"/>
      </w:pPr>
      <w:r w:rsidRPr="006D432F">
        <w:tab/>
        <w:t xml:space="preserve">Justify the statement that nitrogen monoxide (NO (g)) acts as a </w:t>
      </w:r>
      <w:r w:rsidRPr="006D432F">
        <w:rPr>
          <w:b/>
        </w:rPr>
        <w:t>catalyst</w:t>
      </w:r>
      <w:r w:rsidRPr="006D432F">
        <w:t xml:space="preserve"> in the production of ozone.</w:t>
      </w:r>
      <w:r w:rsidRPr="006D432F">
        <w:tab/>
      </w:r>
      <w:r w:rsidRPr="006D432F">
        <w:tab/>
      </w:r>
      <w:r w:rsidRPr="006D432F">
        <w:tab/>
      </w:r>
      <w:r w:rsidRPr="006D432F">
        <w:tab/>
        <w:t>[2]</w:t>
      </w:r>
    </w:p>
    <w:p w:rsidR="00957D27" w:rsidRPr="006D432F" w:rsidRDefault="00957D27" w:rsidP="00957D27">
      <w:pPr>
        <w:tabs>
          <w:tab w:val="left" w:pos="1276"/>
          <w:tab w:val="left" w:pos="2694"/>
          <w:tab w:val="left" w:pos="3261"/>
          <w:tab w:val="left" w:pos="4536"/>
          <w:tab w:val="left" w:pos="5103"/>
          <w:tab w:val="left" w:pos="7655"/>
        </w:tabs>
        <w:ind w:left="709" w:hanging="709"/>
      </w:pPr>
    </w:p>
    <w:p w:rsidR="00957D27" w:rsidRPr="006D432F" w:rsidRDefault="00957D27" w:rsidP="00957D27">
      <w:pPr>
        <w:tabs>
          <w:tab w:val="left" w:pos="709"/>
        </w:tabs>
        <w:spacing w:line="360" w:lineRule="auto"/>
      </w:pPr>
      <w:r w:rsidRPr="006D432F">
        <w:tab/>
      </w:r>
      <w:r w:rsidRPr="006D432F">
        <w:tab/>
        <w:t xml:space="preserve">. . . . . . . . . . . . . . . . . . . . . . . . . . . . . . . . . . . . . . . . . . . . . . . . . . . . . . . . . . . . </w:t>
      </w:r>
    </w:p>
    <w:p w:rsidR="00957D27" w:rsidRPr="006D432F" w:rsidRDefault="00957D27" w:rsidP="00957D27">
      <w:pPr>
        <w:tabs>
          <w:tab w:val="left" w:pos="709"/>
        </w:tabs>
        <w:spacing w:line="360" w:lineRule="auto"/>
      </w:pPr>
      <w:r w:rsidRPr="006D432F">
        <w:tab/>
      </w:r>
      <w:r w:rsidRPr="006D432F">
        <w:tab/>
        <w:t xml:space="preserve">. . . . . . . . . . . . . . . . . . . . . . . . . . . . . . . . . . . . . . . . . . . . . . . . . . . . . . . . . . . . </w:t>
      </w:r>
    </w:p>
    <w:p w:rsidR="00957D27" w:rsidRPr="006D432F" w:rsidRDefault="00957D27" w:rsidP="00957D27">
      <w:pPr>
        <w:tabs>
          <w:tab w:val="left" w:pos="709"/>
        </w:tabs>
        <w:spacing w:line="360" w:lineRule="auto"/>
      </w:pPr>
      <w:r w:rsidRPr="006D432F">
        <w:tab/>
      </w:r>
      <w:r w:rsidRPr="006D432F">
        <w:tab/>
        <w:t xml:space="preserve">. . . . . . . . . . . . . . . . . . . . . . . . . . . . . . . . . . . . . . . . . . . . . . . . . . . . . . . . . . . . </w:t>
      </w:r>
    </w:p>
    <w:p w:rsidR="00957D27" w:rsidRPr="006D432F" w:rsidRDefault="00957D27" w:rsidP="00957D27">
      <w:pPr>
        <w:tabs>
          <w:tab w:val="left" w:pos="709"/>
        </w:tabs>
        <w:spacing w:line="360" w:lineRule="auto"/>
      </w:pPr>
      <w:r w:rsidRPr="006D432F">
        <w:tab/>
      </w:r>
      <w:r w:rsidRPr="006D432F">
        <w:tab/>
        <w:t xml:space="preserve">. . . . . . . . . . . . . . . . . . . . . . . . . . . . . . . . . . . . . . . . . . . . . . . . . . . . . . . . . . . . </w:t>
      </w:r>
    </w:p>
    <w:p w:rsidR="00114AC7" w:rsidRDefault="00114AC7" w:rsidP="00735348">
      <w:pPr>
        <w:ind w:left="567" w:hanging="567"/>
      </w:pPr>
    </w:p>
    <w:p w:rsidR="00957D27" w:rsidRPr="00684815" w:rsidRDefault="00957D27" w:rsidP="00735348">
      <w:pPr>
        <w:ind w:left="567" w:hanging="567"/>
      </w:pPr>
      <w:r>
        <w:t>6.</w:t>
      </w:r>
      <w:r>
        <w:tab/>
      </w:r>
      <w:bookmarkStart w:id="134" w:name="_GoBack"/>
      <w:bookmarkEnd w:id="134"/>
    </w:p>
    <w:sectPr w:rsidR="00957D27" w:rsidRPr="00684815" w:rsidSect="00A306EE">
      <w:pgSz w:w="12240" w:h="15840"/>
      <w:pgMar w:top="1021" w:right="1021" w:bottom="102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ew Century Schlbk">
    <w:altName w:val="Century Schoolbook"/>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D2F4E"/>
    <w:multiLevelType w:val="hybridMultilevel"/>
    <w:tmpl w:val="2434508A"/>
    <w:lvl w:ilvl="0" w:tplc="0DD27244">
      <w:start w:val="1"/>
      <w:numFmt w:val="lowerLetter"/>
      <w:lvlText w:val="(%1)"/>
      <w:lvlJc w:val="left"/>
      <w:pPr>
        <w:ind w:left="720" w:hanging="360"/>
      </w:pPr>
      <w:rPr>
        <w:rFonts w:cs="Times New Roman" w:hint="default"/>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1">
    <w:nsid w:val="2D9279E6"/>
    <w:multiLevelType w:val="hybridMultilevel"/>
    <w:tmpl w:val="E26A8A4C"/>
    <w:lvl w:ilvl="0" w:tplc="C6FAE196">
      <w:start w:val="1"/>
      <w:numFmt w:val="decimal"/>
      <w:lvlText w:val="%1."/>
      <w:lvlJc w:val="left"/>
      <w:pPr>
        <w:tabs>
          <w:tab w:val="num" w:pos="960"/>
        </w:tabs>
        <w:ind w:left="960" w:hanging="360"/>
      </w:pPr>
      <w:rPr>
        <w:rFonts w:ascii="Times New Roman" w:hAnsi="Times New Roman" w:hint="default"/>
        <w:b/>
        <w:i w:val="0"/>
        <w:sz w:val="24"/>
      </w:rPr>
    </w:lvl>
    <w:lvl w:ilvl="1" w:tplc="EA848CAA">
      <w:start w:val="1"/>
      <w:numFmt w:val="lowerLetter"/>
      <w:lvlText w:val="%2)"/>
      <w:lvlJc w:val="left"/>
      <w:pPr>
        <w:tabs>
          <w:tab w:val="num" w:pos="1440"/>
        </w:tabs>
        <w:ind w:left="1440" w:hanging="360"/>
      </w:pPr>
      <w:rPr>
        <w:rFonts w:ascii="Times New Roman" w:hAnsi="Times New Roman" w:hint="default"/>
        <w:b/>
        <w:i w:val="0"/>
        <w:sz w:val="22"/>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0BE"/>
    <w:rsid w:val="00082625"/>
    <w:rsid w:val="00114AC7"/>
    <w:rsid w:val="00136CAE"/>
    <w:rsid w:val="002A00D0"/>
    <w:rsid w:val="003474C7"/>
    <w:rsid w:val="003C50BE"/>
    <w:rsid w:val="003C6063"/>
    <w:rsid w:val="00445080"/>
    <w:rsid w:val="004B700C"/>
    <w:rsid w:val="005977FF"/>
    <w:rsid w:val="005C0DFE"/>
    <w:rsid w:val="00684815"/>
    <w:rsid w:val="00735348"/>
    <w:rsid w:val="00957D27"/>
    <w:rsid w:val="00A306EE"/>
    <w:rsid w:val="00B26C54"/>
    <w:rsid w:val="00D0761D"/>
    <w:rsid w:val="00D410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C50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A00D0"/>
    <w:pPr>
      <w:widowControl w:val="0"/>
      <w:autoSpaceDE w:val="0"/>
      <w:autoSpaceDN w:val="0"/>
      <w:adjustRightInd w:val="0"/>
      <w:spacing w:line="240" w:lineRule="atLeast"/>
    </w:pPr>
    <w:rPr>
      <w:rFonts w:ascii="New Century Schlbk" w:eastAsia="Times New Roman" w:hAnsi="New Century Schlbk"/>
      <w:noProof/>
      <w:color w:val="000000"/>
      <w:sz w:val="24"/>
    </w:rPr>
  </w:style>
  <w:style w:type="paragraph" w:styleId="BalloonText">
    <w:name w:val="Balloon Text"/>
    <w:basedOn w:val="Normal"/>
    <w:link w:val="BalloonTextChar"/>
    <w:rsid w:val="00114AC7"/>
    <w:rPr>
      <w:rFonts w:ascii="Tahoma" w:hAnsi="Tahoma" w:cs="Tahoma"/>
      <w:sz w:val="16"/>
      <w:szCs w:val="16"/>
    </w:rPr>
  </w:style>
  <w:style w:type="character" w:customStyle="1" w:styleId="BalloonTextChar">
    <w:name w:val="Balloon Text Char"/>
    <w:basedOn w:val="DefaultParagraphFont"/>
    <w:link w:val="BalloonText"/>
    <w:rsid w:val="00114AC7"/>
    <w:rPr>
      <w:rFonts w:ascii="Tahoma"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C50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A00D0"/>
    <w:pPr>
      <w:widowControl w:val="0"/>
      <w:autoSpaceDE w:val="0"/>
      <w:autoSpaceDN w:val="0"/>
      <w:adjustRightInd w:val="0"/>
      <w:spacing w:line="240" w:lineRule="atLeast"/>
    </w:pPr>
    <w:rPr>
      <w:rFonts w:ascii="New Century Schlbk" w:eastAsia="Times New Roman" w:hAnsi="New Century Schlbk"/>
      <w:noProof/>
      <w:color w:val="000000"/>
      <w:sz w:val="24"/>
    </w:rPr>
  </w:style>
  <w:style w:type="paragraph" w:styleId="BalloonText">
    <w:name w:val="Balloon Text"/>
    <w:basedOn w:val="Normal"/>
    <w:link w:val="BalloonTextChar"/>
    <w:rsid w:val="00114AC7"/>
    <w:rPr>
      <w:rFonts w:ascii="Tahoma" w:hAnsi="Tahoma" w:cs="Tahoma"/>
      <w:sz w:val="16"/>
      <w:szCs w:val="16"/>
    </w:rPr>
  </w:style>
  <w:style w:type="character" w:customStyle="1" w:styleId="BalloonTextChar">
    <w:name w:val="Balloon Text Char"/>
    <w:basedOn w:val="DefaultParagraphFont"/>
    <w:link w:val="BalloonText"/>
    <w:rsid w:val="00114AC7"/>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1548</Words>
  <Characters>8024</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9553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BOELEN Rick</dc:creator>
  <cp:lastModifiedBy>BOELEN Rick</cp:lastModifiedBy>
  <cp:revision>16</cp:revision>
  <dcterms:created xsi:type="dcterms:W3CDTF">2016-08-31T00:03:00Z</dcterms:created>
  <dcterms:modified xsi:type="dcterms:W3CDTF">2016-09-04T07:47:00Z</dcterms:modified>
</cp:coreProperties>
</file>