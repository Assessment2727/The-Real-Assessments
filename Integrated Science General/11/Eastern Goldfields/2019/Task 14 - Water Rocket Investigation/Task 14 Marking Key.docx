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73285" w14:textId="77777777" w:rsidR="00527D8F" w:rsidRPr="001D67E1" w:rsidRDefault="00527D8F" w:rsidP="001D67E1">
      <w:pPr>
        <w:spacing w:after="0" w:line="240" w:lineRule="auto"/>
        <w:rPr>
          <w:rFonts w:ascii="Calibri" w:hAnsi="Calibri" w:cs="Calibri"/>
          <w:bCs/>
          <w:sz w:val="36"/>
        </w:rPr>
      </w:pPr>
      <w:r w:rsidRPr="001D67E1">
        <w:rPr>
          <w:rFonts w:ascii="Calibri" w:eastAsia="MS Mincho" w:hAnsi="Calibri" w:cs="Calibri"/>
          <w:bCs/>
          <w:noProof/>
          <w:color w:val="342568"/>
          <w:sz w:val="28"/>
          <w:szCs w:val="28"/>
          <w:lang w:val="en-AU" w:eastAsia="en-AU"/>
        </w:rPr>
        <w:drawing>
          <wp:anchor distT="0" distB="0" distL="114300" distR="114300" simplePos="0" relativeHeight="251660288" behindDoc="0" locked="0" layoutInCell="1" allowOverlap="1" wp14:anchorId="690910DB" wp14:editId="65AAEE4D">
            <wp:simplePos x="0" y="0"/>
            <wp:positionH relativeFrom="column">
              <wp:posOffset>5415566</wp:posOffset>
            </wp:positionH>
            <wp:positionV relativeFrom="paragraph">
              <wp:posOffset>-238258</wp:posOffset>
            </wp:positionV>
            <wp:extent cx="900728" cy="1014482"/>
            <wp:effectExtent l="0" t="0" r="1270" b="1905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15" cy="102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7E1">
        <w:rPr>
          <w:rFonts w:ascii="Calibri" w:hAnsi="Calibri" w:cs="Calibri"/>
          <w:bCs/>
          <w:sz w:val="36"/>
        </w:rPr>
        <w:t>EASTERN GOLDFIELDS COLLEGE</w:t>
      </w:r>
    </w:p>
    <w:p w14:paraId="561A0C4E" w14:textId="77777777" w:rsidR="00527D8F" w:rsidRPr="001D67E1" w:rsidRDefault="00527D8F" w:rsidP="001D67E1">
      <w:pPr>
        <w:spacing w:after="0" w:line="240" w:lineRule="auto"/>
        <w:rPr>
          <w:rFonts w:ascii="Calibri" w:hAnsi="Calibri" w:cs="Calibri"/>
          <w:bCs/>
          <w:sz w:val="28"/>
        </w:rPr>
      </w:pPr>
      <w:r w:rsidRPr="001D67E1">
        <w:rPr>
          <w:rFonts w:ascii="Calibri" w:hAnsi="Calibri" w:cs="Calibri"/>
          <w:bCs/>
          <w:sz w:val="28"/>
        </w:rPr>
        <w:t>GENERAL 11 INTEGRATED SCIENCE</w:t>
      </w:r>
    </w:p>
    <w:p w14:paraId="4056ED12" w14:textId="77777777" w:rsidR="00527D8F" w:rsidRPr="00AC4D81" w:rsidRDefault="00527D8F" w:rsidP="001D67E1">
      <w:pPr>
        <w:spacing w:after="0" w:line="240" w:lineRule="auto"/>
        <w:rPr>
          <w:rFonts w:ascii="Calibri" w:hAnsi="Calibri" w:cs="Calibri"/>
          <w:b/>
          <w:sz w:val="28"/>
        </w:rPr>
      </w:pPr>
      <w:r w:rsidRPr="00AC4D81">
        <w:rPr>
          <w:rFonts w:ascii="Calibri" w:hAnsi="Calibri" w:cs="Calibri"/>
          <w:b/>
          <w:sz w:val="28"/>
        </w:rPr>
        <w:t xml:space="preserve">Task 13 </w:t>
      </w:r>
      <w:r>
        <w:rPr>
          <w:rFonts w:ascii="Calibri" w:hAnsi="Calibri" w:cs="Calibri"/>
          <w:b/>
          <w:sz w:val="28"/>
        </w:rPr>
        <w:t xml:space="preserve">- </w:t>
      </w:r>
      <w:r w:rsidRPr="00AC4D81">
        <w:rPr>
          <w:rFonts w:ascii="Calibri" w:hAnsi="Calibri" w:cs="Calibri"/>
          <w:b/>
          <w:sz w:val="28"/>
        </w:rPr>
        <w:t>Water Rocket Design Investigation</w:t>
      </w:r>
    </w:p>
    <w:p w14:paraId="08C75C6B" w14:textId="7251890C" w:rsidR="00527D8F" w:rsidRPr="00527D8F" w:rsidRDefault="00527D8F" w:rsidP="00527D8F">
      <w:pPr>
        <w:spacing w:line="240" w:lineRule="auto"/>
        <w:jc w:val="center"/>
        <w:rPr>
          <w:rFonts w:ascii="Calibri" w:hAnsi="Calibri" w:cs="Calibri"/>
          <w:b/>
          <w:bCs/>
          <w:color w:val="FF0000"/>
          <w:sz w:val="36"/>
          <w:szCs w:val="28"/>
        </w:rPr>
      </w:pPr>
      <w:r w:rsidRPr="00527D8F">
        <w:rPr>
          <w:rFonts w:ascii="Calibri" w:hAnsi="Calibri" w:cs="Calibri"/>
          <w:b/>
          <w:bCs/>
          <w:color w:val="FF0000"/>
          <w:sz w:val="28"/>
          <w:szCs w:val="28"/>
        </w:rPr>
        <w:t>MARKING KEY</w:t>
      </w:r>
    </w:p>
    <w:p w14:paraId="63311B15" w14:textId="77777777" w:rsidR="00527D8F" w:rsidRDefault="00527D8F" w:rsidP="00527D8F">
      <w:pPr>
        <w:pStyle w:val="NoSpacing"/>
        <w:shd w:val="clear" w:color="auto" w:fill="D9D9D9" w:themeFill="background1" w:themeFillShade="D9"/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PART ONE – PLANNING AND DESIGNING</w:t>
      </w:r>
    </w:p>
    <w:p w14:paraId="6DE8E6E4" w14:textId="77777777" w:rsidR="00527D8F" w:rsidRPr="001D67E1" w:rsidRDefault="00527D8F" w:rsidP="00527D8F">
      <w:pPr>
        <w:pStyle w:val="NoSpacing"/>
        <w:jc w:val="center"/>
        <w:rPr>
          <w:rFonts w:ascii="Calibri" w:hAnsi="Calibri" w:cs="Calibri"/>
          <w:b/>
          <w:sz w:val="11"/>
          <w:szCs w:val="11"/>
        </w:rPr>
      </w:pPr>
    </w:p>
    <w:p w14:paraId="1AEEB91C" w14:textId="1F6EFC99" w:rsidR="00527D8F" w:rsidRPr="00AC4D81" w:rsidRDefault="00527D8F" w:rsidP="00527D8F">
      <w:pPr>
        <w:pStyle w:val="ListParagraph"/>
        <w:numPr>
          <w:ilvl w:val="0"/>
          <w:numId w:val="15"/>
        </w:numPr>
        <w:spacing w:after="0" w:line="240" w:lineRule="auto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List </w:t>
      </w:r>
      <w:r w:rsidRPr="00AC4D81">
        <w:rPr>
          <w:rFonts w:ascii="Calibri" w:hAnsi="Calibri" w:cs="Calibri"/>
          <w:sz w:val="24"/>
          <w:szCs w:val="24"/>
        </w:rPr>
        <w:t>three factors that impact the launch distance of rockets</w:t>
      </w:r>
      <w:r>
        <w:rPr>
          <w:rFonts w:ascii="Calibri" w:hAnsi="Calibri" w:cs="Calibri"/>
          <w:sz w:val="24"/>
          <w:szCs w:val="24"/>
        </w:rPr>
        <w:t>, and explain how they impact the launch distance</w:t>
      </w:r>
      <w:r w:rsidRPr="00AC4D81">
        <w:rPr>
          <w:rFonts w:ascii="Calibri" w:hAnsi="Calibri" w:cs="Calibri"/>
          <w:sz w:val="24"/>
          <w:szCs w:val="24"/>
        </w:rPr>
        <w:t xml:space="preserve">. </w:t>
      </w:r>
      <w:r w:rsidRPr="00AC4D81">
        <w:rPr>
          <w:rFonts w:ascii="Calibri" w:hAnsi="Calibri" w:cs="Calibri"/>
          <w:sz w:val="24"/>
          <w:szCs w:val="24"/>
        </w:rPr>
        <w:tab/>
      </w:r>
      <w:r w:rsidRPr="00AC4D81">
        <w:rPr>
          <w:rFonts w:ascii="Calibri" w:hAnsi="Calibri" w:cs="Calibri"/>
          <w:sz w:val="24"/>
          <w:szCs w:val="24"/>
        </w:rPr>
        <w:tab/>
      </w:r>
      <w:r w:rsidRPr="00AC4D81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FF14EA">
        <w:rPr>
          <w:rFonts w:ascii="Calibri" w:hAnsi="Calibri" w:cs="Calibri"/>
          <w:i/>
          <w:iCs/>
          <w:sz w:val="24"/>
          <w:szCs w:val="24"/>
        </w:rPr>
        <w:t>(3 marks)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527D8F" w14:paraId="78C7D612" w14:textId="77777777" w:rsidTr="009930E1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7552E44B" w14:textId="77777777" w:rsidR="00527D8F" w:rsidRPr="00527D8F" w:rsidRDefault="00527D8F" w:rsidP="00D92037">
            <w:pPr>
              <w:pStyle w:val="ListParagraph"/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527D8F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080D1413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D92037" w:rsidRPr="00D92037" w14:paraId="1380A4A6" w14:textId="77777777" w:rsidTr="009930E1">
        <w:trPr>
          <w:trHeight w:val="339"/>
        </w:trPr>
        <w:tc>
          <w:tcPr>
            <w:tcW w:w="7416" w:type="dxa"/>
          </w:tcPr>
          <w:p w14:paraId="256C6115" w14:textId="604DD8EE" w:rsidR="00527D8F" w:rsidRPr="00D92037" w:rsidRDefault="00D92037" w:rsidP="00D92037">
            <w:pPr>
              <w:pStyle w:val="NoSpacing"/>
              <w:rPr>
                <w:rFonts w:ascii="Calibri" w:hAnsi="Calibri" w:cs="Calibri"/>
                <w:color w:val="000000" w:themeColor="text1"/>
              </w:rPr>
            </w:pPr>
            <w:r w:rsidRPr="00D92037">
              <w:rPr>
                <w:rFonts w:ascii="Calibri" w:eastAsia="Times New Roman" w:hAnsi="Calibri" w:cs="Calibri"/>
                <w:bCs/>
                <w:color w:val="000000" w:themeColor="text1"/>
                <w:lang w:val="en-GB"/>
              </w:rPr>
              <w:t xml:space="preserve">One mark per factor. For example: </w:t>
            </w:r>
            <w:r w:rsidRPr="00D92037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D92037">
              <w:rPr>
                <w:rFonts w:ascii="Calibri" w:hAnsi="Calibri" w:cs="Calibri"/>
                <w:color w:val="000000" w:themeColor="text1"/>
              </w:rPr>
              <w:t>Weight of rocket</w:t>
            </w:r>
            <w:r w:rsidRPr="00D92037"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Pr="00D92037">
              <w:rPr>
                <w:rFonts w:ascii="Calibri" w:hAnsi="Calibri" w:cs="Calibri"/>
                <w:color w:val="000000" w:themeColor="text1"/>
              </w:rPr>
              <w:t>Size of bottle</w:t>
            </w:r>
            <w:r w:rsidRPr="00D92037"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Pr="00D92037">
              <w:rPr>
                <w:rFonts w:ascii="Calibri" w:hAnsi="Calibri" w:cs="Calibri"/>
                <w:color w:val="000000" w:themeColor="text1"/>
              </w:rPr>
              <w:t>Shape of nose cone</w:t>
            </w:r>
            <w:r w:rsidRPr="00D92037"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Pr="00D92037">
              <w:rPr>
                <w:rFonts w:ascii="Calibri" w:hAnsi="Calibri" w:cs="Calibri"/>
                <w:color w:val="000000" w:themeColor="text1"/>
              </w:rPr>
              <w:t>Shape of bottle</w:t>
            </w:r>
          </w:p>
        </w:tc>
        <w:tc>
          <w:tcPr>
            <w:tcW w:w="1764" w:type="dxa"/>
            <w:vAlign w:val="center"/>
          </w:tcPr>
          <w:p w14:paraId="49D535E0" w14:textId="4851FF70" w:rsidR="00527D8F" w:rsidRPr="00D92037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Calibri"/>
                <w:bCs/>
                <w:color w:val="000000" w:themeColor="text1"/>
                <w:lang w:val="en-GB"/>
              </w:rPr>
            </w:pPr>
            <w:r w:rsidRPr="00D92037">
              <w:rPr>
                <w:rFonts w:ascii="Calibri" w:eastAsia="Times New Roman" w:hAnsi="Calibri" w:cs="Calibri"/>
                <w:bCs/>
                <w:color w:val="000000" w:themeColor="text1"/>
                <w:lang w:val="en-GB"/>
              </w:rPr>
              <w:t>1-</w:t>
            </w:r>
            <w:r w:rsidR="00D92037" w:rsidRPr="00D92037">
              <w:rPr>
                <w:rFonts w:ascii="Calibri" w:eastAsia="Times New Roman" w:hAnsi="Calibri" w:cs="Calibri"/>
                <w:bCs/>
                <w:color w:val="000000" w:themeColor="text1"/>
                <w:lang w:val="en-GB"/>
              </w:rPr>
              <w:t>3</w:t>
            </w:r>
          </w:p>
        </w:tc>
      </w:tr>
      <w:tr w:rsidR="00D92037" w:rsidRPr="00D92037" w14:paraId="5CB979D5" w14:textId="77777777" w:rsidTr="009930E1">
        <w:trPr>
          <w:trHeight w:val="339"/>
        </w:trPr>
        <w:tc>
          <w:tcPr>
            <w:tcW w:w="7416" w:type="dxa"/>
            <w:vAlign w:val="center"/>
          </w:tcPr>
          <w:p w14:paraId="7E961054" w14:textId="77777777" w:rsidR="00527D8F" w:rsidRPr="00D92037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/>
              </w:rPr>
            </w:pPr>
            <w:r w:rsidRPr="00D92037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5DFD6285" w14:textId="4DC90663" w:rsidR="00527D8F" w:rsidRPr="00D92037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/>
              </w:rPr>
            </w:pPr>
            <w:r w:rsidRPr="00D92037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/>
              </w:rPr>
              <w:t>3</w:t>
            </w:r>
          </w:p>
        </w:tc>
      </w:tr>
    </w:tbl>
    <w:p w14:paraId="53401973" w14:textId="77777777" w:rsidR="00527D8F" w:rsidRPr="00D92037" w:rsidRDefault="00527D8F" w:rsidP="00527D8F">
      <w:pPr>
        <w:pStyle w:val="ListParagraph"/>
        <w:spacing w:after="0" w:line="240" w:lineRule="auto"/>
        <w:ind w:left="0"/>
        <w:rPr>
          <w:rFonts w:ascii="Calibri" w:hAnsi="Calibri" w:cs="Calibri"/>
          <w:color w:val="000000" w:themeColor="text1"/>
        </w:rPr>
      </w:pPr>
    </w:p>
    <w:p w14:paraId="424968F6" w14:textId="77777777" w:rsidR="00527D8F" w:rsidRPr="00D92037" w:rsidRDefault="00527D8F" w:rsidP="00527D8F">
      <w:pPr>
        <w:spacing w:after="0" w:line="240" w:lineRule="auto"/>
        <w:rPr>
          <w:rFonts w:ascii="Calibri" w:hAnsi="Calibri" w:cs="Calibri"/>
          <w:color w:val="000000" w:themeColor="text1"/>
        </w:rPr>
      </w:pPr>
    </w:p>
    <w:p w14:paraId="3FB65A2E" w14:textId="77777777" w:rsidR="00527D8F" w:rsidRPr="00D92037" w:rsidRDefault="00527D8F" w:rsidP="00527D8F">
      <w:pPr>
        <w:pStyle w:val="NoSpacing"/>
        <w:rPr>
          <w:rFonts w:ascii="Calibri" w:hAnsi="Calibri" w:cs="Calibri"/>
          <w:color w:val="000000" w:themeColor="text1"/>
        </w:rPr>
      </w:pPr>
    </w:p>
    <w:p w14:paraId="347A6E4A" w14:textId="57E5DA22" w:rsidR="00527D8F" w:rsidRDefault="00527D8F" w:rsidP="00527D8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27EE2E9B" w14:textId="777ECB7E" w:rsidR="00527D8F" w:rsidRDefault="00527D8F" w:rsidP="00527D8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5651A326" w14:textId="77777777" w:rsidR="00527D8F" w:rsidRPr="001D67E1" w:rsidRDefault="00527D8F" w:rsidP="00527D8F">
      <w:pPr>
        <w:pStyle w:val="ListParagraph"/>
        <w:spacing w:after="0" w:line="240" w:lineRule="auto"/>
        <w:ind w:left="0"/>
        <w:rPr>
          <w:rFonts w:ascii="Calibri" w:hAnsi="Calibri" w:cs="Calibri"/>
          <w:sz w:val="18"/>
          <w:szCs w:val="18"/>
        </w:rPr>
      </w:pPr>
    </w:p>
    <w:p w14:paraId="51AE7FFC" w14:textId="7344E10C" w:rsidR="00527D8F" w:rsidRDefault="00527D8F" w:rsidP="00527D8F">
      <w:pPr>
        <w:pStyle w:val="ListParagraph"/>
        <w:numPr>
          <w:ilvl w:val="0"/>
          <w:numId w:val="15"/>
        </w:numPr>
        <w:spacing w:after="0" w:line="240" w:lineRule="auto"/>
        <w:ind w:left="0"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State</w:t>
      </w:r>
      <w:r w:rsidRPr="00AC4D81">
        <w:rPr>
          <w:rFonts w:ascii="Calibri" w:hAnsi="Calibri" w:cs="Calibri"/>
          <w:sz w:val="24"/>
          <w:szCs w:val="24"/>
        </w:rPr>
        <w:t xml:space="preserve"> the</w:t>
      </w:r>
      <w:r>
        <w:rPr>
          <w:rFonts w:ascii="Calibri" w:hAnsi="Calibri" w:cs="Calibri"/>
          <w:sz w:val="24"/>
          <w:szCs w:val="24"/>
        </w:rPr>
        <w:t>:</w:t>
      </w:r>
    </w:p>
    <w:p w14:paraId="2E70C841" w14:textId="2CD4A522" w:rsidR="00527D8F" w:rsidRPr="00527D8F" w:rsidRDefault="00527D8F" w:rsidP="00527D8F">
      <w:pPr>
        <w:pStyle w:val="ListParagraph"/>
        <w:numPr>
          <w:ilvl w:val="1"/>
          <w:numId w:val="1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C4D81">
        <w:rPr>
          <w:rFonts w:ascii="Calibri" w:hAnsi="Calibri" w:cs="Calibri"/>
          <w:sz w:val="24"/>
          <w:szCs w:val="24"/>
        </w:rPr>
        <w:t xml:space="preserve"> independent variable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AC4D81">
        <w:rPr>
          <w:rFonts w:ascii="Calibri" w:hAnsi="Calibri" w:cs="Calibri"/>
          <w:sz w:val="24"/>
          <w:szCs w:val="24"/>
        </w:rPr>
        <w:tab/>
      </w:r>
      <w:r w:rsidRPr="00AC4D81">
        <w:rPr>
          <w:rFonts w:ascii="Calibri" w:hAnsi="Calibri" w:cs="Calibri"/>
          <w:sz w:val="24"/>
          <w:szCs w:val="24"/>
        </w:rPr>
        <w:tab/>
      </w:r>
      <w:r w:rsidRPr="00AC4D81">
        <w:rPr>
          <w:rFonts w:ascii="Calibri" w:hAnsi="Calibri" w:cs="Calibri"/>
          <w:sz w:val="24"/>
          <w:szCs w:val="24"/>
        </w:rPr>
        <w:tab/>
      </w:r>
      <w:r w:rsidRPr="00AC4D81">
        <w:rPr>
          <w:rFonts w:ascii="Calibri" w:hAnsi="Calibri" w:cs="Calibri"/>
          <w:sz w:val="24"/>
          <w:szCs w:val="24"/>
        </w:rPr>
        <w:tab/>
      </w:r>
      <w:r w:rsidRPr="00DF7709">
        <w:rPr>
          <w:rFonts w:ascii="Calibri" w:hAnsi="Calibri" w:cs="Calibri"/>
          <w:b/>
          <w:i/>
          <w:iCs/>
          <w:sz w:val="24"/>
          <w:szCs w:val="24"/>
        </w:rPr>
        <w:tab/>
      </w:r>
      <w:r w:rsidRPr="00DF7709">
        <w:rPr>
          <w:rFonts w:ascii="Calibri" w:hAnsi="Calibri" w:cs="Calibri"/>
          <w:i/>
          <w:iCs/>
          <w:sz w:val="24"/>
          <w:szCs w:val="24"/>
        </w:rPr>
        <w:t>(1 mark)</w:t>
      </w:r>
    </w:p>
    <w:tbl>
      <w:tblPr>
        <w:tblStyle w:val="TableGrid"/>
        <w:tblpPr w:leftFromText="180" w:rightFromText="180" w:vertAnchor="text" w:horzAnchor="margin" w:tblpXSpec="center" w:tblpY="36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527D8F" w14:paraId="0709C6FD" w14:textId="77777777" w:rsidTr="00527D8F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542E9E66" w14:textId="77777777" w:rsidR="00527D8F" w:rsidRPr="00D92037" w:rsidRDefault="00527D8F" w:rsidP="00D92037">
            <w:pPr>
              <w:tabs>
                <w:tab w:val="right" w:pos="9026"/>
              </w:tabs>
              <w:spacing w:after="0" w:line="276" w:lineRule="auto"/>
              <w:ind w:left="360"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D92037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1B7F8B25" w14:textId="77777777" w:rsidR="00527D8F" w:rsidRPr="006C41F6" w:rsidRDefault="00527D8F" w:rsidP="00527D8F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527D8F" w14:paraId="318071BA" w14:textId="77777777" w:rsidTr="00527D8F">
        <w:trPr>
          <w:trHeight w:val="339"/>
        </w:trPr>
        <w:tc>
          <w:tcPr>
            <w:tcW w:w="7416" w:type="dxa"/>
          </w:tcPr>
          <w:p w14:paraId="1D238266" w14:textId="28417C1B" w:rsidR="00527D8F" w:rsidRPr="006C41F6" w:rsidRDefault="00527D8F" w:rsidP="00527D8F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 xml:space="preserve">Independent variable correctly </w:t>
            </w:r>
            <w:r w:rsidR="00D84718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specified</w:t>
            </w:r>
          </w:p>
        </w:tc>
        <w:tc>
          <w:tcPr>
            <w:tcW w:w="1764" w:type="dxa"/>
            <w:vAlign w:val="center"/>
          </w:tcPr>
          <w:p w14:paraId="764E3627" w14:textId="77E4F4A1" w:rsidR="00527D8F" w:rsidRPr="006C41F6" w:rsidRDefault="00527D8F" w:rsidP="00527D8F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</w:t>
            </w:r>
          </w:p>
        </w:tc>
      </w:tr>
      <w:tr w:rsidR="00527D8F" w14:paraId="11B8F927" w14:textId="77777777" w:rsidTr="00527D8F">
        <w:trPr>
          <w:trHeight w:val="339"/>
        </w:trPr>
        <w:tc>
          <w:tcPr>
            <w:tcW w:w="7416" w:type="dxa"/>
            <w:vAlign w:val="center"/>
          </w:tcPr>
          <w:p w14:paraId="058D5296" w14:textId="77777777" w:rsidR="00527D8F" w:rsidRDefault="00527D8F" w:rsidP="00527D8F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19A60921" w14:textId="77777777" w:rsidR="00527D8F" w:rsidRDefault="00527D8F" w:rsidP="00527D8F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1</w:t>
            </w:r>
          </w:p>
        </w:tc>
      </w:tr>
    </w:tbl>
    <w:p w14:paraId="74CFDC25" w14:textId="614645B9" w:rsidR="00527D8F" w:rsidRDefault="00527D8F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FEDB9EC" w14:textId="3E028C45" w:rsidR="00527D8F" w:rsidRDefault="00527D8F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2CBFE60" w14:textId="66EA4B0A" w:rsidR="00527D8F" w:rsidRDefault="00527D8F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54DB83E" w14:textId="003B0F8F" w:rsidR="00527D8F" w:rsidRDefault="00527D8F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9E8329D" w14:textId="77777777" w:rsidR="00527D8F" w:rsidRPr="001D67E1" w:rsidRDefault="00527D8F" w:rsidP="00527D8F">
      <w:pPr>
        <w:spacing w:after="0" w:line="240" w:lineRule="auto"/>
        <w:rPr>
          <w:rFonts w:ascii="Calibri" w:hAnsi="Calibri" w:cs="Calibri"/>
          <w:sz w:val="11"/>
          <w:szCs w:val="11"/>
        </w:rPr>
      </w:pPr>
    </w:p>
    <w:p w14:paraId="25A18A45" w14:textId="6F0D0126" w:rsidR="00527D8F" w:rsidRPr="00527D8F" w:rsidRDefault="00527D8F" w:rsidP="00527D8F">
      <w:pPr>
        <w:pStyle w:val="NoSpacing"/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r w:rsidRPr="00AC4D81">
        <w:rPr>
          <w:rFonts w:ascii="Calibri" w:hAnsi="Calibri" w:cs="Calibri"/>
          <w:sz w:val="24"/>
          <w:szCs w:val="24"/>
        </w:rPr>
        <w:t xml:space="preserve">dependent variable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AC4D81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DF7709">
        <w:rPr>
          <w:rFonts w:ascii="Calibri" w:hAnsi="Calibri" w:cs="Calibri"/>
          <w:i/>
          <w:iCs/>
          <w:sz w:val="24"/>
          <w:szCs w:val="24"/>
        </w:rPr>
        <w:t>(1 mark)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527D8F" w14:paraId="27D0158F" w14:textId="77777777" w:rsidTr="009930E1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7B2BE3C1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5DCD4B56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527D8F" w14:paraId="3CD71507" w14:textId="77777777" w:rsidTr="009930E1">
        <w:trPr>
          <w:trHeight w:val="339"/>
        </w:trPr>
        <w:tc>
          <w:tcPr>
            <w:tcW w:w="7416" w:type="dxa"/>
          </w:tcPr>
          <w:p w14:paraId="74D7D754" w14:textId="7C5BDC52" w:rsidR="00527D8F" w:rsidRPr="006C41F6" w:rsidRDefault="00D84718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 xml:space="preserve">Dependent </w:t>
            </w: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 xml:space="preserve">variable correctly </w:t>
            </w: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specified</w:t>
            </w:r>
          </w:p>
        </w:tc>
        <w:tc>
          <w:tcPr>
            <w:tcW w:w="1764" w:type="dxa"/>
            <w:vAlign w:val="center"/>
          </w:tcPr>
          <w:p w14:paraId="176C9D31" w14:textId="2FC49DA3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</w:t>
            </w:r>
          </w:p>
        </w:tc>
      </w:tr>
      <w:tr w:rsidR="00527D8F" w14:paraId="490034B9" w14:textId="77777777" w:rsidTr="009930E1">
        <w:trPr>
          <w:trHeight w:val="339"/>
        </w:trPr>
        <w:tc>
          <w:tcPr>
            <w:tcW w:w="7416" w:type="dxa"/>
            <w:vAlign w:val="center"/>
          </w:tcPr>
          <w:p w14:paraId="6BBCD75A" w14:textId="77777777" w:rsidR="00527D8F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469E7BCD" w14:textId="4C437B05" w:rsidR="00527D8F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1</w:t>
            </w:r>
          </w:p>
        </w:tc>
      </w:tr>
    </w:tbl>
    <w:p w14:paraId="24181222" w14:textId="60F1F5D4" w:rsidR="00527D8F" w:rsidRDefault="00527D8F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D70BCED" w14:textId="290CB40E" w:rsidR="00527D8F" w:rsidRDefault="00527D8F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7643C66" w14:textId="0B6E018E" w:rsidR="00527D8F" w:rsidRDefault="00527D8F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63E58AA" w14:textId="70DC2E72" w:rsidR="00527D8F" w:rsidRDefault="00527D8F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BB8F33F" w14:textId="77777777" w:rsidR="00527D8F" w:rsidRPr="001D67E1" w:rsidRDefault="00527D8F" w:rsidP="00527D8F">
      <w:pPr>
        <w:spacing w:after="0" w:line="240" w:lineRule="auto"/>
        <w:rPr>
          <w:rFonts w:ascii="Calibri" w:hAnsi="Calibri" w:cs="Calibri"/>
          <w:sz w:val="16"/>
          <w:szCs w:val="16"/>
        </w:rPr>
      </w:pPr>
    </w:p>
    <w:p w14:paraId="22CC8B76" w14:textId="37D2A524" w:rsidR="00527D8F" w:rsidRPr="00527D8F" w:rsidRDefault="00527D8F" w:rsidP="00527D8F">
      <w:pPr>
        <w:pStyle w:val="ListParagraph"/>
        <w:numPr>
          <w:ilvl w:val="0"/>
          <w:numId w:val="15"/>
        </w:numPr>
        <w:spacing w:after="0" w:line="240" w:lineRule="auto"/>
        <w:ind w:left="0" w:hanging="28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Create</w:t>
      </w:r>
      <w:r w:rsidRPr="00AC4D81">
        <w:rPr>
          <w:rFonts w:ascii="Calibri" w:hAnsi="Calibri" w:cs="Calibri"/>
          <w:sz w:val="24"/>
          <w:szCs w:val="24"/>
        </w:rPr>
        <w:t xml:space="preserve"> a hypothesis for your experiment</w:t>
      </w:r>
      <w:r w:rsidRPr="00AC4D81">
        <w:rPr>
          <w:rFonts w:ascii="Calibri" w:hAnsi="Calibri" w:cs="Calibri"/>
          <w:b/>
          <w:sz w:val="24"/>
          <w:szCs w:val="24"/>
        </w:rPr>
        <w:tab/>
      </w:r>
      <w:r w:rsidRPr="00AC4D81">
        <w:rPr>
          <w:rFonts w:ascii="Calibri" w:hAnsi="Calibri" w:cs="Calibri"/>
          <w:b/>
          <w:sz w:val="24"/>
          <w:szCs w:val="24"/>
        </w:rPr>
        <w:tab/>
      </w:r>
      <w:r w:rsidRPr="00AC4D81">
        <w:rPr>
          <w:rFonts w:ascii="Calibri" w:hAnsi="Calibri" w:cs="Calibri"/>
          <w:b/>
          <w:sz w:val="24"/>
          <w:szCs w:val="24"/>
        </w:rPr>
        <w:tab/>
      </w:r>
      <w:r w:rsidRPr="00AC4D81">
        <w:rPr>
          <w:rFonts w:ascii="Calibri" w:hAnsi="Calibri" w:cs="Calibri"/>
          <w:b/>
          <w:sz w:val="24"/>
          <w:szCs w:val="24"/>
        </w:rPr>
        <w:tab/>
      </w:r>
      <w:r w:rsidRPr="00AC4D81">
        <w:rPr>
          <w:rFonts w:ascii="Calibri" w:hAnsi="Calibri" w:cs="Calibri"/>
          <w:b/>
          <w:sz w:val="24"/>
          <w:szCs w:val="24"/>
        </w:rPr>
        <w:tab/>
      </w:r>
      <w:r w:rsidRPr="00AC4D81">
        <w:rPr>
          <w:rFonts w:ascii="Calibri" w:hAnsi="Calibri" w:cs="Calibri"/>
          <w:b/>
          <w:sz w:val="24"/>
          <w:szCs w:val="24"/>
        </w:rPr>
        <w:tab/>
      </w:r>
      <w:r w:rsidRPr="00AC4D81">
        <w:rPr>
          <w:rFonts w:ascii="Calibri" w:hAnsi="Calibri" w:cs="Calibri"/>
          <w:b/>
          <w:sz w:val="24"/>
          <w:szCs w:val="24"/>
        </w:rPr>
        <w:tab/>
      </w:r>
      <w:r w:rsidRPr="00AC4D81">
        <w:rPr>
          <w:rFonts w:ascii="Calibri" w:hAnsi="Calibri" w:cs="Calibri"/>
          <w:b/>
          <w:sz w:val="24"/>
          <w:szCs w:val="24"/>
        </w:rPr>
        <w:tab/>
      </w:r>
      <w:r w:rsidRPr="00DF7709">
        <w:rPr>
          <w:rFonts w:ascii="Calibri" w:hAnsi="Calibri" w:cs="Calibri"/>
          <w:i/>
          <w:iCs/>
          <w:sz w:val="24"/>
          <w:szCs w:val="24"/>
        </w:rPr>
        <w:t>(</w:t>
      </w:r>
      <w:ins w:id="0" w:author="VANDERDONK Emerson [Eastern Goldfields College]" w:date="2018-10-22T08:56:00Z">
        <w:r w:rsidRPr="00DF7709">
          <w:rPr>
            <w:rFonts w:ascii="Calibri" w:hAnsi="Calibri" w:cs="Calibri"/>
            <w:i/>
            <w:iCs/>
            <w:sz w:val="24"/>
            <w:szCs w:val="24"/>
          </w:rPr>
          <w:t>2</w:t>
        </w:r>
      </w:ins>
      <w:r w:rsidRPr="00DF7709">
        <w:rPr>
          <w:rFonts w:ascii="Calibri" w:hAnsi="Calibri" w:cs="Calibri"/>
          <w:i/>
          <w:iCs/>
          <w:sz w:val="24"/>
          <w:szCs w:val="24"/>
        </w:rPr>
        <w:t>2 marks)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527D8F" w14:paraId="67F70E5F" w14:textId="77777777" w:rsidTr="009930E1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1E6B17C7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0D7BF873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527D8F" w14:paraId="1B8FEB23" w14:textId="77777777" w:rsidTr="009930E1">
        <w:trPr>
          <w:trHeight w:val="339"/>
        </w:trPr>
        <w:tc>
          <w:tcPr>
            <w:tcW w:w="7416" w:type="dxa"/>
          </w:tcPr>
          <w:p w14:paraId="0BEF2E01" w14:textId="3F15B403" w:rsidR="00527D8F" w:rsidRPr="006C41F6" w:rsidRDefault="002A0002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Hypothesis mentions clear relationship between IV and DV</w:t>
            </w:r>
          </w:p>
        </w:tc>
        <w:tc>
          <w:tcPr>
            <w:tcW w:w="1764" w:type="dxa"/>
            <w:vMerge w:val="restart"/>
            <w:vAlign w:val="center"/>
          </w:tcPr>
          <w:p w14:paraId="71C48785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1-2</w:t>
            </w:r>
          </w:p>
        </w:tc>
      </w:tr>
      <w:tr w:rsidR="00527D8F" w14:paraId="3496464F" w14:textId="77777777" w:rsidTr="009930E1">
        <w:trPr>
          <w:trHeight w:val="339"/>
        </w:trPr>
        <w:tc>
          <w:tcPr>
            <w:tcW w:w="7416" w:type="dxa"/>
          </w:tcPr>
          <w:p w14:paraId="7B3C4DE4" w14:textId="178C4D57" w:rsidR="00527D8F" w:rsidRPr="006C41F6" w:rsidRDefault="002A0002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Hypothesis is actually testable</w:t>
            </w:r>
          </w:p>
        </w:tc>
        <w:tc>
          <w:tcPr>
            <w:tcW w:w="1764" w:type="dxa"/>
            <w:vMerge/>
            <w:vAlign w:val="center"/>
          </w:tcPr>
          <w:p w14:paraId="53851C29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527D8F" w14:paraId="75263BE3" w14:textId="77777777" w:rsidTr="009930E1">
        <w:trPr>
          <w:trHeight w:val="339"/>
        </w:trPr>
        <w:tc>
          <w:tcPr>
            <w:tcW w:w="7416" w:type="dxa"/>
            <w:vAlign w:val="center"/>
          </w:tcPr>
          <w:p w14:paraId="04141061" w14:textId="77777777" w:rsidR="00527D8F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10C51E40" w14:textId="77777777" w:rsidR="00527D8F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2</w:t>
            </w:r>
          </w:p>
        </w:tc>
      </w:tr>
    </w:tbl>
    <w:p w14:paraId="1C0EEAF0" w14:textId="42B90D51" w:rsidR="00527D8F" w:rsidRDefault="00527D8F" w:rsidP="00527D8F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5040B06B" w14:textId="5CBCEA76" w:rsidR="00527D8F" w:rsidRDefault="00527D8F" w:rsidP="00527D8F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567B98CB" w14:textId="5EA17B1C" w:rsidR="00527D8F" w:rsidRDefault="00527D8F" w:rsidP="00527D8F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3FCD96E" w14:textId="77777777" w:rsidR="00527D8F" w:rsidRDefault="00527D8F" w:rsidP="00527D8F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0357AE17" w14:textId="77777777" w:rsidR="00527D8F" w:rsidRPr="00AC4D81" w:rsidRDefault="00527D8F" w:rsidP="00527D8F">
      <w:pPr>
        <w:pStyle w:val="NoSpacing"/>
        <w:numPr>
          <w:ilvl w:val="0"/>
          <w:numId w:val="15"/>
        </w:numPr>
        <w:ind w:left="-426" w:firstLine="1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State three controlled variables, and explain why they must be controlled.</w:t>
      </w:r>
      <w:r w:rsidRPr="00AC4D81">
        <w:rPr>
          <w:rFonts w:ascii="Calibri" w:hAnsi="Calibri" w:cs="Calibri"/>
          <w:b/>
          <w:sz w:val="24"/>
          <w:szCs w:val="24"/>
        </w:rPr>
        <w:tab/>
      </w:r>
      <w:r w:rsidRPr="00AC4D81">
        <w:rPr>
          <w:rFonts w:ascii="Calibri" w:hAnsi="Calibri" w:cs="Calibri"/>
          <w:b/>
          <w:sz w:val="24"/>
          <w:szCs w:val="24"/>
        </w:rPr>
        <w:tab/>
      </w:r>
      <w:r w:rsidRPr="00062512">
        <w:rPr>
          <w:rFonts w:ascii="Calibri" w:hAnsi="Calibri" w:cs="Calibri"/>
          <w:b/>
          <w:i/>
          <w:iCs/>
          <w:sz w:val="24"/>
          <w:szCs w:val="24"/>
        </w:rPr>
        <w:tab/>
      </w:r>
      <w:r w:rsidRPr="00062512">
        <w:rPr>
          <w:rFonts w:ascii="Calibri" w:hAnsi="Calibri" w:cs="Calibri"/>
          <w:i/>
          <w:iCs/>
          <w:sz w:val="24"/>
          <w:szCs w:val="24"/>
        </w:rPr>
        <w:t>(4 marks)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527D8F" w14:paraId="63EA3B66" w14:textId="77777777" w:rsidTr="009930E1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502F2735" w14:textId="77777777" w:rsidR="00527D8F" w:rsidRPr="00527D8F" w:rsidRDefault="00527D8F" w:rsidP="00527D8F">
            <w:pPr>
              <w:pStyle w:val="ListParagraph"/>
              <w:numPr>
                <w:ilvl w:val="0"/>
                <w:numId w:val="15"/>
              </w:num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527D8F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3BFFEB14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527D8F" w14:paraId="58F4350C" w14:textId="77777777" w:rsidTr="009930E1">
        <w:trPr>
          <w:trHeight w:val="339"/>
        </w:trPr>
        <w:tc>
          <w:tcPr>
            <w:tcW w:w="7416" w:type="dxa"/>
          </w:tcPr>
          <w:p w14:paraId="2BF5AFCB" w14:textId="79556784" w:rsidR="00527D8F" w:rsidRPr="006C41F6" w:rsidRDefault="00EB548B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One mark per correct controlled variable</w:t>
            </w:r>
          </w:p>
        </w:tc>
        <w:tc>
          <w:tcPr>
            <w:tcW w:w="1764" w:type="dxa"/>
            <w:vAlign w:val="center"/>
          </w:tcPr>
          <w:p w14:paraId="0B65BC44" w14:textId="12EBE555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1-</w:t>
            </w:r>
            <w:r w:rsidR="00EB548B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3</w:t>
            </w:r>
          </w:p>
        </w:tc>
      </w:tr>
      <w:tr w:rsidR="00EB548B" w14:paraId="72FBC1F7" w14:textId="77777777" w:rsidTr="009930E1">
        <w:trPr>
          <w:trHeight w:val="339"/>
        </w:trPr>
        <w:tc>
          <w:tcPr>
            <w:tcW w:w="7416" w:type="dxa"/>
            <w:vAlign w:val="center"/>
          </w:tcPr>
          <w:p w14:paraId="0506B1BA" w14:textId="26117983" w:rsidR="00EB548B" w:rsidRPr="006F5493" w:rsidRDefault="006F5493" w:rsidP="006F5493">
            <w:pPr>
              <w:tabs>
                <w:tab w:val="right" w:pos="9026"/>
              </w:tabs>
              <w:spacing w:after="0" w:line="276" w:lineRule="auto"/>
              <w:ind w:right="-28"/>
              <w:rPr>
                <w:rFonts w:ascii="Calibri" w:eastAsia="Times New Roman" w:hAnsi="Calibri" w:cs="Arial"/>
                <w:color w:val="000000" w:themeColor="text1"/>
                <w:lang w:val="en-GB"/>
              </w:rPr>
            </w:pPr>
            <w:r w:rsidRPr="006F5493">
              <w:rPr>
                <w:rFonts w:ascii="Calibri" w:eastAsia="Times New Roman" w:hAnsi="Calibri" w:cs="Arial"/>
                <w:color w:val="000000" w:themeColor="text1"/>
                <w:lang w:val="en-GB"/>
              </w:rPr>
              <w:t>Explains that CV allow you to see true impact of IV on DV</w:t>
            </w:r>
          </w:p>
        </w:tc>
        <w:tc>
          <w:tcPr>
            <w:tcW w:w="1764" w:type="dxa"/>
            <w:vAlign w:val="bottom"/>
          </w:tcPr>
          <w:p w14:paraId="6CDCF04E" w14:textId="3F4D14A5" w:rsidR="00EB548B" w:rsidRPr="00EB548B" w:rsidRDefault="00EB548B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color w:val="000000" w:themeColor="text1"/>
                <w:lang w:val="en-GB"/>
              </w:rPr>
            </w:pPr>
            <w:r w:rsidRPr="00EB548B">
              <w:rPr>
                <w:rFonts w:ascii="Calibri" w:eastAsia="Times New Roman" w:hAnsi="Calibri" w:cs="Arial"/>
                <w:color w:val="000000" w:themeColor="text1"/>
                <w:lang w:val="en-GB"/>
              </w:rPr>
              <w:t>1</w:t>
            </w:r>
          </w:p>
        </w:tc>
      </w:tr>
      <w:tr w:rsidR="00527D8F" w14:paraId="32FBE6C7" w14:textId="77777777" w:rsidTr="009930E1">
        <w:trPr>
          <w:trHeight w:val="339"/>
        </w:trPr>
        <w:tc>
          <w:tcPr>
            <w:tcW w:w="7416" w:type="dxa"/>
            <w:vAlign w:val="center"/>
          </w:tcPr>
          <w:p w14:paraId="1AA8D53D" w14:textId="77777777" w:rsidR="00527D8F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5A095482" w14:textId="00B4A70F" w:rsidR="00527D8F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4</w:t>
            </w:r>
          </w:p>
        </w:tc>
      </w:tr>
    </w:tbl>
    <w:p w14:paraId="04347C47" w14:textId="27161EAF" w:rsidR="00527D8F" w:rsidRDefault="00527D8F" w:rsidP="00527D8F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6A3F9CA" w14:textId="2BB28889" w:rsidR="00527D8F" w:rsidRDefault="00527D8F" w:rsidP="00527D8F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B2CB48D" w14:textId="7D177BAE" w:rsidR="00527D8F" w:rsidRDefault="00527D8F" w:rsidP="00527D8F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E565F4C" w14:textId="77777777" w:rsidR="00527D8F" w:rsidRPr="00AC4D81" w:rsidRDefault="00527D8F" w:rsidP="00527D8F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990A77F" w14:textId="2B518C15" w:rsidR="00527D8F" w:rsidRPr="009F54AF" w:rsidRDefault="00527D8F" w:rsidP="00527D8F">
      <w:pPr>
        <w:pStyle w:val="ListParagraph"/>
        <w:numPr>
          <w:ilvl w:val="0"/>
          <w:numId w:val="15"/>
        </w:numPr>
        <w:spacing w:after="0" w:line="240" w:lineRule="auto"/>
        <w:ind w:left="0" w:hanging="284"/>
        <w:rPr>
          <w:rFonts w:ascii="Calibri" w:hAnsi="Calibri" w:cs="Calibri"/>
          <w:bCs/>
          <w:sz w:val="24"/>
          <w:szCs w:val="24"/>
        </w:rPr>
      </w:pPr>
      <w:r w:rsidRPr="005942E6">
        <w:rPr>
          <w:rFonts w:ascii="Calibri" w:hAnsi="Calibri" w:cs="Calibri"/>
          <w:bCs/>
          <w:sz w:val="24"/>
          <w:szCs w:val="24"/>
        </w:rPr>
        <w:t>The design of your rockets.</w:t>
      </w:r>
    </w:p>
    <w:p w14:paraId="3D769DC3" w14:textId="7277BCE5" w:rsidR="00527D8F" w:rsidRPr="00527D8F" w:rsidRDefault="00527D8F" w:rsidP="00527D8F">
      <w:pPr>
        <w:pStyle w:val="ListParagraph"/>
        <w:numPr>
          <w:ilvl w:val="1"/>
          <w:numId w:val="1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C4D81">
        <w:rPr>
          <w:rFonts w:ascii="Calibri" w:hAnsi="Calibri" w:cs="Calibri"/>
          <w:sz w:val="24"/>
          <w:szCs w:val="24"/>
        </w:rPr>
        <w:t>a sketch of your</w:t>
      </w:r>
      <w:r>
        <w:rPr>
          <w:rFonts w:ascii="Calibri" w:hAnsi="Calibri" w:cs="Calibri"/>
          <w:sz w:val="24"/>
          <w:szCs w:val="24"/>
        </w:rPr>
        <w:t xml:space="preserve"> two</w:t>
      </w:r>
      <w:r w:rsidRPr="00AC4D81">
        <w:rPr>
          <w:rFonts w:ascii="Calibri" w:hAnsi="Calibri" w:cs="Calibri"/>
          <w:sz w:val="24"/>
          <w:szCs w:val="24"/>
        </w:rPr>
        <w:t xml:space="preserve"> designs on the A3 sheet of paper; include the measurements and design features that are unique to your rocket</w:t>
      </w:r>
      <w:r w:rsidRPr="00AC4D81">
        <w:rPr>
          <w:rFonts w:ascii="Calibri" w:hAnsi="Calibri" w:cs="Calibri"/>
          <w:sz w:val="24"/>
          <w:szCs w:val="24"/>
        </w:rPr>
        <w:tab/>
      </w:r>
      <w:r w:rsidR="009F54AF">
        <w:rPr>
          <w:rFonts w:ascii="Calibri" w:hAnsi="Calibri" w:cs="Calibri"/>
          <w:sz w:val="24"/>
          <w:szCs w:val="24"/>
        </w:rPr>
        <w:tab/>
      </w:r>
      <w:r w:rsidR="009F54AF">
        <w:rPr>
          <w:rFonts w:ascii="Calibri" w:hAnsi="Calibri" w:cs="Calibri"/>
          <w:sz w:val="24"/>
          <w:szCs w:val="24"/>
        </w:rPr>
        <w:tab/>
      </w:r>
      <w:r w:rsidR="009F54AF">
        <w:rPr>
          <w:rFonts w:ascii="Calibri" w:hAnsi="Calibri" w:cs="Calibri"/>
          <w:sz w:val="24"/>
          <w:szCs w:val="24"/>
        </w:rPr>
        <w:tab/>
      </w:r>
      <w:r w:rsidRPr="00114531">
        <w:rPr>
          <w:rFonts w:ascii="Calibri" w:hAnsi="Calibri" w:cs="Calibri"/>
          <w:i/>
          <w:iCs/>
          <w:sz w:val="24"/>
          <w:szCs w:val="24"/>
        </w:rPr>
        <w:t>(5 marks)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527D8F" w14:paraId="2570231D" w14:textId="77777777" w:rsidTr="009930E1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250B2A07" w14:textId="77777777" w:rsidR="00527D8F" w:rsidRPr="00527D8F" w:rsidRDefault="00527D8F" w:rsidP="00527D8F">
            <w:pPr>
              <w:pStyle w:val="ListParagraph"/>
              <w:numPr>
                <w:ilvl w:val="0"/>
                <w:numId w:val="15"/>
              </w:num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527D8F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38581025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527D8F" w14:paraId="1A85D847" w14:textId="77777777" w:rsidTr="009930E1">
        <w:trPr>
          <w:trHeight w:val="339"/>
        </w:trPr>
        <w:tc>
          <w:tcPr>
            <w:tcW w:w="7416" w:type="dxa"/>
          </w:tcPr>
          <w:p w14:paraId="5DA9EB99" w14:textId="5FCC425E" w:rsidR="00527D8F" w:rsidRPr="006C41F6" w:rsidRDefault="009F54AF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Nose cone is aerodynamic</w:t>
            </w:r>
          </w:p>
        </w:tc>
        <w:tc>
          <w:tcPr>
            <w:tcW w:w="1764" w:type="dxa"/>
            <w:vAlign w:val="center"/>
          </w:tcPr>
          <w:p w14:paraId="5AC03388" w14:textId="3A1AE6C4" w:rsidR="00527D8F" w:rsidRPr="006C41F6" w:rsidRDefault="009F54A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</w:t>
            </w:r>
          </w:p>
        </w:tc>
      </w:tr>
      <w:tr w:rsidR="009F54AF" w14:paraId="3321EA60" w14:textId="77777777" w:rsidTr="009930E1">
        <w:trPr>
          <w:trHeight w:val="339"/>
        </w:trPr>
        <w:tc>
          <w:tcPr>
            <w:tcW w:w="7416" w:type="dxa"/>
            <w:vAlign w:val="center"/>
          </w:tcPr>
          <w:p w14:paraId="07B58B5D" w14:textId="6039A84E" w:rsidR="009F54AF" w:rsidRPr="009F54AF" w:rsidRDefault="009F54AF" w:rsidP="009F54AF">
            <w:pPr>
              <w:tabs>
                <w:tab w:val="right" w:pos="9026"/>
              </w:tabs>
              <w:spacing w:after="0" w:line="276" w:lineRule="auto"/>
              <w:ind w:right="-28"/>
              <w:rPr>
                <w:rFonts w:ascii="Calibri" w:eastAsia="Times New Roman" w:hAnsi="Calibri" w:cs="Arial"/>
                <w:color w:val="000000" w:themeColor="text1"/>
                <w:lang w:val="en-GB"/>
              </w:rPr>
            </w:pPr>
            <w:r w:rsidRPr="009F54AF">
              <w:rPr>
                <w:rFonts w:ascii="Calibri" w:eastAsia="Times New Roman" w:hAnsi="Calibri" w:cs="Arial"/>
                <w:color w:val="000000" w:themeColor="text1"/>
                <w:lang w:val="en-GB"/>
              </w:rPr>
              <w:t>Weight distribution specified</w:t>
            </w:r>
          </w:p>
        </w:tc>
        <w:tc>
          <w:tcPr>
            <w:tcW w:w="1764" w:type="dxa"/>
            <w:vAlign w:val="bottom"/>
          </w:tcPr>
          <w:p w14:paraId="5AB02901" w14:textId="7A142EC0" w:rsidR="009F54AF" w:rsidRPr="009F54AF" w:rsidRDefault="009F54A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color w:val="000000" w:themeColor="text1"/>
                <w:lang w:val="en-GB"/>
              </w:rPr>
            </w:pPr>
            <w:r w:rsidRPr="009F54AF">
              <w:rPr>
                <w:rFonts w:ascii="Calibri" w:eastAsia="Times New Roman" w:hAnsi="Calibri" w:cs="Arial"/>
                <w:color w:val="000000" w:themeColor="text1"/>
                <w:lang w:val="en-GB"/>
              </w:rPr>
              <w:t>1</w:t>
            </w:r>
          </w:p>
        </w:tc>
      </w:tr>
      <w:tr w:rsidR="009F54AF" w14:paraId="02C15689" w14:textId="77777777" w:rsidTr="009930E1">
        <w:trPr>
          <w:trHeight w:val="339"/>
        </w:trPr>
        <w:tc>
          <w:tcPr>
            <w:tcW w:w="7416" w:type="dxa"/>
            <w:vAlign w:val="center"/>
          </w:tcPr>
          <w:p w14:paraId="518C2DB5" w14:textId="6B4AFC97" w:rsidR="009F54AF" w:rsidRPr="009F54AF" w:rsidRDefault="009F54AF" w:rsidP="009F54AF">
            <w:pPr>
              <w:tabs>
                <w:tab w:val="right" w:pos="9026"/>
              </w:tabs>
              <w:spacing w:after="0" w:line="276" w:lineRule="auto"/>
              <w:ind w:right="-28"/>
              <w:rPr>
                <w:rFonts w:ascii="Calibri" w:eastAsia="Times New Roman" w:hAnsi="Calibri" w:cs="Arial"/>
                <w:color w:val="000000" w:themeColor="text1"/>
                <w:lang w:val="en-GB"/>
              </w:rPr>
            </w:pPr>
            <w:r w:rsidRPr="009F54AF">
              <w:rPr>
                <w:rFonts w:ascii="Calibri" w:eastAsia="Times New Roman" w:hAnsi="Calibri" w:cs="Arial"/>
                <w:color w:val="000000" w:themeColor="text1"/>
                <w:lang w:val="en-GB"/>
              </w:rPr>
              <w:t>Overall body shape is aerodynamic</w:t>
            </w:r>
          </w:p>
        </w:tc>
        <w:tc>
          <w:tcPr>
            <w:tcW w:w="1764" w:type="dxa"/>
            <w:vAlign w:val="bottom"/>
          </w:tcPr>
          <w:p w14:paraId="09C26C4C" w14:textId="36C9190E" w:rsidR="009F54AF" w:rsidRPr="009F54AF" w:rsidRDefault="009F54A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color w:val="000000" w:themeColor="text1"/>
                <w:lang w:val="en-GB"/>
              </w:rPr>
            </w:pPr>
            <w:r w:rsidRPr="009F54AF">
              <w:rPr>
                <w:rFonts w:ascii="Calibri" w:eastAsia="Times New Roman" w:hAnsi="Calibri" w:cs="Arial"/>
                <w:color w:val="000000" w:themeColor="text1"/>
                <w:lang w:val="en-GB"/>
              </w:rPr>
              <w:t>1</w:t>
            </w:r>
          </w:p>
        </w:tc>
      </w:tr>
      <w:tr w:rsidR="009F54AF" w14:paraId="7F7651E4" w14:textId="77777777" w:rsidTr="009930E1">
        <w:trPr>
          <w:trHeight w:val="339"/>
        </w:trPr>
        <w:tc>
          <w:tcPr>
            <w:tcW w:w="7416" w:type="dxa"/>
            <w:vAlign w:val="center"/>
          </w:tcPr>
          <w:p w14:paraId="48ED4C86" w14:textId="7DECF8A6" w:rsidR="009F54AF" w:rsidRPr="009F54AF" w:rsidRDefault="009F54AF" w:rsidP="009F54AF">
            <w:pPr>
              <w:tabs>
                <w:tab w:val="right" w:pos="9026"/>
              </w:tabs>
              <w:spacing w:after="0" w:line="276" w:lineRule="auto"/>
              <w:ind w:right="-28"/>
              <w:rPr>
                <w:rFonts w:ascii="Calibri" w:eastAsia="Times New Roman" w:hAnsi="Calibri" w:cs="Arial"/>
                <w:color w:val="000000" w:themeColor="text1"/>
                <w:lang w:val="en-GB"/>
              </w:rPr>
            </w:pPr>
            <w:r w:rsidRPr="009F54AF">
              <w:rPr>
                <w:rFonts w:ascii="Calibri" w:eastAsia="Times New Roman" w:hAnsi="Calibri" w:cs="Arial"/>
                <w:color w:val="000000" w:themeColor="text1"/>
                <w:lang w:val="en-GB"/>
              </w:rPr>
              <w:t>Specifies fin size and location</w:t>
            </w:r>
          </w:p>
        </w:tc>
        <w:tc>
          <w:tcPr>
            <w:tcW w:w="1764" w:type="dxa"/>
            <w:vAlign w:val="bottom"/>
          </w:tcPr>
          <w:p w14:paraId="529D814D" w14:textId="5BD2ECA6" w:rsidR="009F54AF" w:rsidRPr="009F54AF" w:rsidRDefault="009F54A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color w:val="000000" w:themeColor="text1"/>
                <w:lang w:val="en-GB"/>
              </w:rPr>
            </w:pPr>
            <w:r w:rsidRPr="009F54AF">
              <w:rPr>
                <w:rFonts w:ascii="Calibri" w:eastAsia="Times New Roman" w:hAnsi="Calibri" w:cs="Arial"/>
                <w:color w:val="000000" w:themeColor="text1"/>
                <w:lang w:val="en-GB"/>
              </w:rPr>
              <w:t>1</w:t>
            </w:r>
          </w:p>
        </w:tc>
      </w:tr>
      <w:tr w:rsidR="009F54AF" w14:paraId="5AD8A7E1" w14:textId="77777777" w:rsidTr="009930E1">
        <w:trPr>
          <w:trHeight w:val="339"/>
        </w:trPr>
        <w:tc>
          <w:tcPr>
            <w:tcW w:w="7416" w:type="dxa"/>
            <w:vAlign w:val="center"/>
          </w:tcPr>
          <w:p w14:paraId="5A7CD396" w14:textId="3DFB0841" w:rsidR="009F54AF" w:rsidRPr="009F54AF" w:rsidRDefault="009F54AF" w:rsidP="009F54AF">
            <w:pPr>
              <w:tabs>
                <w:tab w:val="right" w:pos="9026"/>
              </w:tabs>
              <w:spacing w:after="0" w:line="276" w:lineRule="auto"/>
              <w:ind w:right="-28"/>
              <w:rPr>
                <w:rFonts w:ascii="Calibri" w:eastAsia="Times New Roman" w:hAnsi="Calibri" w:cs="Arial"/>
                <w:color w:val="000000" w:themeColor="text1"/>
                <w:lang w:val="en-GB"/>
              </w:rPr>
            </w:pPr>
            <w:r w:rsidRPr="009F54AF">
              <w:rPr>
                <w:rFonts w:ascii="Calibri" w:eastAsia="Times New Roman" w:hAnsi="Calibri" w:cs="Arial"/>
                <w:color w:val="000000" w:themeColor="text1"/>
                <w:lang w:val="en-GB"/>
              </w:rPr>
              <w:t>Specifies volume of water to be used</w:t>
            </w:r>
          </w:p>
        </w:tc>
        <w:tc>
          <w:tcPr>
            <w:tcW w:w="1764" w:type="dxa"/>
            <w:vAlign w:val="bottom"/>
          </w:tcPr>
          <w:p w14:paraId="01CE1A6E" w14:textId="45CD8FD8" w:rsidR="009F54AF" w:rsidRPr="009F54AF" w:rsidRDefault="009F54A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color w:val="000000" w:themeColor="text1"/>
                <w:lang w:val="en-GB"/>
              </w:rPr>
            </w:pPr>
            <w:r w:rsidRPr="009F54AF">
              <w:rPr>
                <w:rFonts w:ascii="Calibri" w:eastAsia="Times New Roman" w:hAnsi="Calibri" w:cs="Arial"/>
                <w:color w:val="000000" w:themeColor="text1"/>
                <w:lang w:val="en-GB"/>
              </w:rPr>
              <w:t>1</w:t>
            </w:r>
          </w:p>
        </w:tc>
      </w:tr>
      <w:tr w:rsidR="00527D8F" w14:paraId="321C5A72" w14:textId="77777777" w:rsidTr="009930E1">
        <w:trPr>
          <w:trHeight w:val="339"/>
        </w:trPr>
        <w:tc>
          <w:tcPr>
            <w:tcW w:w="7416" w:type="dxa"/>
            <w:vAlign w:val="center"/>
          </w:tcPr>
          <w:p w14:paraId="1BC6D68A" w14:textId="77777777" w:rsidR="00527D8F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36212F32" w14:textId="2392A71A" w:rsidR="00527D8F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5</w:t>
            </w:r>
          </w:p>
        </w:tc>
      </w:tr>
    </w:tbl>
    <w:p w14:paraId="2F27CDB3" w14:textId="77777777" w:rsidR="00527D8F" w:rsidRDefault="00527D8F" w:rsidP="00527D8F">
      <w:pPr>
        <w:pStyle w:val="ListParagraph"/>
        <w:spacing w:after="0" w:line="240" w:lineRule="auto"/>
        <w:ind w:left="1440"/>
        <w:rPr>
          <w:rFonts w:ascii="Calibri" w:hAnsi="Calibri" w:cs="Calibri"/>
          <w:sz w:val="24"/>
          <w:szCs w:val="24"/>
        </w:rPr>
      </w:pPr>
    </w:p>
    <w:p w14:paraId="0A8F079A" w14:textId="4C214AE4" w:rsidR="00527D8F" w:rsidRDefault="00527D8F" w:rsidP="00527D8F">
      <w:pPr>
        <w:pStyle w:val="ListParagraph"/>
        <w:spacing w:after="0" w:line="240" w:lineRule="auto"/>
        <w:ind w:left="1440"/>
        <w:rPr>
          <w:rFonts w:ascii="Calibri" w:hAnsi="Calibri" w:cs="Calibri"/>
          <w:sz w:val="24"/>
          <w:szCs w:val="24"/>
        </w:rPr>
      </w:pPr>
    </w:p>
    <w:p w14:paraId="3442DA61" w14:textId="03C09502" w:rsidR="00527D8F" w:rsidRDefault="00527D8F" w:rsidP="00527D8F">
      <w:pPr>
        <w:pStyle w:val="ListParagraph"/>
        <w:spacing w:after="0" w:line="240" w:lineRule="auto"/>
        <w:ind w:left="1440"/>
        <w:rPr>
          <w:rFonts w:ascii="Calibri" w:hAnsi="Calibri" w:cs="Calibri"/>
          <w:sz w:val="24"/>
          <w:szCs w:val="24"/>
        </w:rPr>
      </w:pPr>
    </w:p>
    <w:p w14:paraId="0E211212" w14:textId="25BEF3B0" w:rsidR="00527D8F" w:rsidRDefault="00527D8F" w:rsidP="00527D8F">
      <w:pPr>
        <w:pStyle w:val="ListParagraph"/>
        <w:spacing w:after="0" w:line="240" w:lineRule="auto"/>
        <w:ind w:left="1440"/>
        <w:rPr>
          <w:rFonts w:ascii="Calibri" w:hAnsi="Calibri" w:cs="Calibri"/>
          <w:sz w:val="24"/>
          <w:szCs w:val="24"/>
        </w:rPr>
      </w:pPr>
    </w:p>
    <w:p w14:paraId="299774CA" w14:textId="326838A8" w:rsidR="00527D8F" w:rsidRDefault="00527D8F" w:rsidP="00527D8F">
      <w:pPr>
        <w:pStyle w:val="ListParagraph"/>
        <w:spacing w:after="0" w:line="240" w:lineRule="auto"/>
        <w:ind w:left="1440"/>
        <w:rPr>
          <w:rFonts w:ascii="Calibri" w:hAnsi="Calibri" w:cs="Calibri"/>
          <w:sz w:val="24"/>
          <w:szCs w:val="24"/>
        </w:rPr>
      </w:pPr>
    </w:p>
    <w:p w14:paraId="6352659D" w14:textId="77777777" w:rsidR="00527D8F" w:rsidRDefault="00527D8F" w:rsidP="00527D8F">
      <w:pPr>
        <w:pStyle w:val="ListParagraph"/>
        <w:spacing w:after="0" w:line="240" w:lineRule="auto"/>
        <w:ind w:left="1440"/>
        <w:rPr>
          <w:rFonts w:ascii="Calibri" w:hAnsi="Calibri" w:cs="Calibri"/>
          <w:sz w:val="24"/>
          <w:szCs w:val="24"/>
        </w:rPr>
      </w:pPr>
    </w:p>
    <w:p w14:paraId="2C23568B" w14:textId="77777777" w:rsidR="00527D8F" w:rsidRPr="00114531" w:rsidRDefault="00527D8F" w:rsidP="00527D8F">
      <w:pPr>
        <w:pStyle w:val="ListParagraph"/>
        <w:numPr>
          <w:ilvl w:val="1"/>
          <w:numId w:val="1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114531">
        <w:rPr>
          <w:rFonts w:ascii="Calibri" w:hAnsi="Calibri" w:cs="Calibri"/>
          <w:sz w:val="24"/>
          <w:szCs w:val="24"/>
        </w:rPr>
        <w:lastRenderedPageBreak/>
        <w:t xml:space="preserve">Next to each feature of your </w:t>
      </w:r>
      <w:r>
        <w:rPr>
          <w:rFonts w:ascii="Calibri" w:hAnsi="Calibri" w:cs="Calibri"/>
          <w:sz w:val="24"/>
          <w:szCs w:val="24"/>
        </w:rPr>
        <w:t>rocket design – the features that are the same between your two rockets -</w:t>
      </w:r>
      <w:r w:rsidRPr="00114531">
        <w:rPr>
          <w:rFonts w:ascii="Calibri" w:hAnsi="Calibri" w:cs="Calibri"/>
          <w:sz w:val="24"/>
          <w:szCs w:val="24"/>
        </w:rPr>
        <w:t xml:space="preserve"> include why you have chosen </w:t>
      </w:r>
      <w:r>
        <w:rPr>
          <w:rFonts w:ascii="Calibri" w:hAnsi="Calibri" w:cs="Calibri"/>
          <w:sz w:val="24"/>
          <w:szCs w:val="24"/>
        </w:rPr>
        <w:t xml:space="preserve">that particular weight/shape </w:t>
      </w:r>
      <w:r w:rsidRPr="00114531">
        <w:rPr>
          <w:rFonts w:ascii="Calibri" w:hAnsi="Calibri" w:cs="Calibri"/>
          <w:sz w:val="24"/>
          <w:szCs w:val="24"/>
        </w:rPr>
        <w:t>(refer to Newton’s laws and other scientific concepts)</w:t>
      </w:r>
      <w:r w:rsidRPr="00114531">
        <w:rPr>
          <w:rFonts w:ascii="Calibri" w:hAnsi="Calibri" w:cs="Calibri"/>
          <w:sz w:val="24"/>
          <w:szCs w:val="24"/>
        </w:rPr>
        <w:tab/>
      </w:r>
      <w:r w:rsidRPr="00114531">
        <w:rPr>
          <w:rFonts w:ascii="Calibri" w:hAnsi="Calibri" w:cs="Calibri"/>
          <w:sz w:val="24"/>
          <w:szCs w:val="24"/>
        </w:rPr>
        <w:tab/>
      </w:r>
      <w:r w:rsidRPr="00114531">
        <w:rPr>
          <w:rFonts w:ascii="Calibri" w:hAnsi="Calibri" w:cs="Calibri"/>
          <w:sz w:val="24"/>
          <w:szCs w:val="24"/>
        </w:rPr>
        <w:tab/>
      </w:r>
      <w:r w:rsidRPr="00114531">
        <w:rPr>
          <w:rFonts w:ascii="Calibri" w:hAnsi="Calibri" w:cs="Calibri"/>
          <w:sz w:val="24"/>
          <w:szCs w:val="24"/>
        </w:rPr>
        <w:tab/>
      </w:r>
      <w:r w:rsidRPr="00114531">
        <w:rPr>
          <w:rFonts w:ascii="Calibri" w:hAnsi="Calibri" w:cs="Calibri"/>
          <w:i/>
          <w:iCs/>
          <w:sz w:val="24"/>
          <w:szCs w:val="24"/>
        </w:rPr>
        <w:tab/>
      </w:r>
      <w:r>
        <w:rPr>
          <w:rFonts w:ascii="Calibri" w:hAnsi="Calibri" w:cs="Calibri"/>
          <w:i/>
          <w:iCs/>
          <w:sz w:val="24"/>
          <w:szCs w:val="24"/>
        </w:rPr>
        <w:tab/>
      </w:r>
      <w:r>
        <w:rPr>
          <w:rFonts w:ascii="Calibri" w:hAnsi="Calibri" w:cs="Calibri"/>
          <w:i/>
          <w:iCs/>
          <w:sz w:val="24"/>
          <w:szCs w:val="24"/>
        </w:rPr>
        <w:tab/>
      </w:r>
      <w:r w:rsidRPr="00114531">
        <w:rPr>
          <w:rFonts w:ascii="Calibri" w:hAnsi="Calibri" w:cs="Calibri"/>
          <w:i/>
          <w:iCs/>
          <w:sz w:val="24"/>
          <w:szCs w:val="24"/>
        </w:rPr>
        <w:t>(5 marks)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525704" w14:paraId="665C193C" w14:textId="77777777" w:rsidTr="009930E1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71865951" w14:textId="77777777" w:rsidR="00525704" w:rsidRPr="00527D8F" w:rsidRDefault="00525704" w:rsidP="009930E1">
            <w:pPr>
              <w:pStyle w:val="ListParagraph"/>
              <w:numPr>
                <w:ilvl w:val="0"/>
                <w:numId w:val="15"/>
              </w:num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527D8F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4A1D6FF0" w14:textId="77777777" w:rsidR="00525704" w:rsidRPr="006C41F6" w:rsidRDefault="00525704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525704" w14:paraId="7CF74A9C" w14:textId="77777777" w:rsidTr="009930E1">
        <w:trPr>
          <w:trHeight w:val="339"/>
        </w:trPr>
        <w:tc>
          <w:tcPr>
            <w:tcW w:w="7416" w:type="dxa"/>
          </w:tcPr>
          <w:p w14:paraId="764104D6" w14:textId="0F3840FC" w:rsidR="00525704" w:rsidRPr="006C41F6" w:rsidRDefault="00525704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Justification for nose cone is reasonable, and refers to forces</w:t>
            </w:r>
          </w:p>
        </w:tc>
        <w:tc>
          <w:tcPr>
            <w:tcW w:w="1764" w:type="dxa"/>
            <w:vAlign w:val="center"/>
          </w:tcPr>
          <w:p w14:paraId="3763711E" w14:textId="6F90BB1F" w:rsidR="00525704" w:rsidRPr="006C41F6" w:rsidRDefault="00525704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</w:t>
            </w: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-2</w:t>
            </w:r>
          </w:p>
        </w:tc>
      </w:tr>
      <w:tr w:rsidR="00525704" w14:paraId="1B5B76E5" w14:textId="77777777" w:rsidTr="009930E1">
        <w:trPr>
          <w:trHeight w:val="339"/>
        </w:trPr>
        <w:tc>
          <w:tcPr>
            <w:tcW w:w="7416" w:type="dxa"/>
            <w:vAlign w:val="center"/>
          </w:tcPr>
          <w:p w14:paraId="35F64426" w14:textId="1381DF03" w:rsidR="00525704" w:rsidRPr="009F54AF" w:rsidRDefault="00525704" w:rsidP="009930E1">
            <w:pPr>
              <w:tabs>
                <w:tab w:val="right" w:pos="9026"/>
              </w:tabs>
              <w:spacing w:after="0" w:line="276" w:lineRule="auto"/>
              <w:ind w:right="-28"/>
              <w:rPr>
                <w:rFonts w:ascii="Calibri" w:eastAsia="Times New Roman" w:hAnsi="Calibri" w:cs="Arial"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val="en-GB"/>
              </w:rPr>
              <w:t>Justification for fins is reasonable, and relates to rocket stability</w:t>
            </w:r>
          </w:p>
        </w:tc>
        <w:tc>
          <w:tcPr>
            <w:tcW w:w="1764" w:type="dxa"/>
            <w:vAlign w:val="bottom"/>
          </w:tcPr>
          <w:p w14:paraId="43A13AD9" w14:textId="05223438" w:rsidR="00525704" w:rsidRPr="009F54AF" w:rsidRDefault="00525704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color w:val="000000" w:themeColor="text1"/>
                <w:lang w:val="en-GB"/>
              </w:rPr>
            </w:pPr>
            <w:r w:rsidRPr="009F54AF">
              <w:rPr>
                <w:rFonts w:ascii="Calibri" w:eastAsia="Times New Roman" w:hAnsi="Calibri" w:cs="Arial"/>
                <w:color w:val="000000" w:themeColor="text1"/>
                <w:lang w:val="en-GB"/>
              </w:rPr>
              <w:t>1</w:t>
            </w:r>
            <w:r>
              <w:rPr>
                <w:rFonts w:ascii="Calibri" w:eastAsia="Times New Roman" w:hAnsi="Calibri" w:cs="Arial"/>
                <w:color w:val="000000" w:themeColor="text1"/>
                <w:lang w:val="en-GB"/>
              </w:rPr>
              <w:t>-2</w:t>
            </w:r>
          </w:p>
        </w:tc>
      </w:tr>
      <w:tr w:rsidR="00525704" w14:paraId="4E7ECFCA" w14:textId="77777777" w:rsidTr="009930E1">
        <w:trPr>
          <w:trHeight w:val="339"/>
        </w:trPr>
        <w:tc>
          <w:tcPr>
            <w:tcW w:w="7416" w:type="dxa"/>
            <w:vAlign w:val="center"/>
          </w:tcPr>
          <w:p w14:paraId="1EECDD6D" w14:textId="790E1D9D" w:rsidR="00525704" w:rsidRPr="009F54AF" w:rsidRDefault="00C20B2F" w:rsidP="009930E1">
            <w:pPr>
              <w:tabs>
                <w:tab w:val="right" w:pos="9026"/>
              </w:tabs>
              <w:spacing w:after="0" w:line="276" w:lineRule="auto"/>
              <w:ind w:right="-28"/>
              <w:rPr>
                <w:rFonts w:ascii="Calibri" w:eastAsia="Times New Roman" w:hAnsi="Calibri" w:cs="Arial"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val="en-GB"/>
              </w:rPr>
              <w:t>Justification for weight distribution is reasonable</w:t>
            </w:r>
          </w:p>
        </w:tc>
        <w:tc>
          <w:tcPr>
            <w:tcW w:w="1764" w:type="dxa"/>
            <w:vAlign w:val="bottom"/>
          </w:tcPr>
          <w:p w14:paraId="7FF754D8" w14:textId="77777777" w:rsidR="00525704" w:rsidRPr="009F54AF" w:rsidRDefault="00525704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color w:val="000000" w:themeColor="text1"/>
                <w:lang w:val="en-GB"/>
              </w:rPr>
            </w:pPr>
            <w:r w:rsidRPr="009F54AF">
              <w:rPr>
                <w:rFonts w:ascii="Calibri" w:eastAsia="Times New Roman" w:hAnsi="Calibri" w:cs="Arial"/>
                <w:color w:val="000000" w:themeColor="text1"/>
                <w:lang w:val="en-GB"/>
              </w:rPr>
              <w:t>1</w:t>
            </w:r>
          </w:p>
        </w:tc>
      </w:tr>
      <w:tr w:rsidR="00525704" w14:paraId="2536411E" w14:textId="77777777" w:rsidTr="009930E1">
        <w:trPr>
          <w:trHeight w:val="339"/>
        </w:trPr>
        <w:tc>
          <w:tcPr>
            <w:tcW w:w="7416" w:type="dxa"/>
            <w:vAlign w:val="center"/>
          </w:tcPr>
          <w:p w14:paraId="79340FC8" w14:textId="77777777" w:rsidR="00525704" w:rsidRDefault="00525704" w:rsidP="009930E1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5D4E7047" w14:textId="77777777" w:rsidR="00525704" w:rsidRDefault="00525704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5</w:t>
            </w:r>
          </w:p>
        </w:tc>
      </w:tr>
    </w:tbl>
    <w:p w14:paraId="62BBE3CB" w14:textId="77777777" w:rsidR="00527D8F" w:rsidRDefault="00527D8F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D1EBFA8" w14:textId="53AE321D" w:rsidR="00527D8F" w:rsidRDefault="00527D8F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CC55541" w14:textId="19648CD6" w:rsidR="00527D8F" w:rsidRDefault="00527D8F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17BA8A3" w14:textId="40014636" w:rsidR="00527D8F" w:rsidRDefault="00527D8F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BEF6D06" w14:textId="7B3625C4" w:rsidR="00527D8F" w:rsidRDefault="00527D8F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753BEF2" w14:textId="4895DAF2" w:rsidR="00527D8F" w:rsidRDefault="00527D8F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1D91244" w14:textId="77777777" w:rsidR="00525704" w:rsidRPr="00AC4D81" w:rsidRDefault="00525704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FAB72DC" w14:textId="77777777" w:rsidR="00527D8F" w:rsidRPr="00B10A93" w:rsidRDefault="00527D8F" w:rsidP="00527D8F">
      <w:pPr>
        <w:pStyle w:val="ListParagraph"/>
        <w:numPr>
          <w:ilvl w:val="0"/>
          <w:numId w:val="15"/>
        </w:numPr>
        <w:spacing w:after="0" w:line="240" w:lineRule="auto"/>
        <w:ind w:left="0"/>
        <w:rPr>
          <w:rFonts w:ascii="Calibri" w:hAnsi="Calibri" w:cs="Calibri"/>
          <w:sz w:val="24"/>
          <w:szCs w:val="24"/>
        </w:rPr>
      </w:pPr>
      <w:r w:rsidRPr="00B10A93">
        <w:rPr>
          <w:rFonts w:ascii="Calibri" w:hAnsi="Calibri" w:cs="Calibri"/>
          <w:sz w:val="24"/>
          <w:szCs w:val="24"/>
        </w:rPr>
        <w:t>Write a step by step method of how you are going to measure the launch distance of your rockets and record your data.</w:t>
      </w:r>
      <w:r w:rsidRPr="00B10A93"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ab/>
      </w:r>
      <w:r>
        <w:rPr>
          <w:rFonts w:ascii="Calibri" w:hAnsi="Calibri" w:cs="Calibri"/>
          <w:i/>
          <w:iCs/>
          <w:sz w:val="24"/>
          <w:szCs w:val="24"/>
        </w:rPr>
        <w:tab/>
      </w:r>
      <w:r>
        <w:rPr>
          <w:rFonts w:ascii="Calibri" w:hAnsi="Calibri" w:cs="Calibri"/>
          <w:i/>
          <w:iCs/>
          <w:sz w:val="24"/>
          <w:szCs w:val="24"/>
        </w:rPr>
        <w:tab/>
      </w:r>
      <w:r>
        <w:rPr>
          <w:rFonts w:ascii="Calibri" w:hAnsi="Calibri" w:cs="Calibri"/>
          <w:i/>
          <w:iCs/>
          <w:sz w:val="24"/>
          <w:szCs w:val="24"/>
        </w:rPr>
        <w:tab/>
      </w:r>
      <w:r>
        <w:rPr>
          <w:rFonts w:ascii="Calibri" w:hAnsi="Calibri" w:cs="Calibri"/>
          <w:i/>
          <w:iCs/>
          <w:sz w:val="24"/>
          <w:szCs w:val="24"/>
        </w:rPr>
        <w:tab/>
      </w:r>
      <w:r>
        <w:rPr>
          <w:rFonts w:ascii="Calibri" w:hAnsi="Calibri" w:cs="Calibri"/>
          <w:i/>
          <w:iCs/>
          <w:sz w:val="24"/>
          <w:szCs w:val="24"/>
        </w:rPr>
        <w:tab/>
      </w:r>
      <w:r>
        <w:rPr>
          <w:rFonts w:ascii="Calibri" w:hAnsi="Calibri" w:cs="Calibri"/>
          <w:i/>
          <w:iCs/>
          <w:sz w:val="24"/>
          <w:szCs w:val="24"/>
        </w:rPr>
        <w:tab/>
      </w:r>
      <w:r>
        <w:rPr>
          <w:rFonts w:ascii="Calibri" w:hAnsi="Calibri" w:cs="Calibri"/>
          <w:i/>
          <w:iCs/>
          <w:sz w:val="24"/>
          <w:szCs w:val="24"/>
        </w:rPr>
        <w:tab/>
      </w:r>
      <w:r>
        <w:rPr>
          <w:rFonts w:ascii="Calibri" w:hAnsi="Calibri" w:cs="Calibri"/>
          <w:i/>
          <w:iCs/>
          <w:sz w:val="24"/>
          <w:szCs w:val="24"/>
        </w:rPr>
        <w:tab/>
      </w:r>
      <w:r>
        <w:rPr>
          <w:rFonts w:ascii="Calibri" w:hAnsi="Calibri" w:cs="Calibri"/>
          <w:i/>
          <w:iCs/>
          <w:sz w:val="24"/>
          <w:szCs w:val="24"/>
        </w:rPr>
        <w:tab/>
      </w:r>
      <w:r>
        <w:rPr>
          <w:rFonts w:ascii="Calibri" w:hAnsi="Calibri" w:cs="Calibri"/>
          <w:i/>
          <w:iCs/>
          <w:sz w:val="24"/>
          <w:szCs w:val="24"/>
        </w:rPr>
        <w:tab/>
      </w:r>
      <w:r w:rsidRPr="008E6DA1">
        <w:rPr>
          <w:rFonts w:ascii="Calibri" w:hAnsi="Calibri" w:cs="Calibri"/>
          <w:i/>
          <w:iCs/>
          <w:sz w:val="24"/>
          <w:szCs w:val="24"/>
        </w:rPr>
        <w:t>(3 marks)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527D8F" w14:paraId="5771622B" w14:textId="77777777" w:rsidTr="009930E1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12D135BD" w14:textId="77777777" w:rsidR="00527D8F" w:rsidRPr="00527D8F" w:rsidRDefault="00527D8F" w:rsidP="00527D8F">
            <w:pPr>
              <w:pStyle w:val="ListParagraph"/>
              <w:numPr>
                <w:ilvl w:val="0"/>
                <w:numId w:val="15"/>
              </w:num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527D8F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7F0755BE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34756C" w14:paraId="7B8EEE1D" w14:textId="77777777" w:rsidTr="009930E1">
        <w:trPr>
          <w:trHeight w:val="339"/>
        </w:trPr>
        <w:tc>
          <w:tcPr>
            <w:tcW w:w="7416" w:type="dxa"/>
          </w:tcPr>
          <w:p w14:paraId="33CFE71C" w14:textId="39502D7D" w:rsidR="0034756C" w:rsidRPr="006C41F6" w:rsidRDefault="0034756C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Specific details given for measurements, etc</w:t>
            </w:r>
          </w:p>
        </w:tc>
        <w:tc>
          <w:tcPr>
            <w:tcW w:w="1764" w:type="dxa"/>
            <w:vMerge w:val="restart"/>
            <w:vAlign w:val="center"/>
          </w:tcPr>
          <w:p w14:paraId="49E1EEB2" w14:textId="69AEC0DC" w:rsidR="0034756C" w:rsidRPr="006C41F6" w:rsidRDefault="0034756C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1-</w:t>
            </w: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3</w:t>
            </w:r>
          </w:p>
        </w:tc>
      </w:tr>
      <w:tr w:rsidR="0034756C" w14:paraId="26598AEF" w14:textId="77777777" w:rsidTr="009930E1">
        <w:trPr>
          <w:trHeight w:val="339"/>
        </w:trPr>
        <w:tc>
          <w:tcPr>
            <w:tcW w:w="7416" w:type="dxa"/>
          </w:tcPr>
          <w:p w14:paraId="3551CB5E" w14:textId="54EF6A96" w:rsidR="0034756C" w:rsidRPr="006C41F6" w:rsidRDefault="0034756C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Repeat trials included</w:t>
            </w:r>
          </w:p>
        </w:tc>
        <w:tc>
          <w:tcPr>
            <w:tcW w:w="1764" w:type="dxa"/>
            <w:vMerge/>
            <w:vAlign w:val="center"/>
          </w:tcPr>
          <w:p w14:paraId="1DF3A04E" w14:textId="77777777" w:rsidR="0034756C" w:rsidRPr="006C41F6" w:rsidRDefault="0034756C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34756C" w14:paraId="47EBCE65" w14:textId="77777777" w:rsidTr="009930E1">
        <w:trPr>
          <w:trHeight w:val="339"/>
        </w:trPr>
        <w:tc>
          <w:tcPr>
            <w:tcW w:w="7416" w:type="dxa"/>
          </w:tcPr>
          <w:p w14:paraId="7FE6F108" w14:textId="4403DDE8" w:rsidR="0034756C" w:rsidRDefault="0034756C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Formatting and language is appropriate (numbered steps, concise, impersonal)</w:t>
            </w:r>
          </w:p>
        </w:tc>
        <w:tc>
          <w:tcPr>
            <w:tcW w:w="1764" w:type="dxa"/>
            <w:vMerge/>
            <w:vAlign w:val="center"/>
          </w:tcPr>
          <w:p w14:paraId="59B9CC9F" w14:textId="77777777" w:rsidR="0034756C" w:rsidRPr="006C41F6" w:rsidRDefault="0034756C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527D8F" w14:paraId="22A911ED" w14:textId="77777777" w:rsidTr="009930E1">
        <w:trPr>
          <w:trHeight w:val="339"/>
        </w:trPr>
        <w:tc>
          <w:tcPr>
            <w:tcW w:w="7416" w:type="dxa"/>
            <w:vAlign w:val="center"/>
          </w:tcPr>
          <w:p w14:paraId="5433A7F3" w14:textId="77777777" w:rsidR="00527D8F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5CBEE6CC" w14:textId="093C2FD0" w:rsidR="00527D8F" w:rsidRDefault="0034756C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3</w:t>
            </w:r>
          </w:p>
        </w:tc>
      </w:tr>
    </w:tbl>
    <w:p w14:paraId="01D4DD1C" w14:textId="13CF3D8F" w:rsidR="00527D8F" w:rsidRDefault="00527D8F" w:rsidP="00527D8F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0794076" w14:textId="16AABA79" w:rsidR="00527D8F" w:rsidRDefault="00527D8F" w:rsidP="00527D8F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EC07200" w14:textId="27E22CC3" w:rsidR="00527D8F" w:rsidRDefault="00527D8F" w:rsidP="00527D8F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8FD0858" w14:textId="0B0007B7" w:rsidR="00527D8F" w:rsidRDefault="00527D8F" w:rsidP="00527D8F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B34B2D4" w14:textId="77777777" w:rsidR="00A11562" w:rsidRPr="00C01F5D" w:rsidRDefault="00A11562" w:rsidP="00527D8F">
      <w:pPr>
        <w:spacing w:after="0" w:line="360" w:lineRule="auto"/>
        <w:rPr>
          <w:rFonts w:ascii="Calibri" w:hAnsi="Calibri" w:cs="Calibri"/>
          <w:sz w:val="15"/>
          <w:szCs w:val="15"/>
        </w:rPr>
      </w:pPr>
    </w:p>
    <w:p w14:paraId="5E331EB0" w14:textId="77777777" w:rsidR="00527D8F" w:rsidRPr="00264207" w:rsidRDefault="00527D8F" w:rsidP="00527D8F">
      <w:pPr>
        <w:shd w:val="clear" w:color="auto" w:fill="D9D9D9" w:themeFill="background1" w:themeFillShade="D9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shd w:val="clear" w:color="auto" w:fill="D9D9D9" w:themeFill="background1" w:themeFillShade="D9"/>
        </w:rPr>
        <w:t>BUILD AND TEST YOUR ROCKET</w:t>
      </w:r>
    </w:p>
    <w:p w14:paraId="6A2D2386" w14:textId="77777777" w:rsidR="00527D8F" w:rsidRDefault="00527D8F" w:rsidP="00527D8F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 must now build the rocket(s) that you have designed. You will be marked on whether your rocket(s) match your design and the effort put into their assembly.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F8226D">
        <w:rPr>
          <w:rFonts w:ascii="Calibri" w:hAnsi="Calibri" w:cs="Calibri"/>
          <w:i/>
          <w:iCs/>
          <w:sz w:val="24"/>
          <w:szCs w:val="24"/>
        </w:rPr>
        <w:t>(2 marks)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527D8F" w14:paraId="65C628AB" w14:textId="77777777" w:rsidTr="009930E1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4E361493" w14:textId="77777777" w:rsidR="00527D8F" w:rsidRPr="00527D8F" w:rsidRDefault="00527D8F" w:rsidP="00527D8F">
            <w:pPr>
              <w:pStyle w:val="ListParagraph"/>
              <w:numPr>
                <w:ilvl w:val="0"/>
                <w:numId w:val="13"/>
              </w:num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527D8F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0BC027DE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527D8F" w14:paraId="05EC1A4F" w14:textId="77777777" w:rsidTr="009930E1">
        <w:trPr>
          <w:trHeight w:val="339"/>
        </w:trPr>
        <w:tc>
          <w:tcPr>
            <w:tcW w:w="7416" w:type="dxa"/>
          </w:tcPr>
          <w:p w14:paraId="7E130AB9" w14:textId="7D326ECC" w:rsidR="00527D8F" w:rsidRPr="006C41F6" w:rsidRDefault="00A13B3F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Rocket is rushed and poor quality</w:t>
            </w:r>
          </w:p>
        </w:tc>
        <w:tc>
          <w:tcPr>
            <w:tcW w:w="1764" w:type="dxa"/>
            <w:vAlign w:val="center"/>
          </w:tcPr>
          <w:p w14:paraId="3B8F5CE9" w14:textId="4BDAA0BE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</w:t>
            </w:r>
            <w:r w:rsidR="00A13B3F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, or</w:t>
            </w:r>
          </w:p>
        </w:tc>
      </w:tr>
      <w:tr w:rsidR="00527D8F" w14:paraId="6FA25200" w14:textId="77777777" w:rsidTr="009930E1">
        <w:trPr>
          <w:trHeight w:val="339"/>
        </w:trPr>
        <w:tc>
          <w:tcPr>
            <w:tcW w:w="7416" w:type="dxa"/>
          </w:tcPr>
          <w:p w14:paraId="4DB9FD00" w14:textId="2ECEF710" w:rsidR="00527D8F" w:rsidRPr="006C41F6" w:rsidRDefault="00A13B3F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Rocket is well-built and follows design plans</w:t>
            </w:r>
          </w:p>
        </w:tc>
        <w:tc>
          <w:tcPr>
            <w:tcW w:w="1764" w:type="dxa"/>
            <w:vAlign w:val="center"/>
          </w:tcPr>
          <w:p w14:paraId="732BBA98" w14:textId="01537D7D" w:rsidR="00527D8F" w:rsidRPr="006C41F6" w:rsidRDefault="00A13B3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2</w:t>
            </w:r>
          </w:p>
        </w:tc>
      </w:tr>
      <w:tr w:rsidR="00527D8F" w14:paraId="57B93681" w14:textId="77777777" w:rsidTr="009930E1">
        <w:trPr>
          <w:trHeight w:val="339"/>
        </w:trPr>
        <w:tc>
          <w:tcPr>
            <w:tcW w:w="7416" w:type="dxa"/>
            <w:vAlign w:val="center"/>
          </w:tcPr>
          <w:p w14:paraId="4130C2B6" w14:textId="77777777" w:rsidR="00527D8F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06AA8B93" w14:textId="77777777" w:rsidR="00527D8F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2</w:t>
            </w:r>
          </w:p>
        </w:tc>
      </w:tr>
    </w:tbl>
    <w:p w14:paraId="60B8B780" w14:textId="77777777" w:rsidR="00527D8F" w:rsidRDefault="00527D8F" w:rsidP="00527D8F">
      <w:pPr>
        <w:pStyle w:val="ListParagraph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296491F4" w14:textId="7EDB3E81" w:rsidR="00527D8F" w:rsidRDefault="00527D8F" w:rsidP="00527D8F">
      <w:pPr>
        <w:pStyle w:val="ListParagraph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3BF9CCC1" w14:textId="7930E58C" w:rsidR="00527D8F" w:rsidRDefault="00527D8F" w:rsidP="00527D8F">
      <w:pPr>
        <w:pStyle w:val="ListParagraph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63E3191A" w14:textId="1A46F45B" w:rsidR="00527D8F" w:rsidRDefault="00527D8F" w:rsidP="00527D8F">
      <w:pPr>
        <w:pStyle w:val="ListParagraph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2F190ED7" w14:textId="6F5B2864" w:rsidR="00527D8F" w:rsidRDefault="00527D8F" w:rsidP="00527D8F">
      <w:pPr>
        <w:pStyle w:val="ListParagraph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17297FD0" w14:textId="77777777" w:rsidR="00527D8F" w:rsidRPr="00C01F5D" w:rsidRDefault="00527D8F" w:rsidP="00527D8F">
      <w:pPr>
        <w:pStyle w:val="ListParagraph"/>
        <w:spacing w:after="0" w:line="240" w:lineRule="auto"/>
        <w:ind w:left="360"/>
        <w:rPr>
          <w:rFonts w:ascii="Calibri" w:hAnsi="Calibri" w:cs="Calibri"/>
          <w:sz w:val="15"/>
          <w:szCs w:val="15"/>
        </w:rPr>
      </w:pPr>
    </w:p>
    <w:p w14:paraId="123FF910" w14:textId="77777777" w:rsidR="00527D8F" w:rsidRPr="001573E5" w:rsidRDefault="00527D8F" w:rsidP="00527D8F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Rocket launches and data collection.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B44E38">
        <w:rPr>
          <w:rFonts w:ascii="Calibri" w:hAnsi="Calibri" w:cs="Calibri"/>
          <w:i/>
          <w:iCs/>
          <w:sz w:val="24"/>
          <w:szCs w:val="24"/>
        </w:rPr>
        <w:t>(2 marks)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527D8F" w14:paraId="05D7557C" w14:textId="77777777" w:rsidTr="009930E1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2E190F3A" w14:textId="77777777" w:rsidR="00527D8F" w:rsidRPr="00527D8F" w:rsidRDefault="00527D8F" w:rsidP="00527D8F">
            <w:pPr>
              <w:pStyle w:val="ListParagraph"/>
              <w:numPr>
                <w:ilvl w:val="0"/>
                <w:numId w:val="13"/>
              </w:num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527D8F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1269F48C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527D8F" w14:paraId="1B1C2FCC" w14:textId="77777777" w:rsidTr="009930E1">
        <w:trPr>
          <w:trHeight w:val="339"/>
        </w:trPr>
        <w:tc>
          <w:tcPr>
            <w:tcW w:w="7416" w:type="dxa"/>
          </w:tcPr>
          <w:p w14:paraId="30F7397C" w14:textId="0CBDCD72" w:rsidR="00527D8F" w:rsidRPr="006C41F6" w:rsidRDefault="008C27AE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Follows method</w:t>
            </w:r>
          </w:p>
        </w:tc>
        <w:tc>
          <w:tcPr>
            <w:tcW w:w="1764" w:type="dxa"/>
            <w:vMerge w:val="restart"/>
            <w:vAlign w:val="center"/>
          </w:tcPr>
          <w:p w14:paraId="17650FCF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1-2</w:t>
            </w:r>
          </w:p>
        </w:tc>
      </w:tr>
      <w:tr w:rsidR="00527D8F" w14:paraId="30D57922" w14:textId="77777777" w:rsidTr="009930E1">
        <w:trPr>
          <w:trHeight w:val="339"/>
        </w:trPr>
        <w:tc>
          <w:tcPr>
            <w:tcW w:w="7416" w:type="dxa"/>
          </w:tcPr>
          <w:p w14:paraId="23627669" w14:textId="6DB8C224" w:rsidR="00527D8F" w:rsidRPr="006C41F6" w:rsidRDefault="008C27AE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Employs safe investigation practises</w:t>
            </w:r>
          </w:p>
        </w:tc>
        <w:tc>
          <w:tcPr>
            <w:tcW w:w="1764" w:type="dxa"/>
            <w:vMerge/>
            <w:vAlign w:val="center"/>
          </w:tcPr>
          <w:p w14:paraId="136550B2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527D8F" w14:paraId="336624A3" w14:textId="77777777" w:rsidTr="009930E1">
        <w:trPr>
          <w:trHeight w:val="339"/>
        </w:trPr>
        <w:tc>
          <w:tcPr>
            <w:tcW w:w="7416" w:type="dxa"/>
            <w:vAlign w:val="center"/>
          </w:tcPr>
          <w:p w14:paraId="0894D73C" w14:textId="77777777" w:rsidR="00527D8F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5111D005" w14:textId="77777777" w:rsidR="00527D8F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2</w:t>
            </w:r>
          </w:p>
        </w:tc>
      </w:tr>
    </w:tbl>
    <w:p w14:paraId="3B428FDD" w14:textId="77777777" w:rsidR="00527D8F" w:rsidRPr="00A1012B" w:rsidRDefault="00527D8F" w:rsidP="00527D8F">
      <w:pPr>
        <w:pStyle w:val="ListParagraph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0395DBD8" w14:textId="04911E38" w:rsidR="00527D8F" w:rsidRPr="00C01F5D" w:rsidRDefault="00527D8F" w:rsidP="00527D8F">
      <w:pPr>
        <w:spacing w:after="0" w:line="240" w:lineRule="auto"/>
        <w:rPr>
          <w:rFonts w:ascii="Calibri" w:hAnsi="Calibri" w:cs="Calibri"/>
          <w:b/>
          <w:sz w:val="13"/>
          <w:szCs w:val="13"/>
        </w:rPr>
      </w:pPr>
      <w:r w:rsidRPr="001573E5">
        <w:rPr>
          <w:rFonts w:ascii="Calibri" w:hAnsi="Calibri" w:cs="Calibri"/>
          <w:b/>
          <w:sz w:val="24"/>
          <w:szCs w:val="24"/>
        </w:rPr>
        <w:tab/>
      </w:r>
      <w:r w:rsidRPr="001573E5">
        <w:rPr>
          <w:rFonts w:ascii="Calibri" w:hAnsi="Calibri" w:cs="Calibri"/>
          <w:b/>
          <w:sz w:val="24"/>
          <w:szCs w:val="24"/>
        </w:rPr>
        <w:tab/>
      </w:r>
      <w:r w:rsidRPr="001573E5">
        <w:rPr>
          <w:rFonts w:ascii="Calibri" w:hAnsi="Calibri" w:cs="Calibri"/>
          <w:b/>
          <w:sz w:val="24"/>
          <w:szCs w:val="24"/>
        </w:rPr>
        <w:tab/>
      </w:r>
      <w:r w:rsidRPr="001573E5">
        <w:rPr>
          <w:rFonts w:ascii="Calibri" w:hAnsi="Calibri" w:cs="Calibri"/>
          <w:b/>
          <w:sz w:val="24"/>
          <w:szCs w:val="24"/>
        </w:rPr>
        <w:tab/>
      </w:r>
      <w:r w:rsidRPr="00C01F5D">
        <w:rPr>
          <w:rFonts w:ascii="Calibri" w:hAnsi="Calibri" w:cs="Calibri"/>
          <w:b/>
          <w:sz w:val="13"/>
          <w:szCs w:val="13"/>
        </w:rPr>
        <w:tab/>
      </w:r>
    </w:p>
    <w:p w14:paraId="325BE9DD" w14:textId="46E4374F" w:rsidR="00527D8F" w:rsidRPr="00527D8F" w:rsidRDefault="00527D8F" w:rsidP="00527D8F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1573E5">
        <w:rPr>
          <w:rFonts w:ascii="Calibri" w:hAnsi="Calibri" w:cs="Calibri"/>
          <w:sz w:val="24"/>
          <w:szCs w:val="24"/>
        </w:rPr>
        <w:t>In the space below create a table for your results</w:t>
      </w:r>
      <w:r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1573E5">
        <w:rPr>
          <w:rFonts w:ascii="Calibri" w:hAnsi="Calibri" w:cs="Calibri"/>
          <w:i/>
          <w:iCs/>
          <w:sz w:val="24"/>
          <w:szCs w:val="24"/>
        </w:rPr>
        <w:tab/>
      </w:r>
      <w:r w:rsidRPr="001573E5">
        <w:rPr>
          <w:rFonts w:ascii="Calibri" w:hAnsi="Calibri" w:cs="Calibri"/>
          <w:i/>
          <w:iCs/>
          <w:sz w:val="24"/>
          <w:szCs w:val="24"/>
        </w:rPr>
        <w:tab/>
        <w:t>(5 marks)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527D8F" w14:paraId="0B256E07" w14:textId="77777777" w:rsidTr="009930E1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2D248373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6CD38F18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527D8F" w14:paraId="22CC564F" w14:textId="77777777" w:rsidTr="009930E1">
        <w:trPr>
          <w:trHeight w:val="339"/>
        </w:trPr>
        <w:tc>
          <w:tcPr>
            <w:tcW w:w="7416" w:type="dxa"/>
          </w:tcPr>
          <w:p w14:paraId="35FAC202" w14:textId="143661FA" w:rsidR="00527D8F" w:rsidRPr="006C41F6" w:rsidRDefault="00DC1A7D" w:rsidP="00DC1A7D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Formatting (logical layout and neat)</w:t>
            </w:r>
          </w:p>
        </w:tc>
        <w:tc>
          <w:tcPr>
            <w:tcW w:w="1764" w:type="dxa"/>
            <w:vAlign w:val="center"/>
          </w:tcPr>
          <w:p w14:paraId="6FF19ACB" w14:textId="3D581A40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</w:t>
            </w:r>
          </w:p>
        </w:tc>
      </w:tr>
      <w:tr w:rsidR="00527D8F" w14:paraId="1EB85E8F" w14:textId="77777777" w:rsidTr="009930E1">
        <w:trPr>
          <w:trHeight w:val="339"/>
        </w:trPr>
        <w:tc>
          <w:tcPr>
            <w:tcW w:w="7416" w:type="dxa"/>
          </w:tcPr>
          <w:p w14:paraId="1417D238" w14:textId="0B2FC819" w:rsidR="00527D8F" w:rsidRPr="006C41F6" w:rsidRDefault="00DC1A7D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Headings</w:t>
            </w:r>
            <w:r w:rsidR="00565AE3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 xml:space="preserve"> include enough detail</w:t>
            </w:r>
            <w:r w:rsidR="00A63912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, or title included</w:t>
            </w:r>
          </w:p>
        </w:tc>
        <w:tc>
          <w:tcPr>
            <w:tcW w:w="1764" w:type="dxa"/>
            <w:vAlign w:val="center"/>
          </w:tcPr>
          <w:p w14:paraId="70E866B0" w14:textId="77F3D825" w:rsidR="00527D8F" w:rsidRPr="006C41F6" w:rsidRDefault="00DC1A7D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</w:t>
            </w:r>
          </w:p>
        </w:tc>
      </w:tr>
      <w:tr w:rsidR="00DC1A7D" w14:paraId="6B39ECF4" w14:textId="77777777" w:rsidTr="009930E1">
        <w:trPr>
          <w:trHeight w:val="339"/>
        </w:trPr>
        <w:tc>
          <w:tcPr>
            <w:tcW w:w="7416" w:type="dxa"/>
          </w:tcPr>
          <w:p w14:paraId="15C9E573" w14:textId="1075F020" w:rsidR="00DC1A7D" w:rsidRPr="006C41F6" w:rsidRDefault="00DC1A7D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Units included</w:t>
            </w:r>
          </w:p>
        </w:tc>
        <w:tc>
          <w:tcPr>
            <w:tcW w:w="1764" w:type="dxa"/>
            <w:vAlign w:val="center"/>
          </w:tcPr>
          <w:p w14:paraId="7D742199" w14:textId="2669001B" w:rsidR="00DC1A7D" w:rsidRDefault="00DC1A7D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</w:t>
            </w:r>
          </w:p>
        </w:tc>
      </w:tr>
      <w:tr w:rsidR="00DC1A7D" w14:paraId="7EE5D1A6" w14:textId="77777777" w:rsidTr="009930E1">
        <w:trPr>
          <w:trHeight w:val="339"/>
        </w:trPr>
        <w:tc>
          <w:tcPr>
            <w:tcW w:w="7416" w:type="dxa"/>
          </w:tcPr>
          <w:p w14:paraId="7D0ECF46" w14:textId="4427BEC0" w:rsidR="00DC1A7D" w:rsidRPr="006C41F6" w:rsidRDefault="00DC1A7D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Multiple trials recorded</w:t>
            </w:r>
          </w:p>
        </w:tc>
        <w:tc>
          <w:tcPr>
            <w:tcW w:w="1764" w:type="dxa"/>
            <w:vAlign w:val="center"/>
          </w:tcPr>
          <w:p w14:paraId="3C32AB63" w14:textId="2535CB46" w:rsidR="00DC1A7D" w:rsidRDefault="00DC1A7D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</w:t>
            </w:r>
          </w:p>
        </w:tc>
      </w:tr>
      <w:tr w:rsidR="00DC1A7D" w14:paraId="392DA03C" w14:textId="77777777" w:rsidTr="009930E1">
        <w:trPr>
          <w:trHeight w:val="339"/>
        </w:trPr>
        <w:tc>
          <w:tcPr>
            <w:tcW w:w="7416" w:type="dxa"/>
          </w:tcPr>
          <w:p w14:paraId="73591D53" w14:textId="0B784478" w:rsidR="00DC1A7D" w:rsidRPr="006C41F6" w:rsidRDefault="00DC1A7D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Average calculated accurately</w:t>
            </w:r>
          </w:p>
        </w:tc>
        <w:tc>
          <w:tcPr>
            <w:tcW w:w="1764" w:type="dxa"/>
            <w:vAlign w:val="center"/>
          </w:tcPr>
          <w:p w14:paraId="3CC6FEE6" w14:textId="1BC41080" w:rsidR="00DC1A7D" w:rsidRDefault="00DC1A7D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</w:t>
            </w:r>
          </w:p>
        </w:tc>
      </w:tr>
      <w:tr w:rsidR="00527D8F" w14:paraId="3DC4C205" w14:textId="77777777" w:rsidTr="009930E1">
        <w:trPr>
          <w:trHeight w:val="339"/>
        </w:trPr>
        <w:tc>
          <w:tcPr>
            <w:tcW w:w="7416" w:type="dxa"/>
            <w:vAlign w:val="center"/>
          </w:tcPr>
          <w:p w14:paraId="221047BA" w14:textId="77777777" w:rsidR="00527D8F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659C71C0" w14:textId="4CC71603" w:rsidR="00527D8F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5</w:t>
            </w:r>
          </w:p>
        </w:tc>
      </w:tr>
    </w:tbl>
    <w:p w14:paraId="0B27848E" w14:textId="77777777" w:rsidR="00527D8F" w:rsidRPr="00AC4D81" w:rsidRDefault="00527D8F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614E7B9" w14:textId="77777777" w:rsidR="00527D8F" w:rsidRPr="00AC4D81" w:rsidRDefault="00527D8F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B0A5728" w14:textId="77777777" w:rsidR="00527D8F" w:rsidRPr="00AC4D81" w:rsidRDefault="00527D8F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6BE8728" w14:textId="77777777" w:rsidR="00527D8F" w:rsidRPr="00AC4D81" w:rsidRDefault="00527D8F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653B31E" w14:textId="77777777" w:rsidR="00527D8F" w:rsidRDefault="00527D8F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A5EFEC8" w14:textId="05596DBE" w:rsidR="00527D8F" w:rsidRDefault="00527D8F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2D3D529" w14:textId="23A55625" w:rsidR="00DC1A7D" w:rsidRDefault="00DC1A7D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8E69186" w14:textId="6069917A" w:rsidR="00DC1A7D" w:rsidRDefault="00DC1A7D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CFEE051" w14:textId="68F06BF3" w:rsidR="00DC1A7D" w:rsidRDefault="00DC1A7D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A6A3206" w14:textId="77777777" w:rsidR="00DC1A7D" w:rsidRPr="00AC4D81" w:rsidRDefault="00DC1A7D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960F728" w14:textId="77777777" w:rsidR="00527D8F" w:rsidRPr="007D7190" w:rsidRDefault="00527D8F" w:rsidP="00527D8F">
      <w:pPr>
        <w:shd w:val="clear" w:color="auto" w:fill="D9D9D9" w:themeFill="background1" w:themeFillShade="D9"/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ANALYSIS</w:t>
      </w:r>
    </w:p>
    <w:p w14:paraId="03817A3F" w14:textId="29838BAA" w:rsidR="00527D8F" w:rsidRPr="00C01F5D" w:rsidRDefault="00527D8F" w:rsidP="00C01F5D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C4D81">
        <w:rPr>
          <w:rFonts w:ascii="Calibri" w:hAnsi="Calibri" w:cs="Calibri"/>
          <w:sz w:val="24"/>
          <w:szCs w:val="24"/>
        </w:rPr>
        <w:t>Describe the trend shown by your results.</w:t>
      </w:r>
      <w:r w:rsidRPr="00AC4D81">
        <w:rPr>
          <w:rFonts w:ascii="Calibri" w:hAnsi="Calibri" w:cs="Calibri"/>
          <w:sz w:val="24"/>
          <w:szCs w:val="24"/>
        </w:rPr>
        <w:tab/>
      </w:r>
      <w:r w:rsidRPr="00AC4D81">
        <w:rPr>
          <w:rFonts w:ascii="Calibri" w:hAnsi="Calibri" w:cs="Calibri"/>
          <w:sz w:val="24"/>
          <w:szCs w:val="24"/>
        </w:rPr>
        <w:tab/>
      </w:r>
      <w:r w:rsidRPr="00AC4D81">
        <w:rPr>
          <w:rFonts w:ascii="Calibri" w:hAnsi="Calibri" w:cs="Calibri"/>
          <w:sz w:val="24"/>
          <w:szCs w:val="24"/>
        </w:rPr>
        <w:tab/>
      </w:r>
      <w:r w:rsidRPr="00AC4D81">
        <w:rPr>
          <w:rFonts w:ascii="Calibri" w:hAnsi="Calibri" w:cs="Calibri"/>
          <w:sz w:val="24"/>
          <w:szCs w:val="24"/>
        </w:rPr>
        <w:tab/>
      </w:r>
      <w:r w:rsidRPr="00AC4D81">
        <w:rPr>
          <w:rFonts w:ascii="Calibri" w:hAnsi="Calibri" w:cs="Calibri"/>
          <w:sz w:val="24"/>
          <w:szCs w:val="24"/>
        </w:rPr>
        <w:tab/>
      </w:r>
      <w:r w:rsidRPr="00AC4D81">
        <w:rPr>
          <w:rFonts w:ascii="Calibri" w:hAnsi="Calibri" w:cs="Calibri"/>
          <w:sz w:val="24"/>
          <w:szCs w:val="24"/>
        </w:rPr>
        <w:tab/>
      </w:r>
      <w:r w:rsidRPr="00AC4D81">
        <w:rPr>
          <w:rFonts w:ascii="Calibri" w:hAnsi="Calibri" w:cs="Calibri"/>
          <w:sz w:val="24"/>
          <w:szCs w:val="24"/>
        </w:rPr>
        <w:tab/>
      </w:r>
      <w:r w:rsidRPr="00CC7239">
        <w:rPr>
          <w:rFonts w:ascii="Calibri" w:hAnsi="Calibri" w:cs="Calibri"/>
          <w:i/>
          <w:iCs/>
          <w:sz w:val="24"/>
          <w:szCs w:val="24"/>
        </w:rPr>
        <w:t>(2 marks)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527D8F" w14:paraId="53281574" w14:textId="77777777" w:rsidTr="009930E1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0CA43ECB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1409B316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527D8F" w14:paraId="4389C47F" w14:textId="77777777" w:rsidTr="009930E1">
        <w:trPr>
          <w:trHeight w:val="339"/>
        </w:trPr>
        <w:tc>
          <w:tcPr>
            <w:tcW w:w="7416" w:type="dxa"/>
          </w:tcPr>
          <w:p w14:paraId="43CBE167" w14:textId="7F31D4F4" w:rsidR="00527D8F" w:rsidRPr="006C41F6" w:rsidRDefault="00C01F5D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States which rocket travelled further</w:t>
            </w:r>
          </w:p>
        </w:tc>
        <w:tc>
          <w:tcPr>
            <w:tcW w:w="1764" w:type="dxa"/>
            <w:vMerge w:val="restart"/>
            <w:vAlign w:val="center"/>
          </w:tcPr>
          <w:p w14:paraId="7F92F339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1-2</w:t>
            </w:r>
          </w:p>
        </w:tc>
      </w:tr>
      <w:tr w:rsidR="00527D8F" w14:paraId="748B48DA" w14:textId="77777777" w:rsidTr="009930E1">
        <w:trPr>
          <w:trHeight w:val="339"/>
        </w:trPr>
        <w:tc>
          <w:tcPr>
            <w:tcW w:w="7416" w:type="dxa"/>
          </w:tcPr>
          <w:p w14:paraId="17442078" w14:textId="1CFD102D" w:rsidR="00527D8F" w:rsidRPr="006C41F6" w:rsidRDefault="00C01F5D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Refers to data</w:t>
            </w:r>
          </w:p>
        </w:tc>
        <w:tc>
          <w:tcPr>
            <w:tcW w:w="1764" w:type="dxa"/>
            <w:vMerge/>
            <w:vAlign w:val="center"/>
          </w:tcPr>
          <w:p w14:paraId="2B9E5763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527D8F" w14:paraId="69607C59" w14:textId="77777777" w:rsidTr="009930E1">
        <w:trPr>
          <w:trHeight w:val="339"/>
        </w:trPr>
        <w:tc>
          <w:tcPr>
            <w:tcW w:w="7416" w:type="dxa"/>
            <w:vAlign w:val="center"/>
          </w:tcPr>
          <w:p w14:paraId="1E76D5DF" w14:textId="77777777" w:rsidR="00527D8F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4FF79D75" w14:textId="77777777" w:rsidR="00527D8F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2</w:t>
            </w:r>
          </w:p>
        </w:tc>
      </w:tr>
    </w:tbl>
    <w:p w14:paraId="1B3E082E" w14:textId="3F1F3259" w:rsidR="00527D8F" w:rsidRDefault="00527D8F" w:rsidP="00527D8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2ADB524E" w14:textId="3AF1493C" w:rsidR="00527D8F" w:rsidRDefault="00527D8F" w:rsidP="00527D8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559366E6" w14:textId="12DF792C" w:rsidR="00527D8F" w:rsidRDefault="00527D8F" w:rsidP="00527D8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22384AE1" w14:textId="649D4E90" w:rsidR="00527D8F" w:rsidRDefault="00527D8F" w:rsidP="00527D8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35CC9937" w14:textId="77777777" w:rsidR="00527D8F" w:rsidRPr="00AC4D81" w:rsidRDefault="00527D8F" w:rsidP="00527D8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051E97EB" w14:textId="77777777" w:rsidR="00527D8F" w:rsidRPr="00AC4D81" w:rsidRDefault="00527D8F" w:rsidP="00527D8F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C4D81">
        <w:rPr>
          <w:rFonts w:ascii="Calibri" w:hAnsi="Calibri" w:cs="Calibri"/>
          <w:sz w:val="24"/>
          <w:szCs w:val="24"/>
        </w:rPr>
        <w:lastRenderedPageBreak/>
        <w:t>Explain your results using your scientific knowledge of rocket design. In other words – explain why the rockets flew the way they did.</w:t>
      </w:r>
      <w:r w:rsidRPr="00AC4D81">
        <w:rPr>
          <w:rFonts w:ascii="Calibri" w:hAnsi="Calibri" w:cs="Calibri"/>
          <w:sz w:val="24"/>
          <w:szCs w:val="24"/>
        </w:rPr>
        <w:tab/>
      </w:r>
      <w:r w:rsidRPr="00AC4D81">
        <w:rPr>
          <w:rFonts w:ascii="Calibri" w:hAnsi="Calibri" w:cs="Calibri"/>
          <w:sz w:val="24"/>
          <w:szCs w:val="24"/>
        </w:rPr>
        <w:tab/>
      </w:r>
      <w:r w:rsidRPr="00AC4D81">
        <w:rPr>
          <w:rFonts w:ascii="Calibri" w:hAnsi="Calibri" w:cs="Calibri"/>
          <w:sz w:val="24"/>
          <w:szCs w:val="24"/>
        </w:rPr>
        <w:tab/>
      </w:r>
      <w:r w:rsidRPr="00AC4D81">
        <w:rPr>
          <w:rFonts w:ascii="Calibri" w:hAnsi="Calibri" w:cs="Calibri"/>
          <w:sz w:val="24"/>
          <w:szCs w:val="24"/>
        </w:rPr>
        <w:tab/>
      </w:r>
      <w:r w:rsidRPr="00AC4D81">
        <w:rPr>
          <w:rFonts w:ascii="Calibri" w:hAnsi="Calibri" w:cs="Calibri"/>
          <w:sz w:val="24"/>
          <w:szCs w:val="24"/>
        </w:rPr>
        <w:tab/>
      </w:r>
      <w:r w:rsidRPr="00AC4D81">
        <w:rPr>
          <w:rFonts w:ascii="Calibri" w:hAnsi="Calibri" w:cs="Calibri"/>
          <w:sz w:val="24"/>
          <w:szCs w:val="24"/>
        </w:rPr>
        <w:tab/>
      </w:r>
      <w:r w:rsidRPr="00AC4D81">
        <w:rPr>
          <w:rFonts w:ascii="Calibri" w:hAnsi="Calibri" w:cs="Calibri"/>
          <w:sz w:val="24"/>
          <w:szCs w:val="24"/>
        </w:rPr>
        <w:tab/>
      </w:r>
      <w:r w:rsidRPr="00AC4D81">
        <w:rPr>
          <w:rFonts w:ascii="Calibri" w:hAnsi="Calibri" w:cs="Calibri"/>
          <w:sz w:val="24"/>
          <w:szCs w:val="24"/>
        </w:rPr>
        <w:tab/>
      </w:r>
      <w:r w:rsidRPr="00CC7239">
        <w:rPr>
          <w:rFonts w:ascii="Calibri" w:hAnsi="Calibri" w:cs="Calibri"/>
          <w:i/>
          <w:iCs/>
          <w:sz w:val="24"/>
          <w:szCs w:val="24"/>
        </w:rPr>
        <w:tab/>
        <w:t>(3 marks)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A22453" w14:paraId="62003BA9" w14:textId="77777777" w:rsidTr="009930E1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4692CE2F" w14:textId="77777777" w:rsidR="00A22453" w:rsidRPr="006C41F6" w:rsidRDefault="00A22453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08FCB6DF" w14:textId="77777777" w:rsidR="00A22453" w:rsidRPr="006C41F6" w:rsidRDefault="00A22453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A22453" w14:paraId="022F9FD1" w14:textId="77777777" w:rsidTr="009930E1">
        <w:trPr>
          <w:trHeight w:val="339"/>
        </w:trPr>
        <w:tc>
          <w:tcPr>
            <w:tcW w:w="7416" w:type="dxa"/>
          </w:tcPr>
          <w:p w14:paraId="3DFDBA81" w14:textId="3779A19E" w:rsidR="00A22453" w:rsidRPr="00A22453" w:rsidRDefault="00A22453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A22453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Generalised description for rocket flight. May not use appropriate vocabulary.</w:t>
            </w:r>
          </w:p>
        </w:tc>
        <w:tc>
          <w:tcPr>
            <w:tcW w:w="1764" w:type="dxa"/>
            <w:vAlign w:val="center"/>
          </w:tcPr>
          <w:p w14:paraId="49E8C739" w14:textId="502290A6" w:rsidR="00A22453" w:rsidRPr="006C41F6" w:rsidRDefault="00A22453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1, or</w:t>
            </w:r>
          </w:p>
        </w:tc>
      </w:tr>
      <w:tr w:rsidR="00A22453" w14:paraId="2E0B55C2" w14:textId="77777777" w:rsidTr="009930E1">
        <w:trPr>
          <w:trHeight w:val="339"/>
        </w:trPr>
        <w:tc>
          <w:tcPr>
            <w:tcW w:w="7416" w:type="dxa"/>
          </w:tcPr>
          <w:p w14:paraId="7812BAB0" w14:textId="5039F4E0" w:rsidR="00A22453" w:rsidRPr="00A22453" w:rsidRDefault="00A22453" w:rsidP="00A22453">
            <w:pPr>
              <w:pStyle w:val="Default"/>
              <w:jc w:val="both"/>
            </w:pPr>
            <w:r w:rsidRPr="00A22453">
              <w:t xml:space="preserve">Describes and briefly explains trends using relevant scientific concepts </w:t>
            </w:r>
            <w:r w:rsidRPr="00A22453">
              <w:t>(may list forces)</w:t>
            </w:r>
          </w:p>
        </w:tc>
        <w:tc>
          <w:tcPr>
            <w:tcW w:w="1764" w:type="dxa"/>
            <w:vAlign w:val="center"/>
          </w:tcPr>
          <w:p w14:paraId="0190E0C3" w14:textId="04526A3B" w:rsidR="00A22453" w:rsidRPr="006C41F6" w:rsidRDefault="00A22453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2, or</w:t>
            </w:r>
          </w:p>
        </w:tc>
      </w:tr>
      <w:tr w:rsidR="00A22453" w14:paraId="6410B6E1" w14:textId="77777777" w:rsidTr="009930E1">
        <w:trPr>
          <w:trHeight w:val="339"/>
        </w:trPr>
        <w:tc>
          <w:tcPr>
            <w:tcW w:w="7416" w:type="dxa"/>
          </w:tcPr>
          <w:p w14:paraId="03E5C0CF" w14:textId="5A742458" w:rsidR="00A22453" w:rsidRPr="00A22453" w:rsidRDefault="00A22453" w:rsidP="00A22453">
            <w:pPr>
              <w:pStyle w:val="Default"/>
              <w:jc w:val="both"/>
            </w:pPr>
            <w:r w:rsidRPr="00A22453">
              <w:t>Analyses experimental data to describe trends and explains these using relevant scientific concepts</w:t>
            </w:r>
            <w:r w:rsidRPr="00A22453">
              <w:t xml:space="preserve"> (refers to forces)</w:t>
            </w:r>
          </w:p>
        </w:tc>
        <w:tc>
          <w:tcPr>
            <w:tcW w:w="1764" w:type="dxa"/>
            <w:vAlign w:val="center"/>
          </w:tcPr>
          <w:p w14:paraId="20226F33" w14:textId="68C2009E" w:rsidR="00A22453" w:rsidRPr="006C41F6" w:rsidRDefault="00A22453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3</w:t>
            </w:r>
          </w:p>
        </w:tc>
      </w:tr>
      <w:tr w:rsidR="00A22453" w14:paraId="18AD72B2" w14:textId="77777777" w:rsidTr="009930E1">
        <w:trPr>
          <w:trHeight w:val="339"/>
        </w:trPr>
        <w:tc>
          <w:tcPr>
            <w:tcW w:w="7416" w:type="dxa"/>
            <w:vAlign w:val="center"/>
          </w:tcPr>
          <w:p w14:paraId="7044B289" w14:textId="77777777" w:rsidR="00A22453" w:rsidRDefault="00A22453" w:rsidP="009930E1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16821D5F" w14:textId="4F0395B4" w:rsidR="00A22453" w:rsidRDefault="00A22453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3</w:t>
            </w:r>
          </w:p>
        </w:tc>
      </w:tr>
    </w:tbl>
    <w:p w14:paraId="01B6CA0C" w14:textId="77777777" w:rsidR="00527D8F" w:rsidRPr="00AC4D81" w:rsidRDefault="00527D8F" w:rsidP="00527D8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17B54323" w14:textId="0B466587" w:rsidR="00527D8F" w:rsidRDefault="00527D8F" w:rsidP="00527D8F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6B1A451" w14:textId="07F97AB7" w:rsidR="00527D8F" w:rsidRDefault="00527D8F" w:rsidP="00527D8F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08E5764E" w14:textId="65F84E2C" w:rsidR="00527D8F" w:rsidRDefault="00527D8F" w:rsidP="00527D8F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01DBE4E6" w14:textId="6351AE9A" w:rsidR="00527D8F" w:rsidRDefault="00527D8F" w:rsidP="00527D8F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4FA435B1" w14:textId="77777777" w:rsidR="00571AF2" w:rsidRPr="00AC4D81" w:rsidRDefault="00571AF2" w:rsidP="00527D8F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FDD4333" w14:textId="77777777" w:rsidR="00527D8F" w:rsidRDefault="00527D8F" w:rsidP="00527D8F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C4D81">
        <w:rPr>
          <w:rFonts w:ascii="Calibri" w:hAnsi="Calibri" w:cs="Calibri"/>
          <w:sz w:val="24"/>
          <w:szCs w:val="24"/>
        </w:rPr>
        <w:t>Use Newton’s first law of motion to explain why the rocket did not continue to rise into the sky</w:t>
      </w:r>
      <w:r>
        <w:rPr>
          <w:rFonts w:ascii="Calibri" w:hAnsi="Calibri" w:cs="Calibri"/>
          <w:sz w:val="24"/>
          <w:szCs w:val="24"/>
        </w:rPr>
        <w:t>.</w:t>
      </w:r>
      <w:r w:rsidRPr="00AC4D81">
        <w:rPr>
          <w:rFonts w:ascii="Calibri" w:hAnsi="Calibri" w:cs="Calibri"/>
          <w:sz w:val="24"/>
          <w:szCs w:val="24"/>
        </w:rPr>
        <w:tab/>
      </w:r>
    </w:p>
    <w:p w14:paraId="0667B8D3" w14:textId="77777777" w:rsidR="00527D8F" w:rsidRPr="00AC4D81" w:rsidRDefault="00527D8F" w:rsidP="00527D8F">
      <w:pPr>
        <w:pStyle w:val="ListParagraph"/>
        <w:spacing w:after="0" w:line="240" w:lineRule="auto"/>
        <w:ind w:left="9000" w:firstLine="360"/>
        <w:rPr>
          <w:rFonts w:ascii="Calibri" w:hAnsi="Calibri" w:cs="Calibri"/>
          <w:sz w:val="24"/>
          <w:szCs w:val="24"/>
        </w:rPr>
      </w:pPr>
      <w:r w:rsidRPr="00CC7239">
        <w:rPr>
          <w:rFonts w:ascii="Calibri" w:hAnsi="Calibri" w:cs="Calibri"/>
          <w:i/>
          <w:iCs/>
          <w:sz w:val="24"/>
          <w:szCs w:val="24"/>
        </w:rPr>
        <w:t>(</w:t>
      </w:r>
      <w:r>
        <w:rPr>
          <w:rFonts w:ascii="Calibri" w:hAnsi="Calibri" w:cs="Calibri"/>
          <w:i/>
          <w:iCs/>
          <w:sz w:val="24"/>
          <w:szCs w:val="24"/>
        </w:rPr>
        <w:t>2</w:t>
      </w:r>
      <w:r w:rsidRPr="00CC7239">
        <w:rPr>
          <w:rFonts w:ascii="Calibri" w:hAnsi="Calibri" w:cs="Calibri"/>
          <w:i/>
          <w:iCs/>
          <w:sz w:val="24"/>
          <w:szCs w:val="24"/>
        </w:rPr>
        <w:t xml:space="preserve"> marks)</w:t>
      </w:r>
    </w:p>
    <w:tbl>
      <w:tblPr>
        <w:tblStyle w:val="TableGrid"/>
        <w:tblpPr w:leftFromText="180" w:rightFromText="180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A22453" w14:paraId="61DE7307" w14:textId="77777777" w:rsidTr="00A22453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3AF989D6" w14:textId="77777777" w:rsidR="00A22453" w:rsidRPr="006C41F6" w:rsidRDefault="00A22453" w:rsidP="00A22453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12299FA7" w14:textId="77777777" w:rsidR="00A22453" w:rsidRPr="006C41F6" w:rsidRDefault="00A22453" w:rsidP="00A22453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A22453" w14:paraId="358B49F3" w14:textId="77777777" w:rsidTr="00A22453">
        <w:trPr>
          <w:trHeight w:val="339"/>
        </w:trPr>
        <w:tc>
          <w:tcPr>
            <w:tcW w:w="7416" w:type="dxa"/>
          </w:tcPr>
          <w:p w14:paraId="2DEFB793" w14:textId="32C8D516" w:rsidR="00A22453" w:rsidRPr="006C41F6" w:rsidRDefault="00BC37D3" w:rsidP="00A22453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States Newton’s First Law</w:t>
            </w:r>
          </w:p>
        </w:tc>
        <w:tc>
          <w:tcPr>
            <w:tcW w:w="1764" w:type="dxa"/>
            <w:vMerge w:val="restart"/>
            <w:vAlign w:val="center"/>
          </w:tcPr>
          <w:p w14:paraId="606248AF" w14:textId="77777777" w:rsidR="00A22453" w:rsidRPr="006C41F6" w:rsidRDefault="00A22453" w:rsidP="00A22453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1-2</w:t>
            </w:r>
          </w:p>
        </w:tc>
      </w:tr>
      <w:tr w:rsidR="00A22453" w14:paraId="1882FC03" w14:textId="77777777" w:rsidTr="00A22453">
        <w:trPr>
          <w:trHeight w:val="339"/>
        </w:trPr>
        <w:tc>
          <w:tcPr>
            <w:tcW w:w="7416" w:type="dxa"/>
          </w:tcPr>
          <w:p w14:paraId="3BA0CA17" w14:textId="6510EFB4" w:rsidR="00A22453" w:rsidRPr="006C41F6" w:rsidRDefault="00BC37D3" w:rsidP="00A22453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BC37D3">
              <w:rPr>
                <w:color w:val="000000" w:themeColor="text1"/>
              </w:rPr>
              <w:t>States that gravity or drag was a force acting on the rocket, bringing it back to the ground</w:t>
            </w:r>
          </w:p>
        </w:tc>
        <w:tc>
          <w:tcPr>
            <w:tcW w:w="1764" w:type="dxa"/>
            <w:vMerge/>
            <w:vAlign w:val="center"/>
          </w:tcPr>
          <w:p w14:paraId="2275B3E4" w14:textId="77777777" w:rsidR="00A22453" w:rsidRPr="006C41F6" w:rsidRDefault="00A22453" w:rsidP="00A22453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A22453" w14:paraId="227D9390" w14:textId="77777777" w:rsidTr="00A22453">
        <w:trPr>
          <w:trHeight w:val="339"/>
        </w:trPr>
        <w:tc>
          <w:tcPr>
            <w:tcW w:w="7416" w:type="dxa"/>
            <w:vAlign w:val="center"/>
          </w:tcPr>
          <w:p w14:paraId="740AABD2" w14:textId="77777777" w:rsidR="00A22453" w:rsidRDefault="00A22453" w:rsidP="00A22453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586E81FC" w14:textId="501EBC35" w:rsidR="00A22453" w:rsidRDefault="00BC37D3" w:rsidP="00A22453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2</w:t>
            </w:r>
          </w:p>
        </w:tc>
      </w:tr>
    </w:tbl>
    <w:p w14:paraId="542A1A18" w14:textId="77777777" w:rsidR="00527D8F" w:rsidRPr="00AC4D81" w:rsidRDefault="00527D8F" w:rsidP="00527D8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70CC792E" w14:textId="77777777" w:rsidR="00527D8F" w:rsidRDefault="00527D8F" w:rsidP="00527D8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6F51CAED" w14:textId="311F0899" w:rsidR="00527D8F" w:rsidRDefault="00527D8F" w:rsidP="00527D8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0E99A90E" w14:textId="37F73EE6" w:rsidR="00527D8F" w:rsidRDefault="00527D8F" w:rsidP="00527D8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2334DBF7" w14:textId="3DE7677A" w:rsidR="00527D8F" w:rsidRDefault="00527D8F" w:rsidP="00527D8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71797781" w14:textId="5BEA74F1" w:rsidR="00527D8F" w:rsidRDefault="00527D8F" w:rsidP="00527D8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4C951CBD" w14:textId="77777777" w:rsidR="00527D8F" w:rsidRPr="00AC4D81" w:rsidRDefault="00527D8F" w:rsidP="00527D8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2FE2D19F" w14:textId="77777777" w:rsidR="00527D8F" w:rsidRPr="00AC4D81" w:rsidRDefault="00527D8F" w:rsidP="00527D8F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C4D81">
        <w:rPr>
          <w:rFonts w:ascii="Calibri" w:hAnsi="Calibri" w:cs="Calibri"/>
          <w:sz w:val="24"/>
          <w:szCs w:val="24"/>
        </w:rPr>
        <w:t>Using Newton’s Third Law of motion, explain why the rocket took off from the ground.</w:t>
      </w:r>
      <w:r w:rsidRPr="00AC4D81">
        <w:rPr>
          <w:rFonts w:ascii="Calibri" w:hAnsi="Calibri" w:cs="Calibri"/>
          <w:sz w:val="24"/>
          <w:szCs w:val="24"/>
        </w:rPr>
        <w:tab/>
      </w:r>
      <w:r w:rsidRPr="00CC7239">
        <w:rPr>
          <w:rFonts w:ascii="Calibri" w:hAnsi="Calibri" w:cs="Calibri"/>
          <w:i/>
          <w:iCs/>
          <w:sz w:val="24"/>
          <w:szCs w:val="24"/>
        </w:rPr>
        <w:t>(</w:t>
      </w:r>
      <w:r>
        <w:rPr>
          <w:rFonts w:ascii="Calibri" w:hAnsi="Calibri" w:cs="Calibri"/>
          <w:i/>
          <w:iCs/>
          <w:sz w:val="24"/>
          <w:szCs w:val="24"/>
        </w:rPr>
        <w:t>2</w:t>
      </w:r>
      <w:r w:rsidRPr="00CC7239">
        <w:rPr>
          <w:rFonts w:ascii="Calibri" w:hAnsi="Calibri" w:cs="Calibri"/>
          <w:i/>
          <w:iCs/>
          <w:sz w:val="24"/>
          <w:szCs w:val="24"/>
        </w:rPr>
        <w:t xml:space="preserve"> marks)</w:t>
      </w:r>
    </w:p>
    <w:p w14:paraId="2B908D6A" w14:textId="77777777" w:rsidR="00527D8F" w:rsidRPr="00AC4D81" w:rsidRDefault="00527D8F" w:rsidP="00527D8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527D8F" w14:paraId="51468834" w14:textId="77777777" w:rsidTr="009930E1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0F7C5AAD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30AF546C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527D8F" w14:paraId="5F0D77CA" w14:textId="77777777" w:rsidTr="009930E1">
        <w:trPr>
          <w:trHeight w:val="339"/>
        </w:trPr>
        <w:tc>
          <w:tcPr>
            <w:tcW w:w="7416" w:type="dxa"/>
          </w:tcPr>
          <w:p w14:paraId="19E40BFC" w14:textId="4FCDD913" w:rsidR="00527D8F" w:rsidRPr="006C41F6" w:rsidRDefault="00BC37D3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 xml:space="preserve">States Newton’s Third Law </w:t>
            </w:r>
          </w:p>
        </w:tc>
        <w:tc>
          <w:tcPr>
            <w:tcW w:w="1764" w:type="dxa"/>
            <w:vMerge w:val="restart"/>
            <w:vAlign w:val="center"/>
          </w:tcPr>
          <w:p w14:paraId="5CAC74E6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1-2</w:t>
            </w:r>
          </w:p>
        </w:tc>
      </w:tr>
      <w:tr w:rsidR="00527D8F" w14:paraId="1CF07510" w14:textId="77777777" w:rsidTr="009930E1">
        <w:trPr>
          <w:trHeight w:val="339"/>
        </w:trPr>
        <w:tc>
          <w:tcPr>
            <w:tcW w:w="7416" w:type="dxa"/>
          </w:tcPr>
          <w:p w14:paraId="22B9713A" w14:textId="4BD5A470" w:rsidR="00527D8F" w:rsidRPr="006C41F6" w:rsidRDefault="00BC37D3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BC37D3">
              <w:rPr>
                <w:color w:val="000000" w:themeColor="text1"/>
              </w:rPr>
              <w:t>States that the pushing of the water out the back of the rocket caused the opposite reaction of the rocket moving forward</w:t>
            </w:r>
          </w:p>
        </w:tc>
        <w:tc>
          <w:tcPr>
            <w:tcW w:w="1764" w:type="dxa"/>
            <w:vMerge/>
            <w:vAlign w:val="center"/>
          </w:tcPr>
          <w:p w14:paraId="3F3986AD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527D8F" w14:paraId="3F96940D" w14:textId="77777777" w:rsidTr="009930E1">
        <w:trPr>
          <w:trHeight w:val="339"/>
        </w:trPr>
        <w:tc>
          <w:tcPr>
            <w:tcW w:w="7416" w:type="dxa"/>
            <w:vAlign w:val="center"/>
          </w:tcPr>
          <w:p w14:paraId="4FC7B4F6" w14:textId="77777777" w:rsidR="00527D8F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3B762C84" w14:textId="77777777" w:rsidR="00527D8F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2</w:t>
            </w:r>
          </w:p>
        </w:tc>
      </w:tr>
    </w:tbl>
    <w:p w14:paraId="56FED508" w14:textId="77777777" w:rsidR="00527D8F" w:rsidRPr="00AC4D81" w:rsidRDefault="00527D8F" w:rsidP="00527D8F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093F6CED" w14:textId="24F52E35" w:rsidR="00527D8F" w:rsidRDefault="00527D8F" w:rsidP="00527D8F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CFA7075" w14:textId="5EB92419" w:rsidR="00527D8F" w:rsidRDefault="00527D8F" w:rsidP="00527D8F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FAACCFD" w14:textId="5686F40E" w:rsidR="00527D8F" w:rsidRDefault="00527D8F" w:rsidP="00527D8F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B335515" w14:textId="77777777" w:rsidR="00527D8F" w:rsidRPr="00AC4D81" w:rsidRDefault="00527D8F" w:rsidP="00527D8F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1426B7B" w14:textId="77777777" w:rsidR="00527D8F" w:rsidRPr="00A60C83" w:rsidRDefault="00527D8F" w:rsidP="00527D8F">
      <w:pPr>
        <w:pStyle w:val="ListParagraph"/>
        <w:numPr>
          <w:ilvl w:val="0"/>
          <w:numId w:val="1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A60C83">
        <w:rPr>
          <w:rFonts w:ascii="Calibri" w:hAnsi="Calibri" w:cs="Calibri"/>
          <w:sz w:val="24"/>
          <w:szCs w:val="24"/>
        </w:rPr>
        <w:t>Describe two limitations in your experiment, and explain how they could be altered to improve the reliability of your data.</w:t>
      </w:r>
      <w:r w:rsidRPr="00A60C83">
        <w:rPr>
          <w:rFonts w:ascii="Calibri" w:hAnsi="Calibri" w:cs="Calibri"/>
          <w:sz w:val="24"/>
          <w:szCs w:val="24"/>
        </w:rPr>
        <w:tab/>
      </w:r>
      <w:r w:rsidRPr="00A60C83">
        <w:rPr>
          <w:rFonts w:ascii="Calibri" w:hAnsi="Calibri" w:cs="Calibri"/>
          <w:sz w:val="24"/>
          <w:szCs w:val="24"/>
        </w:rPr>
        <w:tab/>
      </w:r>
      <w:r w:rsidRPr="00A60C83">
        <w:rPr>
          <w:rFonts w:ascii="Calibri" w:hAnsi="Calibri" w:cs="Calibri"/>
          <w:sz w:val="24"/>
          <w:szCs w:val="24"/>
        </w:rPr>
        <w:tab/>
      </w:r>
      <w:r w:rsidRPr="00A60C83">
        <w:rPr>
          <w:rFonts w:ascii="Calibri" w:hAnsi="Calibri" w:cs="Calibri"/>
          <w:sz w:val="24"/>
          <w:szCs w:val="24"/>
        </w:rPr>
        <w:tab/>
      </w:r>
      <w:r w:rsidRPr="00A60C83">
        <w:rPr>
          <w:rFonts w:ascii="Calibri" w:hAnsi="Calibri" w:cs="Calibri"/>
          <w:sz w:val="24"/>
          <w:szCs w:val="24"/>
        </w:rPr>
        <w:tab/>
      </w:r>
      <w:r w:rsidRPr="00A60C83">
        <w:rPr>
          <w:rFonts w:ascii="Calibri" w:hAnsi="Calibri" w:cs="Calibri"/>
          <w:sz w:val="24"/>
          <w:szCs w:val="24"/>
        </w:rPr>
        <w:tab/>
      </w:r>
      <w:r w:rsidRPr="00A60C83">
        <w:rPr>
          <w:rFonts w:ascii="Calibri" w:hAnsi="Calibri" w:cs="Calibri"/>
          <w:sz w:val="24"/>
          <w:szCs w:val="24"/>
        </w:rPr>
        <w:tab/>
      </w:r>
      <w:r w:rsidRPr="00A60C83">
        <w:rPr>
          <w:rFonts w:ascii="Calibri" w:hAnsi="Calibri" w:cs="Calibri"/>
          <w:sz w:val="24"/>
          <w:szCs w:val="24"/>
        </w:rPr>
        <w:tab/>
      </w:r>
      <w:r w:rsidRPr="00A60C83">
        <w:rPr>
          <w:rFonts w:ascii="Calibri" w:hAnsi="Calibri" w:cs="Calibri"/>
          <w:sz w:val="24"/>
          <w:szCs w:val="24"/>
        </w:rPr>
        <w:tab/>
      </w:r>
      <w:r w:rsidRPr="00A60C83">
        <w:rPr>
          <w:rFonts w:ascii="Calibri" w:hAnsi="Calibri" w:cs="Calibri"/>
          <w:sz w:val="24"/>
          <w:szCs w:val="24"/>
        </w:rPr>
        <w:tab/>
      </w:r>
      <w:r w:rsidRPr="00A60C83">
        <w:rPr>
          <w:rFonts w:ascii="Calibri" w:hAnsi="Calibri" w:cs="Calibri"/>
          <w:i/>
          <w:iCs/>
          <w:sz w:val="24"/>
          <w:szCs w:val="24"/>
        </w:rPr>
        <w:t>(4 marks)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527D8F" w14:paraId="4F4ED1BE" w14:textId="77777777" w:rsidTr="009930E1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6B53D7D9" w14:textId="77777777" w:rsidR="00527D8F" w:rsidRPr="006B3A90" w:rsidRDefault="00527D8F" w:rsidP="006B3A90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B3A90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0A8C9C24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527D8F" w14:paraId="59C7260F" w14:textId="77777777" w:rsidTr="009930E1">
        <w:trPr>
          <w:trHeight w:val="339"/>
        </w:trPr>
        <w:tc>
          <w:tcPr>
            <w:tcW w:w="7416" w:type="dxa"/>
          </w:tcPr>
          <w:p w14:paraId="3B45BF20" w14:textId="77777777" w:rsidR="00527D8F" w:rsidRDefault="00C31ACA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One mark for each limitation, one mark for how each could be improved. E.g.:</w:t>
            </w:r>
          </w:p>
          <w:p w14:paraId="27A8F3E3" w14:textId="77777777" w:rsidR="00C31ACA" w:rsidRDefault="00C31ACA" w:rsidP="00C31ACA">
            <w:pPr>
              <w:pStyle w:val="ListParagraph"/>
              <w:numPr>
                <w:ilvl w:val="0"/>
                <w:numId w:val="17"/>
              </w:num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Wind inconsistent and affected flight – launch indoors</w:t>
            </w:r>
          </w:p>
          <w:p w14:paraId="47615211" w14:textId="4933385A" w:rsidR="00C31ACA" w:rsidRDefault="00545103" w:rsidP="00C31ACA">
            <w:pPr>
              <w:pStyle w:val="ListParagraph"/>
              <w:numPr>
                <w:ilvl w:val="0"/>
                <w:numId w:val="17"/>
              </w:num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Water leaking out of rocket, altering fuel – seal</w:t>
            </w:r>
          </w:p>
          <w:p w14:paraId="1DD13680" w14:textId="3CA0F678" w:rsidR="00545103" w:rsidRPr="00C31ACA" w:rsidRDefault="00545103" w:rsidP="00C31ACA">
            <w:pPr>
              <w:pStyle w:val="ListParagraph"/>
              <w:numPr>
                <w:ilvl w:val="0"/>
                <w:numId w:val="17"/>
              </w:num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Any appropriate example</w:t>
            </w:r>
            <w:bookmarkStart w:id="1" w:name="_GoBack"/>
            <w:bookmarkEnd w:id="1"/>
          </w:p>
        </w:tc>
        <w:tc>
          <w:tcPr>
            <w:tcW w:w="1764" w:type="dxa"/>
            <w:vAlign w:val="center"/>
          </w:tcPr>
          <w:p w14:paraId="7E24831F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1-2</w:t>
            </w:r>
          </w:p>
        </w:tc>
      </w:tr>
      <w:tr w:rsidR="00527D8F" w14:paraId="4DFF31AF" w14:textId="77777777" w:rsidTr="009930E1">
        <w:trPr>
          <w:trHeight w:val="339"/>
        </w:trPr>
        <w:tc>
          <w:tcPr>
            <w:tcW w:w="7416" w:type="dxa"/>
            <w:vAlign w:val="center"/>
          </w:tcPr>
          <w:p w14:paraId="49D50185" w14:textId="77777777" w:rsidR="00527D8F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0BA82E26" w14:textId="16B01C4B" w:rsidR="00527D8F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4</w:t>
            </w:r>
          </w:p>
        </w:tc>
      </w:tr>
    </w:tbl>
    <w:p w14:paraId="564D2619" w14:textId="77777777" w:rsidR="00527D8F" w:rsidRPr="00AC4D81" w:rsidRDefault="00527D8F" w:rsidP="00527D8F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8BB7F92" w14:textId="7D3A3718" w:rsidR="00527D8F" w:rsidRDefault="00527D8F" w:rsidP="00527D8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3D60895B" w14:textId="3B8248CB" w:rsidR="00527D8F" w:rsidRDefault="00527D8F" w:rsidP="00527D8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102F5A55" w14:textId="03A92668" w:rsidR="00527D8F" w:rsidRDefault="00527D8F" w:rsidP="00527D8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0B3307C0" w14:textId="6FEB4A76" w:rsidR="00527D8F" w:rsidRDefault="00527D8F" w:rsidP="00527D8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309472E0" w14:textId="77777777" w:rsidR="006B3A90" w:rsidRPr="00AC4D81" w:rsidRDefault="006B3A90" w:rsidP="00527D8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7C19F2DB" w14:textId="77777777" w:rsidR="00527D8F" w:rsidRPr="00AC4D81" w:rsidRDefault="00527D8F" w:rsidP="00527D8F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a scientific conclusion for this experiment.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AC4D81">
        <w:rPr>
          <w:rFonts w:ascii="Calibri" w:hAnsi="Calibri" w:cs="Calibri"/>
          <w:sz w:val="24"/>
          <w:szCs w:val="24"/>
        </w:rPr>
        <w:tab/>
      </w:r>
      <w:r w:rsidRPr="00AC4D81">
        <w:rPr>
          <w:rFonts w:ascii="Calibri" w:hAnsi="Calibri" w:cs="Calibri"/>
          <w:sz w:val="24"/>
          <w:szCs w:val="24"/>
        </w:rPr>
        <w:tab/>
      </w:r>
      <w:r w:rsidRPr="00A60C83">
        <w:rPr>
          <w:rFonts w:ascii="Calibri" w:hAnsi="Calibri" w:cs="Calibri"/>
          <w:i/>
          <w:iCs/>
          <w:sz w:val="24"/>
          <w:szCs w:val="24"/>
        </w:rPr>
        <w:t>(3 marks)</w:t>
      </w:r>
    </w:p>
    <w:p w14:paraId="0A86AE34" w14:textId="77777777" w:rsidR="00527D8F" w:rsidRPr="00AC4D81" w:rsidRDefault="00527D8F" w:rsidP="00527D8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527D8F" w14:paraId="110965EB" w14:textId="77777777" w:rsidTr="009930E1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3FBD0B6B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526BEA53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527D8F" w14:paraId="6E388DB7" w14:textId="77777777" w:rsidTr="009930E1">
        <w:trPr>
          <w:trHeight w:val="339"/>
        </w:trPr>
        <w:tc>
          <w:tcPr>
            <w:tcW w:w="7416" w:type="dxa"/>
          </w:tcPr>
          <w:p w14:paraId="3097B433" w14:textId="4B6B0035" w:rsidR="00527D8F" w:rsidRPr="006C41F6" w:rsidRDefault="00BC37D3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Refers to hypothesis</w:t>
            </w:r>
          </w:p>
        </w:tc>
        <w:tc>
          <w:tcPr>
            <w:tcW w:w="1764" w:type="dxa"/>
            <w:vMerge w:val="restart"/>
            <w:vAlign w:val="center"/>
          </w:tcPr>
          <w:p w14:paraId="46E8DB79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1-2</w:t>
            </w:r>
          </w:p>
        </w:tc>
      </w:tr>
      <w:tr w:rsidR="00527D8F" w14:paraId="207E695E" w14:textId="77777777" w:rsidTr="009930E1">
        <w:trPr>
          <w:trHeight w:val="339"/>
        </w:trPr>
        <w:tc>
          <w:tcPr>
            <w:tcW w:w="7416" w:type="dxa"/>
          </w:tcPr>
          <w:p w14:paraId="0AA1A0BE" w14:textId="3C5F9991" w:rsidR="00527D8F" w:rsidRPr="006C41F6" w:rsidRDefault="00BC37D3" w:rsidP="009930E1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States trend/evidence as concluding statement about experiment</w:t>
            </w:r>
          </w:p>
        </w:tc>
        <w:tc>
          <w:tcPr>
            <w:tcW w:w="1764" w:type="dxa"/>
            <w:vMerge/>
            <w:vAlign w:val="center"/>
          </w:tcPr>
          <w:p w14:paraId="75A044DB" w14:textId="77777777" w:rsidR="00527D8F" w:rsidRPr="006C41F6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527D8F" w14:paraId="52E4738F" w14:textId="77777777" w:rsidTr="009930E1">
        <w:trPr>
          <w:trHeight w:val="339"/>
        </w:trPr>
        <w:tc>
          <w:tcPr>
            <w:tcW w:w="7416" w:type="dxa"/>
            <w:vAlign w:val="center"/>
          </w:tcPr>
          <w:p w14:paraId="2C9CEC87" w14:textId="77777777" w:rsidR="00527D8F" w:rsidRDefault="00527D8F" w:rsidP="009930E1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1B2AC56C" w14:textId="39C968D8" w:rsidR="00527D8F" w:rsidRDefault="00BC37D3" w:rsidP="009930E1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2</w:t>
            </w:r>
          </w:p>
        </w:tc>
      </w:tr>
    </w:tbl>
    <w:p w14:paraId="66A52854" w14:textId="35D5D079" w:rsidR="00527D8F" w:rsidRPr="00AC4D81" w:rsidRDefault="00527D8F" w:rsidP="00527D8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A94E7C4" w14:textId="77777777" w:rsidR="00527D8F" w:rsidRPr="0052036F" w:rsidRDefault="00527D8F" w:rsidP="009D584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530B39" w14:textId="77777777" w:rsidR="009D5848" w:rsidRPr="0052036F" w:rsidRDefault="009D5848" w:rsidP="009D58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5F784A" w14:textId="5C713C25" w:rsidR="009D5848" w:rsidRDefault="009D5848" w:rsidP="009D584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F1D47C1" w14:textId="2156C208" w:rsidR="00EB548B" w:rsidRDefault="00EB548B" w:rsidP="009D584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85E7DC2" w14:textId="7C0B2E93" w:rsidR="00EB548B" w:rsidRDefault="00EB548B" w:rsidP="009D584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406B8F5" w14:textId="20F27D13" w:rsidR="00EB548B" w:rsidRDefault="00EB548B" w:rsidP="009D584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5807939" w14:textId="77777777" w:rsidR="009D5848" w:rsidRPr="0052036F" w:rsidRDefault="009D5848" w:rsidP="009D584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CB7392E" w14:textId="77777777" w:rsidR="009D5848" w:rsidRPr="0052036F" w:rsidRDefault="009D5848" w:rsidP="009D584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17A2F86" w14:textId="77777777" w:rsidR="009D5848" w:rsidRPr="0052036F" w:rsidRDefault="009D5848" w:rsidP="009D5848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EA3CF31" w14:textId="77777777" w:rsidR="009D5848" w:rsidRPr="00BD264B" w:rsidRDefault="009D5848" w:rsidP="009D584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7FF377B" w14:textId="77777777" w:rsidR="00940D7F" w:rsidRDefault="00834FDF"/>
    <w:sectPr w:rsidR="00940D7F" w:rsidSect="00527D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A3FAC" w14:textId="77777777" w:rsidR="00834FDF" w:rsidRDefault="00834FDF">
      <w:pPr>
        <w:spacing w:after="0" w:line="240" w:lineRule="auto"/>
      </w:pPr>
      <w:r>
        <w:separator/>
      </w:r>
    </w:p>
  </w:endnote>
  <w:endnote w:type="continuationSeparator" w:id="0">
    <w:p w14:paraId="5F6BE53D" w14:textId="77777777" w:rsidR="00834FDF" w:rsidRDefault="00834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8F8F4" w14:textId="77777777" w:rsidR="00834FDF" w:rsidRDefault="00834FDF">
      <w:pPr>
        <w:spacing w:after="0" w:line="240" w:lineRule="auto"/>
      </w:pPr>
      <w:r>
        <w:separator/>
      </w:r>
    </w:p>
  </w:footnote>
  <w:footnote w:type="continuationSeparator" w:id="0">
    <w:p w14:paraId="552811BF" w14:textId="77777777" w:rsidR="00834FDF" w:rsidRDefault="00834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668D"/>
    <w:multiLevelType w:val="hybridMultilevel"/>
    <w:tmpl w:val="1A7A05C0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C95701"/>
    <w:multiLevelType w:val="hybridMultilevel"/>
    <w:tmpl w:val="0934670E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EF1740"/>
    <w:multiLevelType w:val="hybridMultilevel"/>
    <w:tmpl w:val="4B64C540"/>
    <w:lvl w:ilvl="0" w:tplc="6A1640F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0239D"/>
    <w:multiLevelType w:val="hybridMultilevel"/>
    <w:tmpl w:val="59A80F5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C62961"/>
    <w:multiLevelType w:val="hybridMultilevel"/>
    <w:tmpl w:val="1C66DD18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BB83778"/>
    <w:multiLevelType w:val="hybridMultilevel"/>
    <w:tmpl w:val="6F988F84"/>
    <w:lvl w:ilvl="0" w:tplc="AD807B02">
      <w:start w:val="1"/>
      <w:numFmt w:val="bullet"/>
      <w:lvlText w:val="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BC03D3"/>
    <w:multiLevelType w:val="hybridMultilevel"/>
    <w:tmpl w:val="DAEE8F1C"/>
    <w:lvl w:ilvl="0" w:tplc="9B4C46D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44595"/>
    <w:multiLevelType w:val="hybridMultilevel"/>
    <w:tmpl w:val="4074299E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2F6BDA"/>
    <w:multiLevelType w:val="hybridMultilevel"/>
    <w:tmpl w:val="808E49D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9A0CB9"/>
    <w:multiLevelType w:val="hybridMultilevel"/>
    <w:tmpl w:val="963AB9F8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EB74A54"/>
    <w:multiLevelType w:val="hybridMultilevel"/>
    <w:tmpl w:val="41A6EC4E"/>
    <w:lvl w:ilvl="0" w:tplc="5D7497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A634B"/>
    <w:multiLevelType w:val="hybridMultilevel"/>
    <w:tmpl w:val="FC169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31426"/>
    <w:multiLevelType w:val="hybridMultilevel"/>
    <w:tmpl w:val="31F628DE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58B3240"/>
    <w:multiLevelType w:val="hybridMultilevel"/>
    <w:tmpl w:val="CD54BC4C"/>
    <w:lvl w:ilvl="0" w:tplc="6A1640FC">
      <w:start w:val="8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DF3661"/>
    <w:multiLevelType w:val="hybridMultilevel"/>
    <w:tmpl w:val="1FE612D4"/>
    <w:lvl w:ilvl="0" w:tplc="DD50DE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94454"/>
    <w:multiLevelType w:val="hybridMultilevel"/>
    <w:tmpl w:val="0120A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11841"/>
    <w:multiLevelType w:val="hybridMultilevel"/>
    <w:tmpl w:val="40F8E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2"/>
  </w:num>
  <w:num w:numId="5">
    <w:abstractNumId w:val="4"/>
  </w:num>
  <w:num w:numId="6">
    <w:abstractNumId w:val="14"/>
  </w:num>
  <w:num w:numId="7">
    <w:abstractNumId w:val="11"/>
  </w:num>
  <w:num w:numId="8">
    <w:abstractNumId w:val="0"/>
  </w:num>
  <w:num w:numId="9">
    <w:abstractNumId w:val="9"/>
  </w:num>
  <w:num w:numId="10">
    <w:abstractNumId w:val="1"/>
  </w:num>
  <w:num w:numId="11">
    <w:abstractNumId w:val="2"/>
  </w:num>
  <w:num w:numId="12">
    <w:abstractNumId w:val="15"/>
  </w:num>
  <w:num w:numId="13">
    <w:abstractNumId w:val="13"/>
  </w:num>
  <w:num w:numId="14">
    <w:abstractNumId w:val="8"/>
  </w:num>
  <w:num w:numId="15">
    <w:abstractNumId w:val="10"/>
  </w:num>
  <w:num w:numId="16">
    <w:abstractNumId w:val="5"/>
  </w:num>
  <w:num w:numId="17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ANDERDONK Emerson [Eastern Goldfields College]">
    <w15:presenceInfo w15:providerId="AD" w15:userId="S-1-5-21-2476416254-2656940684-40887482-398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BA"/>
    <w:rsid w:val="0005607E"/>
    <w:rsid w:val="00071A8E"/>
    <w:rsid w:val="001055BF"/>
    <w:rsid w:val="0016169B"/>
    <w:rsid w:val="001D67E1"/>
    <w:rsid w:val="002969A5"/>
    <w:rsid w:val="002A0002"/>
    <w:rsid w:val="0034756C"/>
    <w:rsid w:val="00525704"/>
    <w:rsid w:val="00527D8F"/>
    <w:rsid w:val="00545103"/>
    <w:rsid w:val="00565AE3"/>
    <w:rsid w:val="00571AF2"/>
    <w:rsid w:val="006B3A90"/>
    <w:rsid w:val="006D3C4C"/>
    <w:rsid w:val="006D7AAF"/>
    <w:rsid w:val="006F5493"/>
    <w:rsid w:val="00784EB2"/>
    <w:rsid w:val="007C1315"/>
    <w:rsid w:val="00834FDF"/>
    <w:rsid w:val="008C27AE"/>
    <w:rsid w:val="009D5848"/>
    <w:rsid w:val="009F54AF"/>
    <w:rsid w:val="00A11562"/>
    <w:rsid w:val="00A13B3F"/>
    <w:rsid w:val="00A22453"/>
    <w:rsid w:val="00A50CCC"/>
    <w:rsid w:val="00A63912"/>
    <w:rsid w:val="00AE291E"/>
    <w:rsid w:val="00BC37D3"/>
    <w:rsid w:val="00C01F5D"/>
    <w:rsid w:val="00C20B2F"/>
    <w:rsid w:val="00C31ACA"/>
    <w:rsid w:val="00D84718"/>
    <w:rsid w:val="00D92037"/>
    <w:rsid w:val="00DC1A7D"/>
    <w:rsid w:val="00E82A18"/>
    <w:rsid w:val="00EB548B"/>
    <w:rsid w:val="00EC25B4"/>
    <w:rsid w:val="00FF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0707"/>
  <w15:chartTrackingRefBased/>
  <w15:docId w15:val="{80D7049E-2241-1544-93EA-D0AC9655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848"/>
    <w:pPr>
      <w:spacing w:after="160" w:line="259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8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84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D5848"/>
    <w:pPr>
      <w:ind w:left="720"/>
      <w:contextualSpacing/>
    </w:pPr>
  </w:style>
  <w:style w:type="paragraph" w:styleId="NoSpacing">
    <w:name w:val="No Spacing"/>
    <w:uiPriority w:val="1"/>
    <w:qFormat/>
    <w:rsid w:val="009D5848"/>
    <w:rPr>
      <w:sz w:val="22"/>
      <w:szCs w:val="22"/>
      <w:lang w:val="en-NZ"/>
    </w:rPr>
  </w:style>
  <w:style w:type="paragraph" w:styleId="Header">
    <w:name w:val="header"/>
    <w:basedOn w:val="Normal"/>
    <w:link w:val="HeaderChar"/>
    <w:uiPriority w:val="99"/>
    <w:unhideWhenUsed/>
    <w:rsid w:val="009D5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848"/>
    <w:rPr>
      <w:sz w:val="22"/>
      <w:szCs w:val="22"/>
      <w:lang w:val="en-NZ"/>
    </w:rPr>
  </w:style>
  <w:style w:type="paragraph" w:styleId="Footer">
    <w:name w:val="footer"/>
    <w:basedOn w:val="Normal"/>
    <w:link w:val="FooterChar"/>
    <w:uiPriority w:val="99"/>
    <w:unhideWhenUsed/>
    <w:rsid w:val="00527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D8F"/>
    <w:rPr>
      <w:sz w:val="22"/>
      <w:szCs w:val="22"/>
      <w:lang w:val="en-NZ"/>
    </w:rPr>
  </w:style>
  <w:style w:type="character" w:styleId="CommentReference">
    <w:name w:val="annotation reference"/>
    <w:basedOn w:val="DefaultParagraphFont"/>
    <w:uiPriority w:val="99"/>
    <w:semiHidden/>
    <w:unhideWhenUsed/>
    <w:rsid w:val="00527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D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D8F"/>
    <w:rPr>
      <w:sz w:val="20"/>
      <w:szCs w:val="20"/>
      <w:lang w:val="en-N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D8F"/>
    <w:rPr>
      <w:b/>
      <w:bCs/>
      <w:sz w:val="20"/>
      <w:szCs w:val="20"/>
      <w:lang w:val="en-NZ"/>
    </w:rPr>
  </w:style>
  <w:style w:type="table" w:styleId="TableGrid">
    <w:name w:val="Table Grid"/>
    <w:basedOn w:val="TableNormal"/>
    <w:uiPriority w:val="59"/>
    <w:rsid w:val="00527D8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22453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 [Eastern Goldfields College]</dc:creator>
  <cp:keywords/>
  <dc:description/>
  <cp:lastModifiedBy>MCCAULEY Kiara [Eastern Goldfields College]</cp:lastModifiedBy>
  <cp:revision>31</cp:revision>
  <dcterms:created xsi:type="dcterms:W3CDTF">2019-10-19T12:30:00Z</dcterms:created>
  <dcterms:modified xsi:type="dcterms:W3CDTF">2019-11-12T07:24:00Z</dcterms:modified>
</cp:coreProperties>
</file>