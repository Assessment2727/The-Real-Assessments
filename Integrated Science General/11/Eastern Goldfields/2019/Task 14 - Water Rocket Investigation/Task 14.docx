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FF744F" w14:textId="0F3BE6EA" w:rsidR="00357E90" w:rsidRPr="00AC4D81" w:rsidRDefault="00357E90" w:rsidP="00357E90">
      <w:pPr>
        <w:spacing w:line="240" w:lineRule="auto"/>
        <w:rPr>
          <w:rFonts w:ascii="Calibri" w:hAnsi="Calibri" w:cs="Calibri"/>
          <w:b/>
          <w:sz w:val="36"/>
        </w:rPr>
      </w:pPr>
      <w:r w:rsidRPr="00AC4D81">
        <w:rPr>
          <w:rFonts w:ascii="Calibri" w:eastAsia="MS Mincho" w:hAnsi="Calibri" w:cs="Calibri"/>
          <w:b/>
          <w:noProof/>
          <w:color w:val="342568"/>
          <w:sz w:val="28"/>
          <w:szCs w:val="28"/>
          <w:lang w:val="en-US"/>
        </w:rPr>
        <w:drawing>
          <wp:anchor distT="0" distB="0" distL="114300" distR="114300" simplePos="0" relativeHeight="251662336" behindDoc="0" locked="0" layoutInCell="1" allowOverlap="1" wp14:anchorId="626A8A19" wp14:editId="0C55C383">
            <wp:simplePos x="0" y="0"/>
            <wp:positionH relativeFrom="column">
              <wp:posOffset>5122190</wp:posOffset>
            </wp:positionH>
            <wp:positionV relativeFrom="paragraph">
              <wp:posOffset>-240224</wp:posOffset>
            </wp:positionV>
            <wp:extent cx="1197162" cy="1348353"/>
            <wp:effectExtent l="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1473" cy="13532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4D81">
        <w:rPr>
          <w:rFonts w:ascii="Calibri" w:hAnsi="Calibri" w:cs="Calibri"/>
          <w:b/>
          <w:sz w:val="36"/>
        </w:rPr>
        <w:t>EASTERN GOLDFIELDS COLLEGE</w:t>
      </w:r>
    </w:p>
    <w:p w14:paraId="4895BBAC" w14:textId="71104AE7" w:rsidR="00357E90" w:rsidRPr="00067EFE" w:rsidRDefault="00EE6334" w:rsidP="00357E90">
      <w:pPr>
        <w:spacing w:line="240" w:lineRule="auto"/>
        <w:rPr>
          <w:rFonts w:ascii="Calibri" w:hAnsi="Calibri" w:cs="Calibri"/>
          <w:b/>
          <w:sz w:val="28"/>
        </w:rPr>
      </w:pPr>
      <w:r w:rsidRPr="00067EFE">
        <w:rPr>
          <w:rFonts w:ascii="Calibri" w:hAnsi="Calibri" w:cs="Calibri"/>
          <w:b/>
          <w:sz w:val="28"/>
        </w:rPr>
        <w:t>GENERAL 11</w:t>
      </w:r>
      <w:r w:rsidR="00357E90" w:rsidRPr="00067EFE">
        <w:rPr>
          <w:rFonts w:ascii="Calibri" w:hAnsi="Calibri" w:cs="Calibri"/>
          <w:b/>
          <w:sz w:val="28"/>
        </w:rPr>
        <w:t xml:space="preserve"> INTEGRATED SCIENCE</w:t>
      </w:r>
    </w:p>
    <w:p w14:paraId="43C4F1B4" w14:textId="31D49334" w:rsidR="00357E90" w:rsidRPr="00AC4D81" w:rsidRDefault="00357E90" w:rsidP="00357E90">
      <w:pPr>
        <w:spacing w:line="240" w:lineRule="auto"/>
        <w:rPr>
          <w:rFonts w:ascii="Calibri" w:hAnsi="Calibri" w:cs="Calibri"/>
          <w:b/>
          <w:sz w:val="28"/>
        </w:rPr>
      </w:pPr>
      <w:r w:rsidRPr="00AC4D81">
        <w:rPr>
          <w:rFonts w:ascii="Calibri" w:hAnsi="Calibri" w:cs="Calibri"/>
          <w:b/>
          <w:sz w:val="28"/>
        </w:rPr>
        <w:t xml:space="preserve">Task </w:t>
      </w:r>
      <w:r w:rsidR="0085025A">
        <w:rPr>
          <w:rFonts w:ascii="Calibri" w:hAnsi="Calibri" w:cs="Calibri"/>
          <w:b/>
          <w:sz w:val="28"/>
        </w:rPr>
        <w:t>14</w:t>
      </w:r>
      <w:r w:rsidR="00C03C1A" w:rsidRPr="00AC4D81">
        <w:rPr>
          <w:rFonts w:ascii="Calibri" w:hAnsi="Calibri" w:cs="Calibri"/>
          <w:b/>
          <w:sz w:val="28"/>
        </w:rPr>
        <w:t xml:space="preserve"> </w:t>
      </w:r>
      <w:r w:rsidR="00A22186">
        <w:rPr>
          <w:rFonts w:ascii="Calibri" w:hAnsi="Calibri" w:cs="Calibri"/>
          <w:b/>
          <w:sz w:val="28"/>
        </w:rPr>
        <w:t xml:space="preserve">- </w:t>
      </w:r>
      <w:r w:rsidR="00C03C1A" w:rsidRPr="00AC4D81">
        <w:rPr>
          <w:rFonts w:ascii="Calibri" w:hAnsi="Calibri" w:cs="Calibri"/>
          <w:b/>
          <w:sz w:val="28"/>
        </w:rPr>
        <w:t>Water</w:t>
      </w:r>
      <w:r w:rsidRPr="00AC4D81">
        <w:rPr>
          <w:rFonts w:ascii="Calibri" w:hAnsi="Calibri" w:cs="Calibri"/>
          <w:b/>
          <w:sz w:val="28"/>
        </w:rPr>
        <w:t xml:space="preserve"> </w:t>
      </w:r>
      <w:r w:rsidR="00916050" w:rsidRPr="00AC4D81">
        <w:rPr>
          <w:rFonts w:ascii="Calibri" w:hAnsi="Calibri" w:cs="Calibri"/>
          <w:b/>
          <w:sz w:val="28"/>
        </w:rPr>
        <w:t>Rocket Design</w:t>
      </w:r>
      <w:r w:rsidRPr="00AC4D81">
        <w:rPr>
          <w:rFonts w:ascii="Calibri" w:hAnsi="Calibri" w:cs="Calibri"/>
          <w:b/>
          <w:sz w:val="28"/>
        </w:rPr>
        <w:t xml:space="preserve"> Investigation</w:t>
      </w:r>
    </w:p>
    <w:p w14:paraId="75796240" w14:textId="79CB9C71" w:rsidR="00357E90" w:rsidRPr="00AC4D81" w:rsidRDefault="000972C9" w:rsidP="00357E90">
      <w:pPr>
        <w:spacing w:line="240" w:lineRule="auto"/>
        <w:rPr>
          <w:rFonts w:ascii="Calibri" w:hAnsi="Calibri" w:cs="Calibri"/>
        </w:rPr>
      </w:pPr>
      <w:r w:rsidRPr="0014272D">
        <w:rPr>
          <w:rFonts w:ascii="Times New Roman" w:eastAsia="Times New Roman" w:hAnsi="Times New Roman" w:cs="Times New Roman"/>
          <w:noProof/>
          <w:sz w:val="24"/>
          <w:szCs w:val="24"/>
          <w:lang w:val="en-US"/>
        </w:rPr>
        <w:drawing>
          <wp:anchor distT="0" distB="0" distL="114300" distR="114300" simplePos="0" relativeHeight="251663360" behindDoc="1" locked="0" layoutInCell="1" allowOverlap="1" wp14:anchorId="265FF3E9" wp14:editId="5B3A05C0">
            <wp:simplePos x="0" y="0"/>
            <wp:positionH relativeFrom="column">
              <wp:posOffset>2144395</wp:posOffset>
            </wp:positionH>
            <wp:positionV relativeFrom="paragraph">
              <wp:posOffset>593725</wp:posOffset>
            </wp:positionV>
            <wp:extent cx="2512060" cy="2512060"/>
            <wp:effectExtent l="0" t="0" r="0" b="2540"/>
            <wp:wrapTopAndBottom/>
            <wp:docPr id="2" name="Picture 2" descr="Image result for physics r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ysics rock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060" cy="2512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ED552" w14:textId="6BB38655" w:rsidR="00357E90" w:rsidRPr="00AC4D81" w:rsidRDefault="00357E90" w:rsidP="00357E90">
      <w:pPr>
        <w:spacing w:line="240" w:lineRule="auto"/>
        <w:rPr>
          <w:rFonts w:ascii="Calibri" w:hAnsi="Calibri" w:cs="Calibri"/>
          <w:b/>
          <w:sz w:val="28"/>
        </w:rPr>
      </w:pPr>
      <w:r w:rsidRPr="00AC4D81">
        <w:rPr>
          <w:rFonts w:ascii="Calibri" w:hAnsi="Calibri" w:cs="Calibri"/>
          <w:b/>
          <w:sz w:val="28"/>
        </w:rPr>
        <w:t>NAME_____________________________</w:t>
      </w:r>
      <w:r w:rsidR="00AC4D81">
        <w:rPr>
          <w:rFonts w:ascii="Calibri" w:hAnsi="Calibri" w:cs="Calibri"/>
          <w:b/>
          <w:sz w:val="28"/>
        </w:rPr>
        <w:t>_________</w:t>
      </w:r>
      <w:r w:rsidR="0085025A">
        <w:rPr>
          <w:rFonts w:ascii="Calibri" w:hAnsi="Calibri" w:cs="Calibri"/>
          <w:b/>
          <w:sz w:val="28"/>
        </w:rPr>
        <w:t xml:space="preserve">_____ </w:t>
      </w:r>
      <w:r w:rsidR="0085025A">
        <w:rPr>
          <w:rFonts w:ascii="Calibri" w:hAnsi="Calibri" w:cs="Calibri"/>
          <w:b/>
          <w:sz w:val="28"/>
        </w:rPr>
        <w:tab/>
        <w:t xml:space="preserve"> </w:t>
      </w:r>
      <w:r w:rsidR="0085025A">
        <w:rPr>
          <w:rFonts w:ascii="Calibri" w:hAnsi="Calibri" w:cs="Calibri"/>
          <w:b/>
          <w:sz w:val="28"/>
        </w:rPr>
        <w:tab/>
        <w:t xml:space="preserve"> WEIGHTIN</w:t>
      </w:r>
      <w:bookmarkStart w:id="0" w:name="_GoBack"/>
      <w:bookmarkEnd w:id="0"/>
      <w:r w:rsidR="0085025A">
        <w:rPr>
          <w:rFonts w:ascii="Calibri" w:hAnsi="Calibri" w:cs="Calibri"/>
          <w:b/>
          <w:sz w:val="28"/>
        </w:rPr>
        <w:t>G:  10</w:t>
      </w:r>
      <w:r w:rsidRPr="00AC4D81">
        <w:rPr>
          <w:rFonts w:ascii="Calibri" w:hAnsi="Calibri" w:cs="Calibri"/>
          <w:b/>
          <w:sz w:val="28"/>
        </w:rPr>
        <w:t>%</w:t>
      </w:r>
    </w:p>
    <w:p w14:paraId="0C58B59B" w14:textId="77777777" w:rsidR="000972C9" w:rsidRDefault="000972C9" w:rsidP="000972C9">
      <w:pPr>
        <w:spacing w:after="0" w:line="240" w:lineRule="auto"/>
        <w:rPr>
          <w:rFonts w:ascii="Times New Roman" w:eastAsia="Times New Roman" w:hAnsi="Times New Roman" w:cs="Times New Roman"/>
          <w:sz w:val="24"/>
          <w:szCs w:val="24"/>
          <w:lang w:val="en-AU" w:eastAsia="en-GB"/>
        </w:rPr>
      </w:pPr>
    </w:p>
    <w:p w14:paraId="74301D6C" w14:textId="77777777" w:rsidR="000972C9" w:rsidRPr="000972C9" w:rsidRDefault="000972C9" w:rsidP="000972C9">
      <w:pPr>
        <w:spacing w:after="0" w:line="360" w:lineRule="auto"/>
        <w:rPr>
          <w:rFonts w:ascii="Calibri" w:hAnsi="Calibri" w:cs="Calibri"/>
          <w:u w:val="single"/>
        </w:rPr>
      </w:pPr>
      <w:r w:rsidRPr="000972C9">
        <w:rPr>
          <w:rFonts w:ascii="Calibri" w:hAnsi="Calibri" w:cs="Calibri"/>
          <w:u w:val="single"/>
        </w:rPr>
        <w:t>Important Information for Students:</w:t>
      </w:r>
    </w:p>
    <w:p w14:paraId="74E59B5D" w14:textId="2FDC001B" w:rsidR="000972C9" w:rsidRPr="000972C9" w:rsidRDefault="000972C9" w:rsidP="000972C9">
      <w:pPr>
        <w:numPr>
          <w:ilvl w:val="0"/>
          <w:numId w:val="9"/>
        </w:numPr>
        <w:tabs>
          <w:tab w:val="clear" w:pos="720"/>
          <w:tab w:val="num" w:pos="1440"/>
        </w:tabs>
        <w:spacing w:after="0" w:line="360" w:lineRule="auto"/>
        <w:rPr>
          <w:rFonts w:ascii="Calibri" w:hAnsi="Calibri" w:cs="Calibri"/>
        </w:rPr>
      </w:pPr>
      <w:r w:rsidRPr="000972C9">
        <w:rPr>
          <w:rFonts w:ascii="Calibri" w:hAnsi="Calibri" w:cs="Calibri"/>
        </w:rPr>
        <w:t>There are THREE sections in this task – Designing, Testing and Analys</w:t>
      </w:r>
      <w:r w:rsidR="00253EC2">
        <w:rPr>
          <w:rFonts w:ascii="Calibri" w:hAnsi="Calibri" w:cs="Calibri"/>
        </w:rPr>
        <w:t>ing</w:t>
      </w:r>
      <w:r w:rsidRPr="000972C9">
        <w:rPr>
          <w:rFonts w:ascii="Calibri" w:hAnsi="Calibri" w:cs="Calibri"/>
        </w:rPr>
        <w:t xml:space="preserve">. </w:t>
      </w:r>
    </w:p>
    <w:p w14:paraId="2786249D" w14:textId="77777777" w:rsidR="000972C9" w:rsidRPr="000972C9" w:rsidRDefault="000972C9" w:rsidP="000972C9">
      <w:pPr>
        <w:numPr>
          <w:ilvl w:val="0"/>
          <w:numId w:val="9"/>
        </w:numPr>
        <w:tabs>
          <w:tab w:val="clear" w:pos="720"/>
          <w:tab w:val="num" w:pos="1440"/>
        </w:tabs>
        <w:spacing w:after="0" w:line="360" w:lineRule="auto"/>
        <w:rPr>
          <w:rFonts w:ascii="Calibri" w:hAnsi="Calibri" w:cs="Calibri"/>
        </w:rPr>
      </w:pPr>
      <w:r w:rsidRPr="000972C9">
        <w:rPr>
          <w:rFonts w:ascii="Calibri" w:hAnsi="Calibri" w:cs="Calibri"/>
        </w:rPr>
        <w:t xml:space="preserve">Plan your experiment and rocket design on the </w:t>
      </w:r>
      <w:r w:rsidRPr="000972C9">
        <w:rPr>
          <w:rFonts w:ascii="Calibri" w:hAnsi="Calibri" w:cs="Calibri"/>
          <w:b/>
        </w:rPr>
        <w:t xml:space="preserve">separate </w:t>
      </w:r>
      <w:r w:rsidRPr="000972C9">
        <w:rPr>
          <w:rFonts w:ascii="Calibri" w:hAnsi="Calibri" w:cs="Calibri"/>
        </w:rPr>
        <w:t>A3 sheet provided.</w:t>
      </w:r>
    </w:p>
    <w:p w14:paraId="05BDB118" w14:textId="77777777" w:rsidR="000972C9" w:rsidRPr="000972C9" w:rsidRDefault="000972C9" w:rsidP="000972C9">
      <w:pPr>
        <w:spacing w:after="0" w:line="240" w:lineRule="auto"/>
        <w:rPr>
          <w:rFonts w:ascii="Calibri" w:eastAsia="Times New Roman" w:hAnsi="Calibri" w:cs="Calibri"/>
          <w:lang w:val="en-AU" w:eastAsia="en-GB"/>
        </w:rPr>
      </w:pPr>
    </w:p>
    <w:p w14:paraId="7638981A" w14:textId="77777777" w:rsidR="000972C9" w:rsidRPr="000972C9" w:rsidRDefault="000972C9" w:rsidP="000972C9">
      <w:pPr>
        <w:spacing w:after="0" w:line="240" w:lineRule="auto"/>
        <w:rPr>
          <w:rFonts w:ascii="Calibri" w:eastAsia="Times New Roman" w:hAnsi="Calibri" w:cs="Calibri"/>
          <w:lang w:val="en-AU" w:eastAsia="en-GB"/>
        </w:rPr>
      </w:pPr>
    </w:p>
    <w:p w14:paraId="1CF02BA3" w14:textId="593F8E07" w:rsidR="00AC4D81" w:rsidRPr="000972C9" w:rsidRDefault="0014272D" w:rsidP="000972C9">
      <w:pPr>
        <w:spacing w:after="0" w:line="240" w:lineRule="auto"/>
        <w:rPr>
          <w:rFonts w:ascii="Calibri" w:eastAsia="Times New Roman" w:hAnsi="Calibri" w:cs="Calibri"/>
          <w:lang w:val="en-AU" w:eastAsia="en-GB"/>
        </w:rPr>
      </w:pPr>
      <w:r w:rsidRPr="0014272D">
        <w:rPr>
          <w:rFonts w:ascii="Calibri" w:eastAsia="Times New Roman" w:hAnsi="Calibri" w:cs="Calibri"/>
          <w:lang w:val="en-AU" w:eastAsia="en-GB"/>
        </w:rPr>
        <w:fldChar w:fldCharType="begin"/>
      </w:r>
      <w:r w:rsidRPr="0014272D">
        <w:rPr>
          <w:rFonts w:ascii="Calibri" w:eastAsia="Times New Roman" w:hAnsi="Calibri" w:cs="Calibri"/>
          <w:lang w:val="en-AU" w:eastAsia="en-GB"/>
        </w:rPr>
        <w:instrText xml:space="preserve"> INCLUDEPICTURE "https://www.msnucleus.org/membership/html/k-6/as/technology/6/images/rocket2.gif" \* MERGEFORMATINET </w:instrText>
      </w:r>
      <w:r w:rsidRPr="0014272D">
        <w:rPr>
          <w:rFonts w:ascii="Calibri" w:eastAsia="Times New Roman" w:hAnsi="Calibri" w:cs="Calibri"/>
          <w:lang w:val="en-AU" w:eastAsia="en-GB"/>
        </w:rPr>
        <w:fldChar w:fldCharType="end"/>
      </w:r>
      <w:r w:rsidR="00AC4D81" w:rsidRPr="000972C9">
        <w:rPr>
          <w:rFonts w:ascii="Calibri" w:hAnsi="Calibri" w:cs="Calibri"/>
          <w:u w:val="single"/>
        </w:rPr>
        <w:t>Curriculum Points:</w:t>
      </w:r>
    </w:p>
    <w:p w14:paraId="44C6D306" w14:textId="77777777" w:rsidR="00AC4D81" w:rsidRPr="000972C9" w:rsidRDefault="00AC4D81" w:rsidP="00AC4D81">
      <w:pPr>
        <w:pStyle w:val="ListParagraph"/>
        <w:numPr>
          <w:ilvl w:val="0"/>
          <w:numId w:val="33"/>
        </w:numPr>
        <w:autoSpaceDE w:val="0"/>
        <w:autoSpaceDN w:val="0"/>
        <w:adjustRightInd w:val="0"/>
        <w:spacing w:after="121" w:line="240" w:lineRule="auto"/>
        <w:rPr>
          <w:rFonts w:ascii="Calibri" w:hAnsi="Calibri" w:cs="Calibri"/>
          <w:color w:val="000000"/>
          <w:lang w:val="en-GB"/>
        </w:rPr>
      </w:pPr>
      <w:r w:rsidRPr="000972C9">
        <w:rPr>
          <w:rFonts w:ascii="Calibri" w:hAnsi="Calibri" w:cs="Calibri"/>
          <w:color w:val="000000"/>
          <w:lang w:val="en-GB"/>
        </w:rPr>
        <w:t xml:space="preserve">the Laws of Motion can assist in predicting the motion of objects </w:t>
      </w:r>
    </w:p>
    <w:p w14:paraId="1A9A599C" w14:textId="1FEF1015" w:rsidR="00AC4D81" w:rsidRPr="000972C9" w:rsidRDefault="00AC4D81" w:rsidP="00AC4D81">
      <w:pPr>
        <w:pStyle w:val="ListParagraph"/>
        <w:numPr>
          <w:ilvl w:val="0"/>
          <w:numId w:val="33"/>
        </w:numPr>
        <w:autoSpaceDE w:val="0"/>
        <w:autoSpaceDN w:val="0"/>
        <w:adjustRightInd w:val="0"/>
        <w:spacing w:after="0" w:line="240" w:lineRule="auto"/>
        <w:rPr>
          <w:rFonts w:ascii="Calibri" w:hAnsi="Calibri" w:cs="Calibri"/>
          <w:color w:val="000000"/>
          <w:lang w:val="en-GB"/>
        </w:rPr>
      </w:pPr>
      <w:r w:rsidRPr="000972C9">
        <w:rPr>
          <w:rFonts w:ascii="Calibri" w:hAnsi="Calibri" w:cs="Calibri"/>
          <w:color w:val="000000"/>
          <w:lang w:val="en-GB"/>
        </w:rPr>
        <w:t xml:space="preserve">forces can be exerted by one object on another by direct contact or from a distance </w:t>
      </w:r>
    </w:p>
    <w:p w14:paraId="22623F8B" w14:textId="4C122E6F" w:rsidR="000972C9" w:rsidRPr="000972C9" w:rsidRDefault="00AC4D81" w:rsidP="000972C9">
      <w:pPr>
        <w:pStyle w:val="ListParagraph"/>
        <w:numPr>
          <w:ilvl w:val="0"/>
          <w:numId w:val="33"/>
        </w:numPr>
        <w:autoSpaceDE w:val="0"/>
        <w:autoSpaceDN w:val="0"/>
        <w:adjustRightInd w:val="0"/>
        <w:spacing w:after="0" w:line="240" w:lineRule="auto"/>
        <w:rPr>
          <w:rFonts w:ascii="Calibri" w:hAnsi="Calibri" w:cs="Calibri"/>
          <w:color w:val="000000"/>
          <w:lang w:val="en-GB"/>
        </w:rPr>
      </w:pPr>
      <w:r w:rsidRPr="000972C9">
        <w:rPr>
          <w:rFonts w:ascii="Calibri" w:hAnsi="Calibri" w:cs="Calibri"/>
          <w:color w:val="000000"/>
          <w:lang w:val="en-GB"/>
        </w:rPr>
        <w:t xml:space="preserve">energy has different forms: kinetic, potential and heat, which can cause change </w:t>
      </w:r>
    </w:p>
    <w:p w14:paraId="38E90EFB" w14:textId="5B502D1C" w:rsidR="000972C9" w:rsidRPr="000972C9" w:rsidRDefault="000972C9" w:rsidP="000972C9">
      <w:pPr>
        <w:pStyle w:val="ListParagraph"/>
        <w:numPr>
          <w:ilvl w:val="0"/>
          <w:numId w:val="33"/>
        </w:numPr>
        <w:autoSpaceDE w:val="0"/>
        <w:autoSpaceDN w:val="0"/>
        <w:adjustRightInd w:val="0"/>
        <w:spacing w:after="0" w:line="240" w:lineRule="auto"/>
        <w:rPr>
          <w:rFonts w:ascii="Calibri" w:hAnsi="Calibri" w:cs="Calibri"/>
          <w:color w:val="000000"/>
          <w:lang w:val="en-GB"/>
        </w:rPr>
      </w:pPr>
      <w:r w:rsidRPr="000972C9">
        <w:rPr>
          <w:rFonts w:ascii="Calibri" w:hAnsi="Calibri" w:cs="Calibri"/>
          <w:color w:val="000000"/>
          <w:lang w:val="en-GB"/>
        </w:rPr>
        <w:t xml:space="preserve">construct questions for investigation; propose hypotheses; and predict possible outcomes </w:t>
      </w:r>
    </w:p>
    <w:p w14:paraId="466312B6" w14:textId="3B0F9EF1" w:rsidR="000972C9" w:rsidRPr="000972C9" w:rsidRDefault="000972C9" w:rsidP="000972C9">
      <w:pPr>
        <w:pStyle w:val="ListParagraph"/>
        <w:numPr>
          <w:ilvl w:val="0"/>
          <w:numId w:val="33"/>
        </w:numPr>
        <w:autoSpaceDE w:val="0"/>
        <w:autoSpaceDN w:val="0"/>
        <w:adjustRightInd w:val="0"/>
        <w:spacing w:after="0" w:line="240" w:lineRule="auto"/>
        <w:rPr>
          <w:rFonts w:ascii="Calibri" w:hAnsi="Calibri" w:cs="Calibri"/>
          <w:color w:val="000000"/>
          <w:lang w:val="en-GB"/>
        </w:rPr>
      </w:pPr>
      <w:r w:rsidRPr="000972C9">
        <w:rPr>
          <w:rFonts w:ascii="Calibri" w:hAnsi="Calibri" w:cs="Calibri"/>
          <w:color w:val="000000"/>
          <w:lang w:val="en-GB"/>
        </w:rPr>
        <w:t xml:space="preserve">plan, select and use appropriate investigation methods, to collect reliable data; assess risk and address ethical issues associated with these methods </w:t>
      </w:r>
    </w:p>
    <w:p w14:paraId="168ED30A" w14:textId="40678D4D" w:rsidR="000972C9" w:rsidRPr="000972C9" w:rsidRDefault="000972C9" w:rsidP="000972C9">
      <w:pPr>
        <w:pStyle w:val="ListParagraph"/>
        <w:numPr>
          <w:ilvl w:val="0"/>
          <w:numId w:val="33"/>
        </w:numPr>
        <w:autoSpaceDE w:val="0"/>
        <w:autoSpaceDN w:val="0"/>
        <w:adjustRightInd w:val="0"/>
        <w:spacing w:after="0" w:line="240" w:lineRule="auto"/>
        <w:rPr>
          <w:rFonts w:ascii="Calibri" w:hAnsi="Calibri" w:cs="Calibri"/>
          <w:color w:val="000000"/>
          <w:lang w:val="en-GB"/>
        </w:rPr>
      </w:pPr>
      <w:r w:rsidRPr="000972C9">
        <w:rPr>
          <w:rFonts w:ascii="Calibri" w:hAnsi="Calibri" w:cs="Calibri"/>
          <w:color w:val="000000"/>
          <w:lang w:val="en-GB"/>
        </w:rPr>
        <w:t xml:space="preserve">conduct investigations safely, competently and methodically for the collection of valid and reliable data </w:t>
      </w:r>
    </w:p>
    <w:p w14:paraId="2C41B933" w14:textId="0A9705CF" w:rsidR="000972C9" w:rsidRPr="000972C9" w:rsidRDefault="000972C9" w:rsidP="000972C9">
      <w:pPr>
        <w:pStyle w:val="ListParagraph"/>
        <w:numPr>
          <w:ilvl w:val="0"/>
          <w:numId w:val="33"/>
        </w:numPr>
        <w:autoSpaceDE w:val="0"/>
        <w:autoSpaceDN w:val="0"/>
        <w:adjustRightInd w:val="0"/>
        <w:spacing w:after="0" w:line="240" w:lineRule="auto"/>
        <w:rPr>
          <w:rFonts w:ascii="Calibri" w:hAnsi="Calibri" w:cs="Calibri"/>
          <w:color w:val="000000"/>
          <w:lang w:val="en-GB"/>
        </w:rPr>
      </w:pPr>
      <w:r w:rsidRPr="000972C9">
        <w:rPr>
          <w:rFonts w:ascii="Calibri" w:hAnsi="Calibri" w:cs="Calibri"/>
          <w:color w:val="000000"/>
          <w:lang w:val="en-GB"/>
        </w:rPr>
        <w:t xml:space="preserve">represent data in meaningful and useful ways; organise and analyse data to identify trends, patterns and relationships; qualitatively describe sources of measurement error and use evidence to make and justify conclusions </w:t>
      </w:r>
    </w:p>
    <w:p w14:paraId="70F0C021" w14:textId="2FE7CABF" w:rsidR="001066F8" w:rsidRPr="006F4CE0" w:rsidRDefault="000972C9" w:rsidP="006F4CE0">
      <w:pPr>
        <w:pStyle w:val="ListParagraph"/>
        <w:numPr>
          <w:ilvl w:val="0"/>
          <w:numId w:val="33"/>
        </w:numPr>
        <w:autoSpaceDE w:val="0"/>
        <w:autoSpaceDN w:val="0"/>
        <w:adjustRightInd w:val="0"/>
        <w:spacing w:after="0" w:line="240" w:lineRule="auto"/>
        <w:rPr>
          <w:rFonts w:ascii="Calibri" w:hAnsi="Calibri" w:cs="Calibri"/>
          <w:color w:val="000000"/>
          <w:lang w:val="en-GB"/>
        </w:rPr>
      </w:pPr>
      <w:r w:rsidRPr="000972C9">
        <w:rPr>
          <w:rFonts w:ascii="Calibri" w:hAnsi="Calibri" w:cs="Calibri"/>
          <w:color w:val="000000"/>
          <w:lang w:val="en-GB"/>
        </w:rPr>
        <w:t xml:space="preserve">communicate scientific ideas and information for a particular purpose, using appropriate scientific language, conventions and representations </w:t>
      </w:r>
    </w:p>
    <w:p w14:paraId="25A410BD" w14:textId="77777777" w:rsidR="001066F8" w:rsidRPr="00AC4D81" w:rsidRDefault="001066F8" w:rsidP="006112DE">
      <w:pPr>
        <w:spacing w:after="0" w:line="240" w:lineRule="auto"/>
        <w:rPr>
          <w:rFonts w:ascii="Calibri" w:hAnsi="Calibri" w:cs="Calibri"/>
          <w:b/>
          <w:sz w:val="26"/>
          <w:szCs w:val="26"/>
        </w:rPr>
      </w:pPr>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2"/>
        <w:gridCol w:w="3119"/>
        <w:gridCol w:w="2097"/>
      </w:tblGrid>
      <w:tr w:rsidR="00D01DCF" w:rsidRPr="00AC4D81" w14:paraId="3E916046" w14:textId="77777777" w:rsidTr="00D01DCF">
        <w:trPr>
          <w:jc w:val="center"/>
        </w:trPr>
        <w:tc>
          <w:tcPr>
            <w:tcW w:w="4252" w:type="dxa"/>
          </w:tcPr>
          <w:p w14:paraId="2222DB4F" w14:textId="77777777" w:rsidR="00D01DCF" w:rsidRPr="00AC4D81" w:rsidRDefault="00D01DCF" w:rsidP="006112DE">
            <w:pPr>
              <w:spacing w:after="0" w:line="240" w:lineRule="auto"/>
              <w:jc w:val="center"/>
              <w:rPr>
                <w:rFonts w:ascii="Calibri" w:hAnsi="Calibri" w:cs="Calibri"/>
                <w:sz w:val="36"/>
                <w:szCs w:val="36"/>
              </w:rPr>
            </w:pPr>
            <w:r w:rsidRPr="00AC4D81">
              <w:rPr>
                <w:rFonts w:ascii="Calibri" w:hAnsi="Calibri" w:cs="Calibri"/>
                <w:sz w:val="36"/>
                <w:szCs w:val="36"/>
              </w:rPr>
              <w:t>Sections</w:t>
            </w:r>
          </w:p>
        </w:tc>
        <w:tc>
          <w:tcPr>
            <w:tcW w:w="3119" w:type="dxa"/>
            <w:vAlign w:val="bottom"/>
          </w:tcPr>
          <w:p w14:paraId="2E442577" w14:textId="77777777" w:rsidR="00D01DCF" w:rsidRPr="00AC4D81" w:rsidRDefault="00D01DCF" w:rsidP="006112DE">
            <w:pPr>
              <w:spacing w:after="0" w:line="240" w:lineRule="auto"/>
              <w:jc w:val="center"/>
              <w:rPr>
                <w:rFonts w:ascii="Calibri" w:hAnsi="Calibri" w:cs="Calibri"/>
                <w:b/>
                <w:sz w:val="36"/>
                <w:szCs w:val="36"/>
              </w:rPr>
            </w:pPr>
            <w:r w:rsidRPr="00AC4D81">
              <w:rPr>
                <w:rFonts w:ascii="Calibri" w:hAnsi="Calibri" w:cs="Calibri"/>
                <w:b/>
                <w:sz w:val="36"/>
                <w:szCs w:val="36"/>
              </w:rPr>
              <w:t>Marks Allocation</w:t>
            </w:r>
          </w:p>
        </w:tc>
        <w:tc>
          <w:tcPr>
            <w:tcW w:w="2097" w:type="dxa"/>
          </w:tcPr>
          <w:p w14:paraId="075E0FD0" w14:textId="73F058C2" w:rsidR="00D01DCF" w:rsidRPr="00AC4D81" w:rsidRDefault="00A05567" w:rsidP="006112DE">
            <w:pPr>
              <w:spacing w:after="0" w:line="240" w:lineRule="auto"/>
              <w:jc w:val="center"/>
              <w:rPr>
                <w:rFonts w:ascii="Calibri" w:hAnsi="Calibri" w:cs="Calibri"/>
                <w:b/>
                <w:sz w:val="36"/>
                <w:szCs w:val="36"/>
              </w:rPr>
            </w:pPr>
            <w:r>
              <w:rPr>
                <w:rFonts w:ascii="Calibri" w:hAnsi="Calibri" w:cs="Calibri"/>
                <w:b/>
                <w:sz w:val="36"/>
                <w:szCs w:val="36"/>
              </w:rPr>
              <w:t>Score</w:t>
            </w:r>
          </w:p>
        </w:tc>
      </w:tr>
      <w:tr w:rsidR="00D01DCF" w:rsidRPr="00AC4D81" w14:paraId="4E9A271F" w14:textId="77777777" w:rsidTr="00D01DCF">
        <w:trPr>
          <w:jc w:val="center"/>
        </w:trPr>
        <w:tc>
          <w:tcPr>
            <w:tcW w:w="4252" w:type="dxa"/>
          </w:tcPr>
          <w:p w14:paraId="6A2742BB" w14:textId="0DCA0A28" w:rsidR="00D01DCF" w:rsidRPr="00A05567" w:rsidRDefault="00CC5BD7" w:rsidP="00A05567">
            <w:pPr>
              <w:spacing w:after="0" w:line="240" w:lineRule="auto"/>
              <w:jc w:val="center"/>
              <w:rPr>
                <w:rFonts w:ascii="Calibri" w:hAnsi="Calibri" w:cs="Calibri"/>
                <w:bCs/>
                <w:sz w:val="32"/>
                <w:szCs w:val="32"/>
              </w:rPr>
            </w:pPr>
            <w:r w:rsidRPr="00A05567">
              <w:rPr>
                <w:rFonts w:ascii="Calibri" w:hAnsi="Calibri" w:cs="Calibri"/>
                <w:bCs/>
                <w:sz w:val="32"/>
                <w:szCs w:val="32"/>
              </w:rPr>
              <w:t>Planning and design</w:t>
            </w:r>
          </w:p>
        </w:tc>
        <w:tc>
          <w:tcPr>
            <w:tcW w:w="3119" w:type="dxa"/>
          </w:tcPr>
          <w:p w14:paraId="7F37EFF3" w14:textId="2F98D334" w:rsidR="00D01DCF" w:rsidRPr="00042D5A" w:rsidRDefault="00294FC7" w:rsidP="006112DE">
            <w:pPr>
              <w:spacing w:after="0" w:line="240" w:lineRule="auto"/>
              <w:jc w:val="center"/>
              <w:rPr>
                <w:rFonts w:ascii="Calibri" w:hAnsi="Calibri" w:cs="Calibri"/>
                <w:sz w:val="32"/>
                <w:szCs w:val="32"/>
              </w:rPr>
            </w:pPr>
            <w:r w:rsidRPr="00042D5A">
              <w:rPr>
                <w:rFonts w:ascii="Calibri" w:hAnsi="Calibri" w:cs="Calibri"/>
                <w:sz w:val="32"/>
                <w:szCs w:val="32"/>
              </w:rPr>
              <w:t>2</w:t>
            </w:r>
            <w:ins w:id="1" w:author="VANDERDONK Emerson [Eastern Goldfields College]" w:date="2018-10-22T08:56:00Z">
              <w:r w:rsidR="00092131" w:rsidRPr="00042D5A">
                <w:rPr>
                  <w:rFonts w:ascii="Calibri" w:hAnsi="Calibri" w:cs="Calibri"/>
                  <w:sz w:val="32"/>
                  <w:szCs w:val="32"/>
                </w:rPr>
                <w:t>6</w:t>
              </w:r>
            </w:ins>
            <w:r w:rsidR="002011D6" w:rsidRPr="00042D5A">
              <w:rPr>
                <w:rFonts w:ascii="Calibri" w:hAnsi="Calibri" w:cs="Calibri"/>
                <w:sz w:val="32"/>
                <w:szCs w:val="32"/>
              </w:rPr>
              <w:t>4</w:t>
            </w:r>
          </w:p>
        </w:tc>
        <w:tc>
          <w:tcPr>
            <w:tcW w:w="2097" w:type="dxa"/>
          </w:tcPr>
          <w:p w14:paraId="1FFD2C53" w14:textId="77777777" w:rsidR="00D01DCF" w:rsidRPr="00AC4D81" w:rsidRDefault="00D01DCF" w:rsidP="006112DE">
            <w:pPr>
              <w:spacing w:after="0" w:line="240" w:lineRule="auto"/>
              <w:rPr>
                <w:rFonts w:ascii="Calibri" w:hAnsi="Calibri" w:cs="Calibri"/>
                <w:sz w:val="36"/>
                <w:szCs w:val="36"/>
              </w:rPr>
            </w:pPr>
          </w:p>
        </w:tc>
      </w:tr>
      <w:tr w:rsidR="00D01DCF" w:rsidRPr="00AC4D81" w14:paraId="4256090A" w14:textId="77777777" w:rsidTr="00D01DCF">
        <w:trPr>
          <w:jc w:val="center"/>
        </w:trPr>
        <w:tc>
          <w:tcPr>
            <w:tcW w:w="4252" w:type="dxa"/>
          </w:tcPr>
          <w:p w14:paraId="0ADBA83B" w14:textId="0BC12783" w:rsidR="00D01DCF" w:rsidRPr="00A05567" w:rsidRDefault="001C4EA9" w:rsidP="00A05567">
            <w:pPr>
              <w:spacing w:after="0" w:line="240" w:lineRule="auto"/>
              <w:jc w:val="center"/>
              <w:rPr>
                <w:rFonts w:ascii="Calibri" w:hAnsi="Calibri" w:cs="Calibri"/>
                <w:bCs/>
                <w:sz w:val="32"/>
                <w:szCs w:val="32"/>
              </w:rPr>
            </w:pPr>
            <w:r w:rsidRPr="00A05567">
              <w:rPr>
                <w:rFonts w:ascii="Calibri" w:hAnsi="Calibri" w:cs="Calibri"/>
                <w:bCs/>
                <w:sz w:val="32"/>
                <w:szCs w:val="32"/>
              </w:rPr>
              <w:t>Building and testing</w:t>
            </w:r>
          </w:p>
        </w:tc>
        <w:tc>
          <w:tcPr>
            <w:tcW w:w="3119" w:type="dxa"/>
          </w:tcPr>
          <w:p w14:paraId="27D19C5A" w14:textId="0452D0E7" w:rsidR="00D01DCF" w:rsidRPr="00042D5A" w:rsidRDefault="002F3C29" w:rsidP="006112DE">
            <w:pPr>
              <w:spacing w:after="0" w:line="240" w:lineRule="auto"/>
              <w:jc w:val="center"/>
              <w:rPr>
                <w:rFonts w:ascii="Calibri" w:hAnsi="Calibri" w:cs="Calibri"/>
                <w:sz w:val="32"/>
                <w:szCs w:val="32"/>
              </w:rPr>
            </w:pPr>
            <w:r w:rsidRPr="00042D5A">
              <w:rPr>
                <w:rFonts w:ascii="Calibri" w:hAnsi="Calibri" w:cs="Calibri"/>
                <w:sz w:val="32"/>
                <w:szCs w:val="32"/>
              </w:rPr>
              <w:t>9</w:t>
            </w:r>
          </w:p>
        </w:tc>
        <w:tc>
          <w:tcPr>
            <w:tcW w:w="2097" w:type="dxa"/>
          </w:tcPr>
          <w:p w14:paraId="2F67F606" w14:textId="77777777" w:rsidR="00D01DCF" w:rsidRPr="00AC4D81" w:rsidRDefault="00D01DCF" w:rsidP="006112DE">
            <w:pPr>
              <w:spacing w:after="0" w:line="240" w:lineRule="auto"/>
              <w:rPr>
                <w:rFonts w:ascii="Calibri" w:hAnsi="Calibri" w:cs="Calibri"/>
                <w:sz w:val="36"/>
                <w:szCs w:val="36"/>
              </w:rPr>
            </w:pPr>
          </w:p>
        </w:tc>
      </w:tr>
      <w:tr w:rsidR="00D01DCF" w:rsidRPr="00AC4D81" w14:paraId="69EE2454" w14:textId="77777777" w:rsidTr="00D01DCF">
        <w:trPr>
          <w:jc w:val="center"/>
        </w:trPr>
        <w:tc>
          <w:tcPr>
            <w:tcW w:w="4252" w:type="dxa"/>
          </w:tcPr>
          <w:p w14:paraId="79A59BB2" w14:textId="649E4DB8" w:rsidR="00D01DCF" w:rsidRPr="00A05567" w:rsidRDefault="00D01DCF" w:rsidP="00A05567">
            <w:pPr>
              <w:spacing w:after="0" w:line="240" w:lineRule="auto"/>
              <w:jc w:val="center"/>
              <w:rPr>
                <w:rFonts w:ascii="Calibri" w:hAnsi="Calibri" w:cs="Calibri"/>
                <w:bCs/>
                <w:sz w:val="32"/>
                <w:szCs w:val="32"/>
              </w:rPr>
            </w:pPr>
            <w:r w:rsidRPr="00A05567">
              <w:rPr>
                <w:rFonts w:ascii="Calibri" w:hAnsi="Calibri" w:cs="Calibri"/>
                <w:bCs/>
                <w:sz w:val="32"/>
                <w:szCs w:val="32"/>
              </w:rPr>
              <w:t>Analysis of results</w:t>
            </w:r>
          </w:p>
        </w:tc>
        <w:tc>
          <w:tcPr>
            <w:tcW w:w="3119" w:type="dxa"/>
          </w:tcPr>
          <w:p w14:paraId="6152FE6A" w14:textId="3458B2E4" w:rsidR="00D01DCF" w:rsidRPr="00042D5A" w:rsidRDefault="00F16B92" w:rsidP="006112DE">
            <w:pPr>
              <w:spacing w:after="0" w:line="240" w:lineRule="auto"/>
              <w:jc w:val="center"/>
              <w:rPr>
                <w:rFonts w:ascii="Calibri" w:hAnsi="Calibri" w:cs="Calibri"/>
                <w:sz w:val="32"/>
                <w:szCs w:val="32"/>
              </w:rPr>
            </w:pPr>
            <w:r w:rsidRPr="00042D5A">
              <w:rPr>
                <w:rFonts w:ascii="Calibri" w:hAnsi="Calibri" w:cs="Calibri"/>
                <w:sz w:val="32"/>
                <w:szCs w:val="32"/>
              </w:rPr>
              <w:t>16</w:t>
            </w:r>
          </w:p>
        </w:tc>
        <w:tc>
          <w:tcPr>
            <w:tcW w:w="2097" w:type="dxa"/>
          </w:tcPr>
          <w:p w14:paraId="47F700FF" w14:textId="77777777" w:rsidR="00D01DCF" w:rsidRPr="00AC4D81" w:rsidRDefault="00D01DCF" w:rsidP="006112DE">
            <w:pPr>
              <w:spacing w:after="0" w:line="240" w:lineRule="auto"/>
              <w:rPr>
                <w:rFonts w:ascii="Calibri" w:hAnsi="Calibri" w:cs="Calibri"/>
                <w:sz w:val="36"/>
                <w:szCs w:val="36"/>
              </w:rPr>
            </w:pPr>
          </w:p>
        </w:tc>
      </w:tr>
      <w:tr w:rsidR="00D01DCF" w:rsidRPr="00AC4D81" w14:paraId="7D1588D2" w14:textId="77777777" w:rsidTr="00D01DCF">
        <w:trPr>
          <w:jc w:val="center"/>
        </w:trPr>
        <w:tc>
          <w:tcPr>
            <w:tcW w:w="4252" w:type="dxa"/>
          </w:tcPr>
          <w:p w14:paraId="6FF4A7B8" w14:textId="77777777" w:rsidR="00D01DCF" w:rsidRPr="00AC4D81" w:rsidRDefault="00D01DCF" w:rsidP="00A05567">
            <w:pPr>
              <w:spacing w:after="0" w:line="240" w:lineRule="auto"/>
              <w:jc w:val="center"/>
              <w:rPr>
                <w:rFonts w:ascii="Calibri" w:hAnsi="Calibri" w:cs="Calibri"/>
                <w:b/>
                <w:sz w:val="36"/>
                <w:szCs w:val="36"/>
              </w:rPr>
            </w:pPr>
            <w:r w:rsidRPr="00AC4D81">
              <w:rPr>
                <w:rFonts w:ascii="Calibri" w:hAnsi="Calibri" w:cs="Calibri"/>
                <w:b/>
                <w:sz w:val="36"/>
                <w:szCs w:val="36"/>
              </w:rPr>
              <w:t>TOTAL</w:t>
            </w:r>
          </w:p>
        </w:tc>
        <w:tc>
          <w:tcPr>
            <w:tcW w:w="3119" w:type="dxa"/>
          </w:tcPr>
          <w:p w14:paraId="17D32BB1" w14:textId="6F0B17DC" w:rsidR="00D01DCF" w:rsidRPr="00AC4D81" w:rsidRDefault="00F16B92" w:rsidP="00271E62">
            <w:pPr>
              <w:spacing w:after="0" w:line="240" w:lineRule="auto"/>
              <w:jc w:val="center"/>
              <w:rPr>
                <w:rFonts w:ascii="Calibri" w:hAnsi="Calibri" w:cs="Calibri"/>
                <w:sz w:val="36"/>
                <w:szCs w:val="36"/>
              </w:rPr>
            </w:pPr>
            <w:r>
              <w:rPr>
                <w:rFonts w:ascii="Calibri" w:hAnsi="Calibri" w:cs="Calibri"/>
                <w:sz w:val="36"/>
                <w:szCs w:val="36"/>
              </w:rPr>
              <w:t>49</w:t>
            </w:r>
          </w:p>
        </w:tc>
        <w:tc>
          <w:tcPr>
            <w:tcW w:w="2097" w:type="dxa"/>
          </w:tcPr>
          <w:p w14:paraId="1B3FE3DE" w14:textId="77777777" w:rsidR="00D01DCF" w:rsidRPr="00AC4D81" w:rsidRDefault="00D01DCF" w:rsidP="006112DE">
            <w:pPr>
              <w:spacing w:after="0" w:line="240" w:lineRule="auto"/>
              <w:rPr>
                <w:rFonts w:ascii="Calibri" w:hAnsi="Calibri" w:cs="Calibri"/>
                <w:sz w:val="36"/>
                <w:szCs w:val="36"/>
              </w:rPr>
            </w:pPr>
          </w:p>
        </w:tc>
      </w:tr>
    </w:tbl>
    <w:p w14:paraId="40162718" w14:textId="77777777" w:rsidR="0004754F" w:rsidRDefault="0004754F" w:rsidP="006112DE">
      <w:pPr>
        <w:spacing w:after="0" w:line="240" w:lineRule="auto"/>
        <w:rPr>
          <w:rFonts w:ascii="Calibri" w:hAnsi="Calibri" w:cs="Calibri"/>
          <w:b/>
          <w:sz w:val="24"/>
          <w:szCs w:val="24"/>
        </w:rPr>
      </w:pPr>
    </w:p>
    <w:p w14:paraId="2684E522" w14:textId="77777777" w:rsidR="0004754F" w:rsidRDefault="0004754F" w:rsidP="006112DE">
      <w:pPr>
        <w:spacing w:after="0" w:line="240" w:lineRule="auto"/>
        <w:rPr>
          <w:rFonts w:ascii="Calibri" w:hAnsi="Calibri" w:cs="Calibri"/>
          <w:b/>
          <w:sz w:val="24"/>
          <w:szCs w:val="24"/>
        </w:rPr>
      </w:pPr>
    </w:p>
    <w:p w14:paraId="78432EB7" w14:textId="2CE69F95" w:rsidR="00EC7EBE" w:rsidRPr="00AC4D81" w:rsidRDefault="002A014F" w:rsidP="006112DE">
      <w:pPr>
        <w:spacing w:after="0" w:line="240" w:lineRule="auto"/>
        <w:rPr>
          <w:rFonts w:ascii="Calibri" w:hAnsi="Calibri" w:cs="Calibri"/>
        </w:rPr>
      </w:pPr>
      <w:r w:rsidRPr="00AC4D81">
        <w:rPr>
          <w:rFonts w:ascii="Calibri" w:hAnsi="Calibri" w:cs="Calibri"/>
          <w:b/>
          <w:sz w:val="24"/>
          <w:szCs w:val="24"/>
        </w:rPr>
        <w:lastRenderedPageBreak/>
        <w:t>Introduction</w:t>
      </w:r>
    </w:p>
    <w:p w14:paraId="44641E90" w14:textId="4705DC2F" w:rsidR="002A014F" w:rsidRPr="00AC4D81" w:rsidRDefault="007E1370" w:rsidP="006112DE">
      <w:pPr>
        <w:spacing w:after="0" w:line="240" w:lineRule="auto"/>
        <w:rPr>
          <w:rFonts w:ascii="Calibri" w:hAnsi="Calibri" w:cs="Calibri"/>
          <w:sz w:val="24"/>
          <w:szCs w:val="24"/>
        </w:rPr>
      </w:pPr>
      <w:r w:rsidRPr="00AC4D81">
        <w:rPr>
          <w:rFonts w:ascii="Calibri" w:hAnsi="Calibri" w:cs="Calibri"/>
          <w:noProof/>
          <w:sz w:val="24"/>
          <w:szCs w:val="24"/>
          <w:lang w:val="en-US"/>
        </w:rPr>
        <w:drawing>
          <wp:anchor distT="0" distB="0" distL="114300" distR="114300" simplePos="0" relativeHeight="251660288" behindDoc="0" locked="0" layoutInCell="1" allowOverlap="1" wp14:anchorId="1F794A90" wp14:editId="35665B84">
            <wp:simplePos x="0" y="0"/>
            <wp:positionH relativeFrom="column">
              <wp:posOffset>1196051</wp:posOffset>
            </wp:positionH>
            <wp:positionV relativeFrom="paragraph">
              <wp:posOffset>630844</wp:posOffset>
            </wp:positionV>
            <wp:extent cx="3962400" cy="18141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1814195"/>
                    </a:xfrm>
                    <a:prstGeom prst="rect">
                      <a:avLst/>
                    </a:prstGeom>
                    <a:noFill/>
                    <a:ln>
                      <a:noFill/>
                    </a:ln>
                  </pic:spPr>
                </pic:pic>
              </a:graphicData>
            </a:graphic>
            <wp14:sizeRelH relativeFrom="page">
              <wp14:pctWidth>0</wp14:pctWidth>
            </wp14:sizeRelH>
            <wp14:sizeRelV relativeFrom="page">
              <wp14:pctHeight>0</wp14:pctHeight>
            </wp14:sizeRelV>
          </wp:anchor>
        </w:drawing>
      </w:r>
      <w:r w:rsidR="002A014F" w:rsidRPr="00AC4D81">
        <w:rPr>
          <w:rFonts w:ascii="Calibri" w:hAnsi="Calibri" w:cs="Calibri"/>
          <w:sz w:val="24"/>
          <w:szCs w:val="24"/>
        </w:rPr>
        <w:t xml:space="preserve">At its simplest, a water rocket is an upside down fizzy drink bottle, which has had a nose cone and some fins added. The bottle has some water which will provide the thrust to push the rocket along. The actual fuel of the rocket is provided by compressed air which is inserted into the bottle by </w:t>
      </w:r>
      <w:r w:rsidR="00D01DCF" w:rsidRPr="00AC4D81">
        <w:rPr>
          <w:rFonts w:ascii="Calibri" w:hAnsi="Calibri" w:cs="Calibri"/>
          <w:sz w:val="24"/>
          <w:szCs w:val="24"/>
        </w:rPr>
        <w:t>a bike pump</w:t>
      </w:r>
      <w:r w:rsidR="00AC4D81" w:rsidRPr="00AC4D81">
        <w:rPr>
          <w:rFonts w:ascii="Calibri" w:hAnsi="Calibri" w:cs="Calibri"/>
          <w:sz w:val="24"/>
          <w:szCs w:val="24"/>
        </w:rPr>
        <w:t>.</w:t>
      </w:r>
    </w:p>
    <w:p w14:paraId="4FF54C5C" w14:textId="5EE30A0F" w:rsidR="00D01DCF" w:rsidRPr="00AC4D81" w:rsidRDefault="00D01DCF" w:rsidP="006112DE">
      <w:pPr>
        <w:pStyle w:val="NoSpacing"/>
        <w:rPr>
          <w:rFonts w:ascii="Calibri" w:hAnsi="Calibri" w:cs="Calibri"/>
          <w:sz w:val="24"/>
          <w:szCs w:val="24"/>
        </w:rPr>
      </w:pPr>
    </w:p>
    <w:p w14:paraId="4B273DFA" w14:textId="7A25AEA1" w:rsidR="00BF640E" w:rsidRDefault="00E16AB8" w:rsidP="00E16AB8">
      <w:pPr>
        <w:pStyle w:val="NoSpacing"/>
        <w:shd w:val="clear" w:color="auto" w:fill="D9D9D9" w:themeFill="background1" w:themeFillShade="D9"/>
        <w:jc w:val="center"/>
        <w:rPr>
          <w:rFonts w:ascii="Calibri" w:hAnsi="Calibri" w:cs="Calibri"/>
          <w:b/>
          <w:sz w:val="24"/>
          <w:szCs w:val="24"/>
        </w:rPr>
      </w:pPr>
      <w:r>
        <w:rPr>
          <w:rFonts w:ascii="Calibri" w:hAnsi="Calibri" w:cs="Calibri"/>
          <w:b/>
          <w:sz w:val="24"/>
          <w:szCs w:val="24"/>
        </w:rPr>
        <w:t>PLANNING AND DESIGNING</w:t>
      </w:r>
      <w:r w:rsidR="0085025A">
        <w:rPr>
          <w:rFonts w:ascii="Calibri" w:hAnsi="Calibri" w:cs="Calibri"/>
          <w:b/>
          <w:sz w:val="24"/>
          <w:szCs w:val="24"/>
        </w:rPr>
        <w:t xml:space="preserve"> </w:t>
      </w:r>
      <w:r w:rsidR="0085025A">
        <w:rPr>
          <w:rFonts w:ascii="Calibri" w:hAnsi="Calibri" w:cs="Calibri"/>
          <w:b/>
          <w:sz w:val="24"/>
          <w:szCs w:val="24"/>
        </w:rPr>
        <w:tab/>
      </w:r>
      <w:r w:rsidR="0085025A">
        <w:rPr>
          <w:rFonts w:ascii="Calibri" w:hAnsi="Calibri" w:cs="Calibri"/>
          <w:b/>
          <w:sz w:val="24"/>
          <w:szCs w:val="24"/>
        </w:rPr>
        <w:tab/>
      </w:r>
      <w:r w:rsidR="0085025A">
        <w:rPr>
          <w:rFonts w:ascii="Calibri" w:hAnsi="Calibri" w:cs="Calibri"/>
          <w:b/>
          <w:sz w:val="24"/>
          <w:szCs w:val="24"/>
        </w:rPr>
        <w:tab/>
      </w:r>
      <w:r w:rsidR="0085025A">
        <w:rPr>
          <w:rFonts w:ascii="Calibri" w:hAnsi="Calibri" w:cs="Calibri"/>
          <w:b/>
          <w:sz w:val="24"/>
          <w:szCs w:val="24"/>
        </w:rPr>
        <w:tab/>
      </w:r>
      <w:r w:rsidR="0085025A">
        <w:rPr>
          <w:rFonts w:ascii="Calibri" w:hAnsi="Calibri" w:cs="Calibri"/>
          <w:b/>
          <w:sz w:val="24"/>
          <w:szCs w:val="24"/>
        </w:rPr>
        <w:tab/>
      </w:r>
      <w:r w:rsidR="0085025A">
        <w:rPr>
          <w:rFonts w:ascii="Calibri" w:hAnsi="Calibri" w:cs="Calibri"/>
          <w:b/>
          <w:sz w:val="24"/>
          <w:szCs w:val="24"/>
        </w:rPr>
        <w:tab/>
      </w:r>
      <w:r w:rsidR="0085025A">
        <w:rPr>
          <w:rFonts w:ascii="Calibri" w:hAnsi="Calibri" w:cs="Calibri"/>
          <w:b/>
          <w:sz w:val="24"/>
          <w:szCs w:val="24"/>
        </w:rPr>
        <w:tab/>
      </w:r>
      <w:r w:rsidR="0085025A">
        <w:rPr>
          <w:rFonts w:ascii="Calibri" w:hAnsi="Calibri" w:cs="Calibri"/>
          <w:b/>
          <w:sz w:val="24"/>
          <w:szCs w:val="24"/>
        </w:rPr>
        <w:tab/>
      </w:r>
      <w:r w:rsidR="0085025A">
        <w:rPr>
          <w:rFonts w:ascii="Calibri" w:hAnsi="Calibri" w:cs="Calibri"/>
          <w:b/>
          <w:sz w:val="24"/>
          <w:szCs w:val="24"/>
        </w:rPr>
        <w:tab/>
      </w:r>
      <w:r w:rsidR="0085025A">
        <w:rPr>
          <w:rFonts w:ascii="Calibri" w:hAnsi="Calibri" w:cs="Calibri"/>
          <w:b/>
          <w:sz w:val="24"/>
          <w:szCs w:val="24"/>
        </w:rPr>
        <w:tab/>
        <w:t>24 MARKS</w:t>
      </w:r>
    </w:p>
    <w:p w14:paraId="0228C3AE" w14:textId="77777777" w:rsidR="00FF14EA" w:rsidRPr="00AC4D81" w:rsidRDefault="00FF14EA" w:rsidP="00FF14EA">
      <w:pPr>
        <w:pStyle w:val="NoSpacing"/>
        <w:jc w:val="center"/>
        <w:rPr>
          <w:rFonts w:ascii="Calibri" w:hAnsi="Calibri" w:cs="Calibri"/>
          <w:b/>
          <w:sz w:val="24"/>
          <w:szCs w:val="24"/>
        </w:rPr>
      </w:pPr>
    </w:p>
    <w:p w14:paraId="3B81825A" w14:textId="48CEFB27" w:rsidR="002A014F" w:rsidRPr="00AC4D81" w:rsidRDefault="0085025A" w:rsidP="006112DE">
      <w:pPr>
        <w:pStyle w:val="ListParagraph"/>
        <w:numPr>
          <w:ilvl w:val="0"/>
          <w:numId w:val="30"/>
        </w:numPr>
        <w:spacing w:after="0" w:line="240" w:lineRule="auto"/>
        <w:ind w:left="0"/>
        <w:rPr>
          <w:rFonts w:ascii="Calibri" w:hAnsi="Calibri" w:cs="Calibri"/>
          <w:sz w:val="24"/>
          <w:szCs w:val="24"/>
        </w:rPr>
      </w:pPr>
      <w:r>
        <w:rPr>
          <w:rFonts w:ascii="Calibri" w:hAnsi="Calibri" w:cs="Calibri"/>
          <w:sz w:val="24"/>
          <w:szCs w:val="24"/>
        </w:rPr>
        <w:t xml:space="preserve">Name </w:t>
      </w:r>
      <w:del w:id="2" w:author="MCCAULEY Kiara" w:date="2018-10-22T08:43:00Z">
        <w:r w:rsidR="00425275" w:rsidRPr="00AC4D81" w:rsidDel="0078769D">
          <w:rPr>
            <w:rFonts w:ascii="Calibri" w:hAnsi="Calibri" w:cs="Calibri"/>
            <w:sz w:val="24"/>
            <w:szCs w:val="24"/>
          </w:rPr>
          <w:delText xml:space="preserve">Name </w:delText>
        </w:r>
      </w:del>
      <w:r>
        <w:rPr>
          <w:rFonts w:ascii="Calibri" w:hAnsi="Calibri" w:cs="Calibri"/>
          <w:sz w:val="24"/>
          <w:szCs w:val="24"/>
        </w:rPr>
        <w:t>three features</w:t>
      </w:r>
      <w:r w:rsidR="00425275" w:rsidRPr="00AC4D81">
        <w:rPr>
          <w:rFonts w:ascii="Calibri" w:hAnsi="Calibri" w:cs="Calibri"/>
          <w:sz w:val="24"/>
          <w:szCs w:val="24"/>
        </w:rPr>
        <w:t xml:space="preserve"> that impact the launch distance of rocket</w:t>
      </w:r>
      <w:r w:rsidR="00CA103B" w:rsidRPr="00AC4D81">
        <w:rPr>
          <w:rFonts w:ascii="Calibri" w:hAnsi="Calibri" w:cs="Calibri"/>
          <w:sz w:val="24"/>
          <w:szCs w:val="24"/>
        </w:rPr>
        <w:t>s</w:t>
      </w:r>
      <w:r w:rsidR="009154C3">
        <w:rPr>
          <w:rFonts w:ascii="Calibri" w:hAnsi="Calibri" w:cs="Calibri"/>
          <w:sz w:val="24"/>
          <w:szCs w:val="24"/>
        </w:rPr>
        <w:t>, and explain how they impact</w:t>
      </w:r>
      <w:r w:rsidR="000074B5">
        <w:rPr>
          <w:rFonts w:ascii="Calibri" w:hAnsi="Calibri" w:cs="Calibri"/>
          <w:sz w:val="24"/>
          <w:szCs w:val="24"/>
        </w:rPr>
        <w:t xml:space="preserve"> the</w:t>
      </w:r>
      <w:r w:rsidR="009154C3">
        <w:rPr>
          <w:rFonts w:ascii="Calibri" w:hAnsi="Calibri" w:cs="Calibri"/>
          <w:sz w:val="24"/>
          <w:szCs w:val="24"/>
        </w:rPr>
        <w:t xml:space="preserve"> launch distance</w:t>
      </w:r>
      <w:r w:rsidR="00A22D92" w:rsidRPr="00AC4D81">
        <w:rPr>
          <w:rFonts w:ascii="Calibri" w:hAnsi="Calibri" w:cs="Calibri"/>
          <w:sz w:val="24"/>
          <w:szCs w:val="24"/>
        </w:rPr>
        <w:t>.</w:t>
      </w:r>
      <w:r w:rsidR="00425275" w:rsidRPr="00AC4D81">
        <w:rPr>
          <w:rFonts w:ascii="Calibri" w:hAnsi="Calibri" w:cs="Calibri"/>
          <w:sz w:val="24"/>
          <w:szCs w:val="24"/>
        </w:rPr>
        <w:t xml:space="preserve"> </w:t>
      </w:r>
      <w:r w:rsidR="00404FC6" w:rsidRPr="00AC4D81">
        <w:rPr>
          <w:rFonts w:ascii="Calibri" w:hAnsi="Calibri" w:cs="Calibri"/>
          <w:sz w:val="24"/>
          <w:szCs w:val="24"/>
        </w:rPr>
        <w:tab/>
      </w:r>
      <w:r w:rsidR="00404FC6" w:rsidRPr="00AC4D81">
        <w:rPr>
          <w:rFonts w:ascii="Calibri" w:hAnsi="Calibri" w:cs="Calibri"/>
          <w:sz w:val="24"/>
          <w:szCs w:val="24"/>
        </w:rPr>
        <w:tab/>
      </w:r>
      <w:r w:rsidR="00A22D92" w:rsidRPr="00AC4D81">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404FC6" w:rsidRPr="00FF14EA">
        <w:rPr>
          <w:rFonts w:ascii="Calibri" w:hAnsi="Calibri" w:cs="Calibri"/>
          <w:i/>
          <w:iCs/>
          <w:sz w:val="24"/>
          <w:szCs w:val="24"/>
        </w:rPr>
        <w:t>(</w:t>
      </w:r>
      <w:r w:rsidR="00EF5EC6" w:rsidRPr="00FF14EA">
        <w:rPr>
          <w:rFonts w:ascii="Calibri" w:hAnsi="Calibri" w:cs="Calibri"/>
          <w:i/>
          <w:iCs/>
          <w:sz w:val="24"/>
          <w:szCs w:val="24"/>
        </w:rPr>
        <w:t>3</w:t>
      </w:r>
      <w:r w:rsidR="00404FC6" w:rsidRPr="00FF14EA">
        <w:rPr>
          <w:rFonts w:ascii="Calibri" w:hAnsi="Calibri" w:cs="Calibri"/>
          <w:i/>
          <w:iCs/>
          <w:sz w:val="24"/>
          <w:szCs w:val="24"/>
        </w:rPr>
        <w:t xml:space="preserve"> marks</w:t>
      </w:r>
      <w:r w:rsidR="001440AA" w:rsidRPr="00FF14EA">
        <w:rPr>
          <w:rFonts w:ascii="Calibri" w:hAnsi="Calibri" w:cs="Calibri"/>
          <w:i/>
          <w:iCs/>
          <w:sz w:val="24"/>
          <w:szCs w:val="24"/>
        </w:rPr>
        <w:t>)</w:t>
      </w:r>
    </w:p>
    <w:p w14:paraId="40B30A5B" w14:textId="77777777" w:rsidR="00844AB5" w:rsidRPr="00AC4D81" w:rsidRDefault="00844AB5" w:rsidP="00844AB5">
      <w:pPr>
        <w:pStyle w:val="ListParagraph"/>
        <w:spacing w:after="0" w:line="240" w:lineRule="auto"/>
        <w:ind w:left="0"/>
        <w:rPr>
          <w:rFonts w:ascii="Calibri" w:hAnsi="Calibri" w:cs="Calibri"/>
          <w:sz w:val="24"/>
          <w:szCs w:val="24"/>
        </w:rPr>
      </w:pPr>
    </w:p>
    <w:p w14:paraId="10EDB56A" w14:textId="3D42CCAE" w:rsidR="00844AB5" w:rsidRPr="00AC4D81" w:rsidRDefault="00425275" w:rsidP="00844AB5">
      <w:pPr>
        <w:spacing w:after="0" w:line="360" w:lineRule="auto"/>
        <w:rPr>
          <w:rFonts w:ascii="Calibri" w:hAnsi="Calibri" w:cs="Calibri"/>
          <w:sz w:val="24"/>
          <w:szCs w:val="24"/>
        </w:rPr>
      </w:pPr>
      <w:r w:rsidRPr="00AC4D81">
        <w:rPr>
          <w:rFonts w:ascii="Calibri" w:hAnsi="Calibri" w:cs="Calibri"/>
          <w:sz w:val="24"/>
          <w:szCs w:val="24"/>
        </w:rPr>
        <w:t>_________________________________________________________________________________________________________________________________</w:t>
      </w:r>
      <w:r w:rsidR="005D12A0" w:rsidRPr="00AC4D81">
        <w:rPr>
          <w:rFonts w:ascii="Calibri" w:hAnsi="Calibri" w:cs="Calibri"/>
          <w:sz w:val="24"/>
          <w:szCs w:val="24"/>
        </w:rPr>
        <w:t>_________</w:t>
      </w:r>
      <w:r w:rsidRPr="00AC4D81">
        <w:rPr>
          <w:rFonts w:ascii="Calibri" w:hAnsi="Calibri" w:cs="Calibri"/>
          <w:sz w:val="24"/>
          <w:szCs w:val="24"/>
        </w:rPr>
        <w:t>___________________________________________________________________________________________________________</w:t>
      </w:r>
      <w:r w:rsidR="005214BB" w:rsidRPr="00AC4D81">
        <w:rPr>
          <w:rFonts w:ascii="Calibri" w:hAnsi="Calibri" w:cs="Calibri"/>
          <w:sz w:val="24"/>
          <w:szCs w:val="24"/>
        </w:rPr>
        <w:t>______</w:t>
      </w:r>
      <w:r w:rsidRPr="00AC4D81">
        <w:rPr>
          <w:rFonts w:ascii="Calibri" w:hAnsi="Calibri" w:cs="Calibri"/>
          <w:sz w:val="24"/>
          <w:szCs w:val="24"/>
        </w:rPr>
        <w:t>__________</w:t>
      </w:r>
      <w:r w:rsidR="00844AB5" w:rsidRPr="00AC4D81">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sidR="009154C3" w:rsidRPr="00AC4D81">
        <w:rPr>
          <w:rFonts w:ascii="Calibri" w:hAnsi="Calibri" w:cs="Calibri"/>
          <w:sz w:val="24"/>
          <w:szCs w:val="24"/>
        </w:rPr>
        <w:t>______________________________________________________________________________________________________________________________________________________________________________</w:t>
      </w:r>
    </w:p>
    <w:p w14:paraId="2D91E0C9" w14:textId="77777777" w:rsidR="005D12A0" w:rsidRPr="00AC4D81" w:rsidRDefault="005D12A0" w:rsidP="006112DE">
      <w:pPr>
        <w:spacing w:after="0" w:line="240" w:lineRule="auto"/>
        <w:rPr>
          <w:rFonts w:ascii="Calibri" w:hAnsi="Calibri" w:cs="Calibri"/>
          <w:sz w:val="24"/>
          <w:szCs w:val="24"/>
        </w:rPr>
      </w:pPr>
    </w:p>
    <w:p w14:paraId="7FB6CFB9" w14:textId="5802C8D4" w:rsidR="0052036F" w:rsidRPr="00AC4D81" w:rsidRDefault="00E93040" w:rsidP="009154C3">
      <w:pPr>
        <w:pStyle w:val="NoSpacing"/>
        <w:jc w:val="center"/>
        <w:rPr>
          <w:rFonts w:ascii="Calibri" w:hAnsi="Calibri" w:cs="Calibri"/>
          <w:sz w:val="24"/>
          <w:szCs w:val="24"/>
        </w:rPr>
      </w:pPr>
      <w:r w:rsidRPr="00AC4D81">
        <w:rPr>
          <w:rFonts w:ascii="Calibri" w:hAnsi="Calibri" w:cs="Calibri"/>
          <w:sz w:val="24"/>
          <w:szCs w:val="24"/>
        </w:rPr>
        <w:t>Decide which</w:t>
      </w:r>
      <w:r w:rsidR="002A014F" w:rsidRPr="00AC4D81">
        <w:rPr>
          <w:rFonts w:ascii="Calibri" w:hAnsi="Calibri" w:cs="Calibri"/>
          <w:sz w:val="24"/>
          <w:szCs w:val="24"/>
        </w:rPr>
        <w:t xml:space="preserve"> </w:t>
      </w:r>
      <w:r w:rsidR="0085025A">
        <w:rPr>
          <w:rFonts w:ascii="Calibri" w:hAnsi="Calibri" w:cs="Calibri"/>
          <w:sz w:val="24"/>
          <w:szCs w:val="24"/>
        </w:rPr>
        <w:t>feature</w:t>
      </w:r>
      <w:r w:rsidR="002A014F" w:rsidRPr="00AC4D81">
        <w:rPr>
          <w:rFonts w:ascii="Calibri" w:hAnsi="Calibri" w:cs="Calibri"/>
          <w:sz w:val="24"/>
          <w:szCs w:val="24"/>
        </w:rPr>
        <w:t xml:space="preserve"> you think is</w:t>
      </w:r>
      <w:r w:rsidRPr="00AC4D81">
        <w:rPr>
          <w:rFonts w:ascii="Calibri" w:hAnsi="Calibri" w:cs="Calibri"/>
          <w:sz w:val="24"/>
          <w:szCs w:val="24"/>
        </w:rPr>
        <w:t xml:space="preserve"> the</w:t>
      </w:r>
      <w:r w:rsidR="002A014F" w:rsidRPr="00AC4D81">
        <w:rPr>
          <w:rFonts w:ascii="Calibri" w:hAnsi="Calibri" w:cs="Calibri"/>
          <w:sz w:val="24"/>
          <w:szCs w:val="24"/>
        </w:rPr>
        <w:t xml:space="preserve"> most important in making the rocket </w:t>
      </w:r>
      <w:r w:rsidR="007005A6" w:rsidRPr="00AC4D81">
        <w:rPr>
          <w:rFonts w:ascii="Calibri" w:hAnsi="Calibri" w:cs="Calibri"/>
          <w:sz w:val="24"/>
          <w:szCs w:val="24"/>
        </w:rPr>
        <w:t>fly the best</w:t>
      </w:r>
      <w:r w:rsidR="002A014F" w:rsidRPr="00AC4D81">
        <w:rPr>
          <w:rFonts w:ascii="Calibri" w:hAnsi="Calibri" w:cs="Calibri"/>
          <w:sz w:val="24"/>
          <w:szCs w:val="24"/>
        </w:rPr>
        <w:t xml:space="preserve">. This is the </w:t>
      </w:r>
      <w:r w:rsidR="0085025A">
        <w:rPr>
          <w:rFonts w:ascii="Calibri" w:hAnsi="Calibri" w:cs="Calibri"/>
          <w:sz w:val="24"/>
          <w:szCs w:val="24"/>
        </w:rPr>
        <w:t>feature</w:t>
      </w:r>
      <w:r w:rsidR="002A014F" w:rsidRPr="00AC4D81">
        <w:rPr>
          <w:rFonts w:ascii="Calibri" w:hAnsi="Calibri" w:cs="Calibri"/>
          <w:sz w:val="24"/>
          <w:szCs w:val="24"/>
        </w:rPr>
        <w:t xml:space="preserve"> you are going to c</w:t>
      </w:r>
      <w:r w:rsidR="00714344" w:rsidRPr="00AC4D81">
        <w:rPr>
          <w:rFonts w:ascii="Calibri" w:hAnsi="Calibri" w:cs="Calibri"/>
          <w:sz w:val="24"/>
          <w:szCs w:val="24"/>
        </w:rPr>
        <w:t xml:space="preserve">hange and then test to find the </w:t>
      </w:r>
      <w:r w:rsidR="002A014F" w:rsidRPr="00AC4D81">
        <w:rPr>
          <w:rFonts w:ascii="Calibri" w:hAnsi="Calibri" w:cs="Calibri"/>
          <w:sz w:val="24"/>
          <w:szCs w:val="24"/>
        </w:rPr>
        <w:t xml:space="preserve">optimum </w:t>
      </w:r>
      <w:r w:rsidR="0083359A">
        <w:rPr>
          <w:rFonts w:ascii="Calibri" w:hAnsi="Calibri" w:cs="Calibri"/>
          <w:sz w:val="24"/>
          <w:szCs w:val="24"/>
        </w:rPr>
        <w:t>design</w:t>
      </w:r>
      <w:r w:rsidR="002A014F" w:rsidRPr="00AC4D81">
        <w:rPr>
          <w:rFonts w:ascii="Calibri" w:hAnsi="Calibri" w:cs="Calibri"/>
          <w:sz w:val="24"/>
          <w:szCs w:val="24"/>
        </w:rPr>
        <w:t xml:space="preserve"> for a water bottle rocket.</w:t>
      </w:r>
    </w:p>
    <w:p w14:paraId="579FFB7F" w14:textId="13C2C98B" w:rsidR="00714344" w:rsidRDefault="00714344" w:rsidP="006112DE">
      <w:pPr>
        <w:pStyle w:val="NoSpacing"/>
        <w:rPr>
          <w:rFonts w:ascii="Calibri" w:hAnsi="Calibri" w:cs="Calibri"/>
          <w:sz w:val="24"/>
          <w:szCs w:val="24"/>
        </w:rPr>
      </w:pPr>
    </w:p>
    <w:p w14:paraId="32BAA660" w14:textId="77777777" w:rsidR="009154C3" w:rsidRPr="00AC4D81" w:rsidRDefault="009154C3" w:rsidP="006112DE">
      <w:pPr>
        <w:pStyle w:val="NoSpacing"/>
        <w:rPr>
          <w:rFonts w:ascii="Calibri" w:hAnsi="Calibri" w:cs="Calibri"/>
          <w:sz w:val="24"/>
          <w:szCs w:val="24"/>
        </w:rPr>
      </w:pPr>
    </w:p>
    <w:p w14:paraId="0BCC6576" w14:textId="77777777" w:rsidR="00E40B26" w:rsidRDefault="00D52C30" w:rsidP="00844AB5">
      <w:pPr>
        <w:pStyle w:val="ListParagraph"/>
        <w:numPr>
          <w:ilvl w:val="0"/>
          <w:numId w:val="30"/>
        </w:numPr>
        <w:spacing w:after="0" w:line="240" w:lineRule="auto"/>
        <w:ind w:left="0" w:hanging="284"/>
        <w:rPr>
          <w:rFonts w:ascii="Calibri" w:hAnsi="Calibri" w:cs="Calibri"/>
          <w:sz w:val="24"/>
          <w:szCs w:val="24"/>
        </w:rPr>
      </w:pPr>
      <w:r>
        <w:rPr>
          <w:rFonts w:ascii="Calibri" w:hAnsi="Calibri" w:cs="Calibri"/>
          <w:sz w:val="24"/>
          <w:szCs w:val="24"/>
        </w:rPr>
        <w:t>State</w:t>
      </w:r>
      <w:r w:rsidR="0061554E" w:rsidRPr="00AC4D81">
        <w:rPr>
          <w:rFonts w:ascii="Calibri" w:hAnsi="Calibri" w:cs="Calibri"/>
          <w:sz w:val="24"/>
          <w:szCs w:val="24"/>
        </w:rPr>
        <w:t xml:space="preserve"> </w:t>
      </w:r>
      <w:r w:rsidR="00844AB5" w:rsidRPr="00AC4D81">
        <w:rPr>
          <w:rFonts w:ascii="Calibri" w:hAnsi="Calibri" w:cs="Calibri"/>
          <w:sz w:val="24"/>
          <w:szCs w:val="24"/>
        </w:rPr>
        <w:t>the</w:t>
      </w:r>
      <w:r w:rsidR="00E40B26">
        <w:rPr>
          <w:rFonts w:ascii="Calibri" w:hAnsi="Calibri" w:cs="Calibri"/>
          <w:sz w:val="24"/>
          <w:szCs w:val="24"/>
        </w:rPr>
        <w:t>:</w:t>
      </w:r>
    </w:p>
    <w:p w14:paraId="0D4FBDEF" w14:textId="546D9A7C" w:rsidR="00844AB5" w:rsidRPr="00AC4D81" w:rsidRDefault="00844AB5" w:rsidP="00E40B26">
      <w:pPr>
        <w:pStyle w:val="ListParagraph"/>
        <w:numPr>
          <w:ilvl w:val="1"/>
          <w:numId w:val="30"/>
        </w:numPr>
        <w:spacing w:after="0" w:line="240" w:lineRule="auto"/>
        <w:rPr>
          <w:rFonts w:ascii="Calibri" w:hAnsi="Calibri" w:cs="Calibri"/>
          <w:sz w:val="24"/>
          <w:szCs w:val="24"/>
        </w:rPr>
      </w:pPr>
      <w:r w:rsidRPr="00AC4D81">
        <w:rPr>
          <w:rFonts w:ascii="Calibri" w:hAnsi="Calibri" w:cs="Calibri"/>
          <w:sz w:val="24"/>
          <w:szCs w:val="24"/>
        </w:rPr>
        <w:t xml:space="preserve"> independent variable</w:t>
      </w:r>
      <w:r w:rsidR="00D52C30">
        <w:rPr>
          <w:rFonts w:ascii="Calibri" w:hAnsi="Calibri" w:cs="Calibri"/>
          <w:sz w:val="24"/>
          <w:szCs w:val="24"/>
        </w:rPr>
        <w:tab/>
      </w:r>
      <w:r w:rsidR="00D52C30">
        <w:rPr>
          <w:rFonts w:ascii="Calibri" w:hAnsi="Calibri" w:cs="Calibri"/>
          <w:sz w:val="24"/>
          <w:szCs w:val="24"/>
        </w:rPr>
        <w:tab/>
      </w:r>
      <w:r w:rsidR="00D52C30">
        <w:rPr>
          <w:rFonts w:ascii="Calibri" w:hAnsi="Calibri" w:cs="Calibri"/>
          <w:sz w:val="24"/>
          <w:szCs w:val="24"/>
        </w:rPr>
        <w:tab/>
      </w:r>
      <w:r w:rsidR="00D52C30">
        <w:rPr>
          <w:rFonts w:ascii="Calibri" w:hAnsi="Calibri" w:cs="Calibri"/>
          <w:sz w:val="24"/>
          <w:szCs w:val="24"/>
        </w:rPr>
        <w:tab/>
      </w:r>
      <w:r w:rsidR="00DD7A15" w:rsidRPr="00AC4D81">
        <w:rPr>
          <w:rFonts w:ascii="Calibri" w:hAnsi="Calibri" w:cs="Calibri"/>
          <w:sz w:val="24"/>
          <w:szCs w:val="24"/>
        </w:rPr>
        <w:tab/>
      </w:r>
      <w:r w:rsidRPr="00AC4D81">
        <w:rPr>
          <w:rFonts w:ascii="Calibri" w:hAnsi="Calibri" w:cs="Calibri"/>
          <w:sz w:val="24"/>
          <w:szCs w:val="24"/>
        </w:rPr>
        <w:tab/>
      </w:r>
      <w:r w:rsidRPr="00AC4D81">
        <w:rPr>
          <w:rFonts w:ascii="Calibri" w:hAnsi="Calibri" w:cs="Calibri"/>
          <w:sz w:val="24"/>
          <w:szCs w:val="24"/>
        </w:rPr>
        <w:tab/>
      </w:r>
      <w:r w:rsidRPr="00AC4D81">
        <w:rPr>
          <w:rFonts w:ascii="Calibri" w:hAnsi="Calibri" w:cs="Calibri"/>
          <w:sz w:val="24"/>
          <w:szCs w:val="24"/>
        </w:rPr>
        <w:tab/>
      </w:r>
      <w:r w:rsidRPr="00DF7709">
        <w:rPr>
          <w:rFonts w:ascii="Calibri" w:hAnsi="Calibri" w:cs="Calibri"/>
          <w:b/>
          <w:i/>
          <w:iCs/>
          <w:sz w:val="24"/>
          <w:szCs w:val="24"/>
        </w:rPr>
        <w:tab/>
      </w:r>
      <w:r w:rsidRPr="00DF7709">
        <w:rPr>
          <w:rFonts w:ascii="Calibri" w:hAnsi="Calibri" w:cs="Calibri"/>
          <w:i/>
          <w:iCs/>
          <w:sz w:val="24"/>
          <w:szCs w:val="24"/>
        </w:rPr>
        <w:t>(1 mark)</w:t>
      </w:r>
    </w:p>
    <w:p w14:paraId="4CADAB29" w14:textId="77777777" w:rsidR="00844AB5" w:rsidRPr="00AC4D81" w:rsidRDefault="00844AB5" w:rsidP="00844AB5">
      <w:pPr>
        <w:pStyle w:val="ListParagraph"/>
        <w:spacing w:after="0" w:line="240" w:lineRule="auto"/>
        <w:ind w:left="0"/>
        <w:rPr>
          <w:rFonts w:ascii="Calibri" w:hAnsi="Calibri" w:cs="Calibri"/>
          <w:sz w:val="24"/>
          <w:szCs w:val="24"/>
        </w:rPr>
      </w:pPr>
    </w:p>
    <w:p w14:paraId="333BB096" w14:textId="3B5F69BA" w:rsidR="00844AB5" w:rsidRPr="00AC4D81" w:rsidRDefault="00844AB5" w:rsidP="00E40B26">
      <w:pPr>
        <w:spacing w:after="0" w:line="360" w:lineRule="auto"/>
        <w:ind w:left="1440"/>
        <w:rPr>
          <w:rFonts w:ascii="Calibri" w:hAnsi="Calibri" w:cs="Calibri"/>
          <w:sz w:val="24"/>
          <w:szCs w:val="24"/>
        </w:rPr>
      </w:pPr>
      <w:r w:rsidRPr="00AC4D81">
        <w:rPr>
          <w:rFonts w:ascii="Calibri" w:hAnsi="Calibri" w:cs="Calibri"/>
          <w:sz w:val="24"/>
          <w:szCs w:val="24"/>
        </w:rPr>
        <w:t>_____________________________________</w:t>
      </w:r>
      <w:r w:rsidR="00E40B26">
        <w:rPr>
          <w:rFonts w:ascii="Calibri" w:hAnsi="Calibri" w:cs="Calibri"/>
          <w:sz w:val="24"/>
          <w:szCs w:val="24"/>
        </w:rPr>
        <w:t>_____</w:t>
      </w:r>
      <w:r w:rsidRPr="00AC4D81">
        <w:rPr>
          <w:rFonts w:ascii="Calibri" w:hAnsi="Calibri" w:cs="Calibri"/>
          <w:sz w:val="24"/>
          <w:szCs w:val="24"/>
        </w:rPr>
        <w:t>________________________________</w:t>
      </w:r>
    </w:p>
    <w:p w14:paraId="0304C534" w14:textId="69A3206C" w:rsidR="00844AB5" w:rsidRPr="00AC4D81" w:rsidRDefault="0061554E" w:rsidP="00E40B26">
      <w:pPr>
        <w:pStyle w:val="NoSpacing"/>
        <w:numPr>
          <w:ilvl w:val="1"/>
          <w:numId w:val="30"/>
        </w:numPr>
        <w:rPr>
          <w:rFonts w:ascii="Calibri" w:hAnsi="Calibri" w:cs="Calibri"/>
          <w:sz w:val="24"/>
          <w:szCs w:val="24"/>
        </w:rPr>
      </w:pPr>
      <w:r w:rsidRPr="00AC4D81">
        <w:rPr>
          <w:rFonts w:ascii="Calibri" w:hAnsi="Calibri" w:cs="Calibri"/>
          <w:sz w:val="24"/>
          <w:szCs w:val="24"/>
        </w:rPr>
        <w:t>dependent variable</w:t>
      </w:r>
      <w:r w:rsidR="007005A6" w:rsidRPr="00AC4D81">
        <w:rPr>
          <w:rFonts w:ascii="Calibri" w:hAnsi="Calibri" w:cs="Calibri"/>
          <w:sz w:val="24"/>
          <w:szCs w:val="24"/>
        </w:rPr>
        <w:t xml:space="preserve"> </w:t>
      </w:r>
      <w:r w:rsidR="00D52C30">
        <w:rPr>
          <w:rFonts w:ascii="Calibri" w:hAnsi="Calibri" w:cs="Calibri"/>
          <w:sz w:val="24"/>
          <w:szCs w:val="24"/>
        </w:rPr>
        <w:tab/>
      </w:r>
      <w:r w:rsidR="00D52C30">
        <w:rPr>
          <w:rFonts w:ascii="Calibri" w:hAnsi="Calibri" w:cs="Calibri"/>
          <w:sz w:val="24"/>
          <w:szCs w:val="24"/>
        </w:rPr>
        <w:tab/>
      </w:r>
      <w:r w:rsidR="00D52C30">
        <w:rPr>
          <w:rFonts w:ascii="Calibri" w:hAnsi="Calibri" w:cs="Calibri"/>
          <w:sz w:val="24"/>
          <w:szCs w:val="24"/>
        </w:rPr>
        <w:tab/>
      </w:r>
      <w:r w:rsidR="00D52C30">
        <w:rPr>
          <w:rFonts w:ascii="Calibri" w:hAnsi="Calibri" w:cs="Calibri"/>
          <w:sz w:val="24"/>
          <w:szCs w:val="24"/>
        </w:rPr>
        <w:tab/>
      </w:r>
      <w:r w:rsidR="00D52C30">
        <w:rPr>
          <w:rFonts w:ascii="Calibri" w:hAnsi="Calibri" w:cs="Calibri"/>
          <w:sz w:val="24"/>
          <w:szCs w:val="24"/>
        </w:rPr>
        <w:tab/>
      </w:r>
      <w:r w:rsidR="00D52C30">
        <w:rPr>
          <w:rFonts w:ascii="Calibri" w:hAnsi="Calibri" w:cs="Calibri"/>
          <w:sz w:val="24"/>
          <w:szCs w:val="24"/>
        </w:rPr>
        <w:tab/>
      </w:r>
      <w:r w:rsidR="007005A6" w:rsidRPr="00AC4D81">
        <w:rPr>
          <w:rFonts w:ascii="Calibri" w:hAnsi="Calibri" w:cs="Calibri"/>
          <w:sz w:val="24"/>
          <w:szCs w:val="24"/>
        </w:rPr>
        <w:tab/>
      </w:r>
      <w:r w:rsidR="00E40B26">
        <w:rPr>
          <w:rFonts w:ascii="Calibri" w:hAnsi="Calibri" w:cs="Calibri"/>
          <w:sz w:val="24"/>
          <w:szCs w:val="24"/>
        </w:rPr>
        <w:tab/>
      </w:r>
      <w:r w:rsidR="00E40B26">
        <w:rPr>
          <w:rFonts w:ascii="Calibri" w:hAnsi="Calibri" w:cs="Calibri"/>
          <w:sz w:val="24"/>
          <w:szCs w:val="24"/>
        </w:rPr>
        <w:tab/>
      </w:r>
      <w:r w:rsidR="00844AB5" w:rsidRPr="00DF7709">
        <w:rPr>
          <w:rFonts w:ascii="Calibri" w:hAnsi="Calibri" w:cs="Calibri"/>
          <w:i/>
          <w:iCs/>
          <w:sz w:val="24"/>
          <w:szCs w:val="24"/>
        </w:rPr>
        <w:t>(1 mark)</w:t>
      </w:r>
    </w:p>
    <w:p w14:paraId="7E5BC64C" w14:textId="77777777" w:rsidR="00844AB5" w:rsidRPr="00AC4D81" w:rsidRDefault="00844AB5" w:rsidP="00844AB5">
      <w:pPr>
        <w:pStyle w:val="ListParagraph"/>
        <w:spacing w:after="0" w:line="240" w:lineRule="auto"/>
        <w:ind w:left="0"/>
        <w:rPr>
          <w:rFonts w:ascii="Calibri" w:hAnsi="Calibri" w:cs="Calibri"/>
          <w:sz w:val="24"/>
          <w:szCs w:val="24"/>
        </w:rPr>
      </w:pPr>
    </w:p>
    <w:p w14:paraId="46777889" w14:textId="19DE0590" w:rsidR="00404FC6" w:rsidRPr="00AC4D81" w:rsidRDefault="00844AB5" w:rsidP="00FF14EA">
      <w:pPr>
        <w:spacing w:after="0" w:line="360" w:lineRule="auto"/>
        <w:ind w:left="1440"/>
        <w:rPr>
          <w:rFonts w:ascii="Calibri" w:hAnsi="Calibri" w:cs="Calibri"/>
          <w:sz w:val="24"/>
          <w:szCs w:val="24"/>
        </w:rPr>
      </w:pPr>
      <w:r w:rsidRPr="00AC4D81">
        <w:rPr>
          <w:rFonts w:ascii="Calibri" w:hAnsi="Calibri" w:cs="Calibri"/>
          <w:sz w:val="24"/>
          <w:szCs w:val="24"/>
        </w:rPr>
        <w:t>__________________________________________________________________________</w:t>
      </w:r>
      <w:r w:rsidR="00E40B26">
        <w:rPr>
          <w:rFonts w:ascii="Calibri" w:hAnsi="Calibri" w:cs="Calibri"/>
          <w:sz w:val="24"/>
          <w:szCs w:val="24"/>
        </w:rPr>
        <w:t>_</w:t>
      </w:r>
    </w:p>
    <w:p w14:paraId="60C2E8C3" w14:textId="77777777" w:rsidR="00CA103B" w:rsidRPr="00AC4D81" w:rsidRDefault="00CA103B" w:rsidP="006112DE">
      <w:pPr>
        <w:spacing w:after="0" w:line="240" w:lineRule="auto"/>
        <w:rPr>
          <w:rFonts w:ascii="Calibri" w:hAnsi="Calibri" w:cs="Calibri"/>
          <w:sz w:val="24"/>
          <w:szCs w:val="24"/>
        </w:rPr>
      </w:pPr>
    </w:p>
    <w:p w14:paraId="600C6D7F" w14:textId="7CA20F37" w:rsidR="002A014F" w:rsidRPr="00AC4D81" w:rsidRDefault="00DF7709" w:rsidP="00387369">
      <w:pPr>
        <w:pStyle w:val="ListParagraph"/>
        <w:numPr>
          <w:ilvl w:val="0"/>
          <w:numId w:val="30"/>
        </w:numPr>
        <w:spacing w:after="0" w:line="240" w:lineRule="auto"/>
        <w:ind w:left="0" w:hanging="284"/>
        <w:rPr>
          <w:rFonts w:ascii="Calibri" w:hAnsi="Calibri" w:cs="Calibri"/>
          <w:b/>
          <w:sz w:val="24"/>
          <w:szCs w:val="24"/>
          <w:u w:val="single"/>
        </w:rPr>
      </w:pPr>
      <w:r>
        <w:rPr>
          <w:rFonts w:ascii="Calibri" w:hAnsi="Calibri" w:cs="Calibri"/>
          <w:sz w:val="24"/>
          <w:szCs w:val="24"/>
        </w:rPr>
        <w:t>Create</w:t>
      </w:r>
      <w:r w:rsidR="006112DE" w:rsidRPr="00AC4D81">
        <w:rPr>
          <w:rFonts w:ascii="Calibri" w:hAnsi="Calibri" w:cs="Calibri"/>
          <w:sz w:val="24"/>
          <w:szCs w:val="24"/>
        </w:rPr>
        <w:t xml:space="preserve"> a hypothesis for your experiment</w:t>
      </w:r>
      <w:r w:rsidR="002A014F" w:rsidRPr="00AC4D81">
        <w:rPr>
          <w:rFonts w:ascii="Calibri" w:hAnsi="Calibri" w:cs="Calibri"/>
          <w:b/>
          <w:sz w:val="24"/>
          <w:szCs w:val="24"/>
        </w:rPr>
        <w:tab/>
      </w:r>
      <w:r w:rsidR="002A014F" w:rsidRPr="00AC4D81">
        <w:rPr>
          <w:rFonts w:ascii="Calibri" w:hAnsi="Calibri" w:cs="Calibri"/>
          <w:b/>
          <w:sz w:val="24"/>
          <w:szCs w:val="24"/>
        </w:rPr>
        <w:tab/>
      </w:r>
      <w:r w:rsidR="00D01DCF" w:rsidRPr="00AC4D81">
        <w:rPr>
          <w:rFonts w:ascii="Calibri" w:hAnsi="Calibri" w:cs="Calibri"/>
          <w:b/>
          <w:sz w:val="24"/>
          <w:szCs w:val="24"/>
        </w:rPr>
        <w:tab/>
      </w:r>
      <w:r w:rsidR="002A014F" w:rsidRPr="00AC4D81">
        <w:rPr>
          <w:rFonts w:ascii="Calibri" w:hAnsi="Calibri" w:cs="Calibri"/>
          <w:b/>
          <w:sz w:val="24"/>
          <w:szCs w:val="24"/>
        </w:rPr>
        <w:tab/>
      </w:r>
      <w:r w:rsidR="002A014F" w:rsidRPr="00AC4D81">
        <w:rPr>
          <w:rFonts w:ascii="Calibri" w:hAnsi="Calibri" w:cs="Calibri"/>
          <w:b/>
          <w:sz w:val="24"/>
          <w:szCs w:val="24"/>
        </w:rPr>
        <w:tab/>
      </w:r>
      <w:r w:rsidR="006C518D" w:rsidRPr="00AC4D81">
        <w:rPr>
          <w:rFonts w:ascii="Calibri" w:hAnsi="Calibri" w:cs="Calibri"/>
          <w:b/>
          <w:sz w:val="24"/>
          <w:szCs w:val="24"/>
        </w:rPr>
        <w:tab/>
      </w:r>
      <w:r w:rsidR="002A014F" w:rsidRPr="00AC4D81">
        <w:rPr>
          <w:rFonts w:ascii="Calibri" w:hAnsi="Calibri" w:cs="Calibri"/>
          <w:b/>
          <w:sz w:val="24"/>
          <w:szCs w:val="24"/>
        </w:rPr>
        <w:tab/>
      </w:r>
      <w:r w:rsidR="002A014F" w:rsidRPr="00AC4D81">
        <w:rPr>
          <w:rFonts w:ascii="Calibri" w:hAnsi="Calibri" w:cs="Calibri"/>
          <w:b/>
          <w:sz w:val="24"/>
          <w:szCs w:val="24"/>
        </w:rPr>
        <w:tab/>
      </w:r>
      <w:r w:rsidR="00294FC7" w:rsidRPr="00DF7709">
        <w:rPr>
          <w:rFonts w:ascii="Calibri" w:hAnsi="Calibri" w:cs="Calibri"/>
          <w:i/>
          <w:iCs/>
          <w:sz w:val="24"/>
          <w:szCs w:val="24"/>
        </w:rPr>
        <w:t>(</w:t>
      </w:r>
      <w:r w:rsidRPr="00DF7709">
        <w:rPr>
          <w:rFonts w:ascii="Calibri" w:hAnsi="Calibri" w:cs="Calibri"/>
          <w:i/>
          <w:iCs/>
          <w:sz w:val="24"/>
          <w:szCs w:val="24"/>
        </w:rPr>
        <w:t>2</w:t>
      </w:r>
      <w:commentRangeStart w:id="3"/>
      <w:r w:rsidR="002A014F" w:rsidRPr="00DF7709">
        <w:rPr>
          <w:rFonts w:ascii="Calibri" w:hAnsi="Calibri" w:cs="Calibri"/>
          <w:i/>
          <w:iCs/>
          <w:sz w:val="24"/>
          <w:szCs w:val="24"/>
        </w:rPr>
        <w:t xml:space="preserve"> marks</w:t>
      </w:r>
      <w:commentRangeEnd w:id="3"/>
      <w:r w:rsidR="0078769D" w:rsidRPr="00DF7709">
        <w:rPr>
          <w:rStyle w:val="CommentReference"/>
          <w:rFonts w:ascii="Calibri" w:hAnsi="Calibri" w:cs="Calibri"/>
          <w:i/>
          <w:iCs/>
        </w:rPr>
        <w:commentReference w:id="3"/>
      </w:r>
      <w:r w:rsidR="002A014F" w:rsidRPr="00DF7709">
        <w:rPr>
          <w:rFonts w:ascii="Calibri" w:hAnsi="Calibri" w:cs="Calibri"/>
          <w:i/>
          <w:iCs/>
          <w:sz w:val="24"/>
          <w:szCs w:val="24"/>
        </w:rPr>
        <w:t>)</w:t>
      </w:r>
    </w:p>
    <w:p w14:paraId="68D9A94C" w14:textId="77777777" w:rsidR="00844AB5" w:rsidRPr="00AC4D81" w:rsidRDefault="00844AB5" w:rsidP="00844AB5">
      <w:pPr>
        <w:pStyle w:val="ListParagraph"/>
        <w:spacing w:after="0" w:line="240" w:lineRule="auto"/>
        <w:ind w:left="0"/>
        <w:rPr>
          <w:rFonts w:ascii="Calibri" w:hAnsi="Calibri" w:cs="Calibri"/>
          <w:b/>
          <w:sz w:val="24"/>
          <w:szCs w:val="24"/>
          <w:u w:val="single"/>
        </w:rPr>
      </w:pPr>
    </w:p>
    <w:p w14:paraId="4D3DB933" w14:textId="76851D60" w:rsidR="009154C3" w:rsidRDefault="00844AB5" w:rsidP="000B5A64">
      <w:pPr>
        <w:spacing w:after="0" w:line="360" w:lineRule="auto"/>
        <w:rPr>
          <w:rFonts w:ascii="Calibri" w:hAnsi="Calibri" w:cs="Calibri"/>
          <w:sz w:val="24"/>
          <w:szCs w:val="24"/>
        </w:rPr>
      </w:pPr>
      <w:r w:rsidRPr="00AC4D81">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5CBD4E" w14:textId="44B3E56D" w:rsidR="00BF640E" w:rsidRPr="00AC4D81" w:rsidRDefault="00186985" w:rsidP="00CA103B">
      <w:pPr>
        <w:pStyle w:val="NoSpacing"/>
        <w:numPr>
          <w:ilvl w:val="0"/>
          <w:numId w:val="30"/>
        </w:numPr>
        <w:ind w:left="-426" w:firstLine="142"/>
        <w:rPr>
          <w:rFonts w:ascii="Calibri" w:hAnsi="Calibri" w:cs="Calibri"/>
          <w:sz w:val="24"/>
          <w:szCs w:val="24"/>
        </w:rPr>
      </w:pPr>
      <w:r>
        <w:rPr>
          <w:rFonts w:ascii="Calibri" w:hAnsi="Calibri" w:cs="Calibri"/>
          <w:sz w:val="24"/>
          <w:szCs w:val="24"/>
        </w:rPr>
        <w:lastRenderedPageBreak/>
        <w:t>State three controlled variables, and explain why they must be controlled.</w:t>
      </w:r>
      <w:r w:rsidR="00BF640E" w:rsidRPr="00AC4D81">
        <w:rPr>
          <w:rFonts w:ascii="Calibri" w:hAnsi="Calibri" w:cs="Calibri"/>
          <w:b/>
          <w:sz w:val="24"/>
          <w:szCs w:val="24"/>
        </w:rPr>
        <w:tab/>
      </w:r>
      <w:r w:rsidR="00BF640E" w:rsidRPr="00AC4D81">
        <w:rPr>
          <w:rFonts w:ascii="Calibri" w:hAnsi="Calibri" w:cs="Calibri"/>
          <w:b/>
          <w:sz w:val="24"/>
          <w:szCs w:val="24"/>
        </w:rPr>
        <w:tab/>
      </w:r>
      <w:r w:rsidR="00BF640E" w:rsidRPr="00062512">
        <w:rPr>
          <w:rFonts w:ascii="Calibri" w:hAnsi="Calibri" w:cs="Calibri"/>
          <w:b/>
          <w:i/>
          <w:iCs/>
          <w:sz w:val="24"/>
          <w:szCs w:val="24"/>
        </w:rPr>
        <w:tab/>
      </w:r>
      <w:r w:rsidR="00922653" w:rsidRPr="00062512">
        <w:rPr>
          <w:rFonts w:ascii="Calibri" w:hAnsi="Calibri" w:cs="Calibri"/>
          <w:i/>
          <w:iCs/>
          <w:sz w:val="24"/>
          <w:szCs w:val="24"/>
        </w:rPr>
        <w:t>(</w:t>
      </w:r>
      <w:r w:rsidRPr="00062512">
        <w:rPr>
          <w:rFonts w:ascii="Calibri" w:hAnsi="Calibri" w:cs="Calibri"/>
          <w:i/>
          <w:iCs/>
          <w:sz w:val="24"/>
          <w:szCs w:val="24"/>
        </w:rPr>
        <w:t>4</w:t>
      </w:r>
      <w:r w:rsidR="00BF640E" w:rsidRPr="00062512">
        <w:rPr>
          <w:rFonts w:ascii="Calibri" w:hAnsi="Calibri" w:cs="Calibri"/>
          <w:i/>
          <w:iCs/>
          <w:sz w:val="24"/>
          <w:szCs w:val="24"/>
        </w:rPr>
        <w:t xml:space="preserve"> mark</w:t>
      </w:r>
      <w:r w:rsidR="00922653" w:rsidRPr="00062512">
        <w:rPr>
          <w:rFonts w:ascii="Calibri" w:hAnsi="Calibri" w:cs="Calibri"/>
          <w:i/>
          <w:iCs/>
          <w:sz w:val="24"/>
          <w:szCs w:val="24"/>
        </w:rPr>
        <w:t>s</w:t>
      </w:r>
      <w:r w:rsidR="00BF640E" w:rsidRPr="00062512">
        <w:rPr>
          <w:rFonts w:ascii="Calibri" w:hAnsi="Calibri" w:cs="Calibri"/>
          <w:i/>
          <w:iCs/>
          <w:sz w:val="24"/>
          <w:szCs w:val="24"/>
        </w:rPr>
        <w:t>)</w:t>
      </w:r>
    </w:p>
    <w:p w14:paraId="387F05D0" w14:textId="77777777" w:rsidR="00B31EE7" w:rsidRPr="00AC4D81" w:rsidRDefault="00B31EE7" w:rsidP="00B31EE7">
      <w:pPr>
        <w:spacing w:after="0" w:line="360" w:lineRule="auto"/>
        <w:rPr>
          <w:rFonts w:ascii="Calibri" w:hAnsi="Calibri" w:cs="Calibri"/>
          <w:sz w:val="24"/>
          <w:szCs w:val="24"/>
        </w:rPr>
      </w:pPr>
      <w:r w:rsidRPr="00AC4D81">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4F911E" w14:textId="77777777" w:rsidR="00B31EE7" w:rsidRPr="00AC4D81" w:rsidRDefault="00B31EE7" w:rsidP="00B31EE7">
      <w:pPr>
        <w:spacing w:after="0" w:line="360" w:lineRule="auto"/>
        <w:rPr>
          <w:rFonts w:ascii="Calibri" w:hAnsi="Calibri" w:cs="Calibri"/>
          <w:sz w:val="24"/>
          <w:szCs w:val="24"/>
        </w:rPr>
      </w:pPr>
    </w:p>
    <w:p w14:paraId="3D9430E3" w14:textId="4C1B0B25" w:rsidR="003324C0" w:rsidRPr="005942E6" w:rsidRDefault="007A7D9B" w:rsidP="006112DE">
      <w:pPr>
        <w:pStyle w:val="ListParagraph"/>
        <w:numPr>
          <w:ilvl w:val="0"/>
          <w:numId w:val="30"/>
        </w:numPr>
        <w:spacing w:after="0" w:line="240" w:lineRule="auto"/>
        <w:ind w:left="0" w:hanging="284"/>
        <w:rPr>
          <w:rFonts w:ascii="Calibri" w:hAnsi="Calibri" w:cs="Calibri"/>
          <w:bCs/>
          <w:sz w:val="24"/>
          <w:szCs w:val="24"/>
        </w:rPr>
      </w:pPr>
      <w:r w:rsidRPr="005942E6">
        <w:rPr>
          <w:rFonts w:ascii="Calibri" w:hAnsi="Calibri" w:cs="Calibri"/>
          <w:bCs/>
          <w:sz w:val="24"/>
          <w:szCs w:val="24"/>
        </w:rPr>
        <w:t>The design of your rocket</w:t>
      </w:r>
      <w:r w:rsidR="00922653" w:rsidRPr="005942E6">
        <w:rPr>
          <w:rFonts w:ascii="Calibri" w:hAnsi="Calibri" w:cs="Calibri"/>
          <w:bCs/>
          <w:sz w:val="24"/>
          <w:szCs w:val="24"/>
        </w:rPr>
        <w:t>s</w:t>
      </w:r>
      <w:r w:rsidRPr="005942E6">
        <w:rPr>
          <w:rFonts w:ascii="Calibri" w:hAnsi="Calibri" w:cs="Calibri"/>
          <w:bCs/>
          <w:sz w:val="24"/>
          <w:szCs w:val="24"/>
        </w:rPr>
        <w:t>.</w:t>
      </w:r>
    </w:p>
    <w:p w14:paraId="44876268" w14:textId="77777777" w:rsidR="00114531" w:rsidRPr="00AC4D81" w:rsidRDefault="00114531" w:rsidP="00114531">
      <w:pPr>
        <w:pStyle w:val="ListParagraph"/>
        <w:spacing w:after="0" w:line="240" w:lineRule="auto"/>
        <w:ind w:left="0"/>
        <w:rPr>
          <w:rFonts w:ascii="Calibri" w:hAnsi="Calibri" w:cs="Calibri"/>
          <w:b/>
          <w:sz w:val="24"/>
          <w:szCs w:val="24"/>
        </w:rPr>
      </w:pPr>
    </w:p>
    <w:p w14:paraId="3600D3C2" w14:textId="27DB27FF" w:rsidR="00114531" w:rsidRDefault="00114531" w:rsidP="00114531">
      <w:pPr>
        <w:pStyle w:val="ListParagraph"/>
        <w:numPr>
          <w:ilvl w:val="1"/>
          <w:numId w:val="30"/>
        </w:numPr>
        <w:spacing w:after="0" w:line="240" w:lineRule="auto"/>
        <w:rPr>
          <w:rFonts w:ascii="Calibri" w:hAnsi="Calibri" w:cs="Calibri"/>
          <w:sz w:val="24"/>
          <w:szCs w:val="24"/>
        </w:rPr>
      </w:pPr>
      <w:r>
        <w:rPr>
          <w:rFonts w:ascii="Calibri" w:hAnsi="Calibri" w:cs="Calibri"/>
          <w:sz w:val="24"/>
          <w:szCs w:val="24"/>
        </w:rPr>
        <w:t xml:space="preserve">You need to design two rockets which will be exactly the same except for the one feature you’ve decided to change. </w:t>
      </w:r>
      <w:r w:rsidR="00E159FD" w:rsidRPr="00AC4D81">
        <w:rPr>
          <w:rFonts w:ascii="Calibri" w:hAnsi="Calibri" w:cs="Calibri"/>
          <w:sz w:val="24"/>
          <w:szCs w:val="24"/>
        </w:rPr>
        <w:t>Draw</w:t>
      </w:r>
      <w:r w:rsidR="003324C0" w:rsidRPr="00AC4D81">
        <w:rPr>
          <w:rFonts w:ascii="Calibri" w:hAnsi="Calibri" w:cs="Calibri"/>
          <w:sz w:val="24"/>
          <w:szCs w:val="24"/>
        </w:rPr>
        <w:t xml:space="preserve"> a sketch of your</w:t>
      </w:r>
      <w:r w:rsidR="008222DE">
        <w:rPr>
          <w:rFonts w:ascii="Calibri" w:hAnsi="Calibri" w:cs="Calibri"/>
          <w:sz w:val="24"/>
          <w:szCs w:val="24"/>
        </w:rPr>
        <w:t xml:space="preserve"> two</w:t>
      </w:r>
      <w:r w:rsidR="003324C0" w:rsidRPr="00AC4D81">
        <w:rPr>
          <w:rFonts w:ascii="Calibri" w:hAnsi="Calibri" w:cs="Calibri"/>
          <w:sz w:val="24"/>
          <w:szCs w:val="24"/>
        </w:rPr>
        <w:t xml:space="preserve"> design</w:t>
      </w:r>
      <w:r w:rsidR="00E159FD" w:rsidRPr="00AC4D81">
        <w:rPr>
          <w:rFonts w:ascii="Calibri" w:hAnsi="Calibri" w:cs="Calibri"/>
          <w:sz w:val="24"/>
          <w:szCs w:val="24"/>
        </w:rPr>
        <w:t>s</w:t>
      </w:r>
      <w:r w:rsidR="00C10CE7" w:rsidRPr="00AC4D81">
        <w:rPr>
          <w:rFonts w:ascii="Calibri" w:hAnsi="Calibri" w:cs="Calibri"/>
          <w:sz w:val="24"/>
          <w:szCs w:val="24"/>
        </w:rPr>
        <w:t xml:space="preserve"> on the A3 sheet of paper</w:t>
      </w:r>
      <w:r w:rsidR="003324C0" w:rsidRPr="00AC4D81">
        <w:rPr>
          <w:rFonts w:ascii="Calibri" w:hAnsi="Calibri" w:cs="Calibri"/>
          <w:sz w:val="24"/>
          <w:szCs w:val="24"/>
        </w:rPr>
        <w:t>; include the</w:t>
      </w:r>
      <w:r w:rsidR="001D7B93" w:rsidRPr="00AC4D81">
        <w:rPr>
          <w:rFonts w:ascii="Calibri" w:hAnsi="Calibri" w:cs="Calibri"/>
          <w:sz w:val="24"/>
          <w:szCs w:val="24"/>
        </w:rPr>
        <w:t xml:space="preserve"> measurements and</w:t>
      </w:r>
      <w:r w:rsidR="003324C0" w:rsidRPr="00AC4D81">
        <w:rPr>
          <w:rFonts w:ascii="Calibri" w:hAnsi="Calibri" w:cs="Calibri"/>
          <w:sz w:val="24"/>
          <w:szCs w:val="24"/>
        </w:rPr>
        <w:t xml:space="preserve"> design features that are unique to your rocket</w:t>
      </w:r>
      <w:r w:rsidR="003324C0" w:rsidRPr="00AC4D81">
        <w:rPr>
          <w:rFonts w:ascii="Calibri" w:hAnsi="Calibri" w:cs="Calibri"/>
          <w:sz w:val="24"/>
          <w:szCs w:val="24"/>
        </w:rPr>
        <w:tab/>
      </w:r>
      <w:r w:rsidR="003324C0" w:rsidRPr="00114531">
        <w:rPr>
          <w:rFonts w:ascii="Calibri" w:hAnsi="Calibri" w:cs="Calibri"/>
          <w:i/>
          <w:iCs/>
          <w:sz w:val="24"/>
          <w:szCs w:val="24"/>
        </w:rPr>
        <w:t>(5 marks)</w:t>
      </w:r>
    </w:p>
    <w:p w14:paraId="22A5B224" w14:textId="77777777" w:rsidR="00114531" w:rsidRDefault="00114531" w:rsidP="00114531">
      <w:pPr>
        <w:pStyle w:val="ListParagraph"/>
        <w:spacing w:after="0" w:line="240" w:lineRule="auto"/>
        <w:ind w:left="1440"/>
        <w:rPr>
          <w:rFonts w:ascii="Calibri" w:hAnsi="Calibri" w:cs="Calibri"/>
          <w:sz w:val="24"/>
          <w:szCs w:val="24"/>
        </w:rPr>
      </w:pPr>
    </w:p>
    <w:p w14:paraId="6513EFA3" w14:textId="01F0C647" w:rsidR="003324C0" w:rsidRPr="00114531" w:rsidRDefault="00C10CE7" w:rsidP="00114531">
      <w:pPr>
        <w:pStyle w:val="ListParagraph"/>
        <w:numPr>
          <w:ilvl w:val="1"/>
          <w:numId w:val="30"/>
        </w:numPr>
        <w:spacing w:after="0" w:line="240" w:lineRule="auto"/>
        <w:rPr>
          <w:rFonts w:ascii="Calibri" w:hAnsi="Calibri" w:cs="Calibri"/>
          <w:sz w:val="24"/>
          <w:szCs w:val="24"/>
        </w:rPr>
      </w:pPr>
      <w:r w:rsidRPr="00114531">
        <w:rPr>
          <w:rFonts w:ascii="Calibri" w:hAnsi="Calibri" w:cs="Calibri"/>
          <w:sz w:val="24"/>
          <w:szCs w:val="24"/>
        </w:rPr>
        <w:t xml:space="preserve">Next to each feature of your </w:t>
      </w:r>
      <w:r w:rsidR="00D54527">
        <w:rPr>
          <w:rFonts w:ascii="Calibri" w:hAnsi="Calibri" w:cs="Calibri"/>
          <w:sz w:val="24"/>
          <w:szCs w:val="24"/>
        </w:rPr>
        <w:t>rocket design – the features that are the same between your two rockets -</w:t>
      </w:r>
      <w:r w:rsidRPr="00114531">
        <w:rPr>
          <w:rFonts w:ascii="Calibri" w:hAnsi="Calibri" w:cs="Calibri"/>
          <w:sz w:val="24"/>
          <w:szCs w:val="24"/>
        </w:rPr>
        <w:t xml:space="preserve"> i</w:t>
      </w:r>
      <w:r w:rsidR="003324C0" w:rsidRPr="00114531">
        <w:rPr>
          <w:rFonts w:ascii="Calibri" w:hAnsi="Calibri" w:cs="Calibri"/>
          <w:sz w:val="24"/>
          <w:szCs w:val="24"/>
        </w:rPr>
        <w:t xml:space="preserve">nclude why you have chosen </w:t>
      </w:r>
      <w:r w:rsidR="0064422B">
        <w:rPr>
          <w:rFonts w:ascii="Calibri" w:hAnsi="Calibri" w:cs="Calibri"/>
          <w:sz w:val="24"/>
          <w:szCs w:val="24"/>
        </w:rPr>
        <w:t xml:space="preserve">that particular weight/shape </w:t>
      </w:r>
      <w:r w:rsidRPr="00114531">
        <w:rPr>
          <w:rFonts w:ascii="Calibri" w:hAnsi="Calibri" w:cs="Calibri"/>
          <w:sz w:val="24"/>
          <w:szCs w:val="24"/>
        </w:rPr>
        <w:t>(</w:t>
      </w:r>
      <w:r w:rsidR="001D7B93" w:rsidRPr="00114531">
        <w:rPr>
          <w:rFonts w:ascii="Calibri" w:hAnsi="Calibri" w:cs="Calibri"/>
          <w:sz w:val="24"/>
          <w:szCs w:val="24"/>
        </w:rPr>
        <w:t>refer to Newton’s laws and other scientific concepts)</w:t>
      </w:r>
      <w:r w:rsidRPr="00114531">
        <w:rPr>
          <w:rFonts w:ascii="Calibri" w:hAnsi="Calibri" w:cs="Calibri"/>
          <w:sz w:val="24"/>
          <w:szCs w:val="24"/>
        </w:rPr>
        <w:tab/>
      </w:r>
      <w:r w:rsidRPr="00114531">
        <w:rPr>
          <w:rFonts w:ascii="Calibri" w:hAnsi="Calibri" w:cs="Calibri"/>
          <w:sz w:val="24"/>
          <w:szCs w:val="24"/>
        </w:rPr>
        <w:tab/>
      </w:r>
      <w:r w:rsidRPr="00114531">
        <w:rPr>
          <w:rFonts w:ascii="Calibri" w:hAnsi="Calibri" w:cs="Calibri"/>
          <w:sz w:val="24"/>
          <w:szCs w:val="24"/>
        </w:rPr>
        <w:tab/>
      </w:r>
      <w:r w:rsidRPr="00114531">
        <w:rPr>
          <w:rFonts w:ascii="Calibri" w:hAnsi="Calibri" w:cs="Calibri"/>
          <w:sz w:val="24"/>
          <w:szCs w:val="24"/>
        </w:rPr>
        <w:tab/>
      </w:r>
      <w:r w:rsidR="00114531" w:rsidRPr="00114531">
        <w:rPr>
          <w:rFonts w:ascii="Calibri" w:hAnsi="Calibri" w:cs="Calibri"/>
          <w:i/>
          <w:iCs/>
          <w:sz w:val="24"/>
          <w:szCs w:val="24"/>
        </w:rPr>
        <w:tab/>
      </w:r>
      <w:r w:rsidR="003411F4">
        <w:rPr>
          <w:rFonts w:ascii="Calibri" w:hAnsi="Calibri" w:cs="Calibri"/>
          <w:i/>
          <w:iCs/>
          <w:sz w:val="24"/>
          <w:szCs w:val="24"/>
        </w:rPr>
        <w:tab/>
      </w:r>
      <w:r w:rsidR="003411F4">
        <w:rPr>
          <w:rFonts w:ascii="Calibri" w:hAnsi="Calibri" w:cs="Calibri"/>
          <w:i/>
          <w:iCs/>
          <w:sz w:val="24"/>
          <w:szCs w:val="24"/>
        </w:rPr>
        <w:tab/>
      </w:r>
      <w:r w:rsidR="003324C0" w:rsidRPr="00114531">
        <w:rPr>
          <w:rFonts w:ascii="Calibri" w:hAnsi="Calibri" w:cs="Calibri"/>
          <w:i/>
          <w:iCs/>
          <w:sz w:val="24"/>
          <w:szCs w:val="24"/>
        </w:rPr>
        <w:t>(5 marks)</w:t>
      </w:r>
    </w:p>
    <w:p w14:paraId="4C37C810" w14:textId="37CD6952" w:rsidR="0011622B" w:rsidRDefault="0011622B" w:rsidP="0011622B">
      <w:pPr>
        <w:spacing w:after="0" w:line="240" w:lineRule="auto"/>
        <w:rPr>
          <w:rFonts w:ascii="Calibri" w:hAnsi="Calibri" w:cs="Calibri"/>
          <w:sz w:val="24"/>
          <w:szCs w:val="24"/>
        </w:rPr>
      </w:pPr>
    </w:p>
    <w:p w14:paraId="5E4E32FA" w14:textId="77777777" w:rsidR="00097750" w:rsidRPr="00AC4D81" w:rsidRDefault="00097750" w:rsidP="0011622B">
      <w:pPr>
        <w:spacing w:after="0" w:line="240" w:lineRule="auto"/>
        <w:rPr>
          <w:rFonts w:ascii="Calibri" w:hAnsi="Calibri" w:cs="Calibri"/>
          <w:sz w:val="24"/>
          <w:szCs w:val="24"/>
        </w:rPr>
      </w:pPr>
    </w:p>
    <w:p w14:paraId="66AA935F" w14:textId="06AABE6F" w:rsidR="00D13E81" w:rsidRPr="00B10A93" w:rsidRDefault="002E454C" w:rsidP="00824C54">
      <w:pPr>
        <w:pStyle w:val="ListParagraph"/>
        <w:numPr>
          <w:ilvl w:val="0"/>
          <w:numId w:val="30"/>
        </w:numPr>
        <w:spacing w:after="0" w:line="240" w:lineRule="auto"/>
        <w:ind w:left="0"/>
        <w:rPr>
          <w:rFonts w:ascii="Calibri" w:hAnsi="Calibri" w:cs="Calibri"/>
          <w:sz w:val="24"/>
          <w:szCs w:val="24"/>
        </w:rPr>
      </w:pPr>
      <w:r w:rsidRPr="00B10A93">
        <w:rPr>
          <w:rFonts w:ascii="Calibri" w:hAnsi="Calibri" w:cs="Calibri"/>
          <w:sz w:val="24"/>
          <w:szCs w:val="24"/>
        </w:rPr>
        <w:t>W</w:t>
      </w:r>
      <w:r w:rsidR="006C518D" w:rsidRPr="00B10A93">
        <w:rPr>
          <w:rFonts w:ascii="Calibri" w:hAnsi="Calibri" w:cs="Calibri"/>
          <w:sz w:val="24"/>
          <w:szCs w:val="24"/>
        </w:rPr>
        <w:t>rite a step by step method of how you are going to</w:t>
      </w:r>
      <w:r w:rsidR="00824C54" w:rsidRPr="00B10A93">
        <w:rPr>
          <w:rFonts w:ascii="Calibri" w:hAnsi="Calibri" w:cs="Calibri"/>
          <w:sz w:val="24"/>
          <w:szCs w:val="24"/>
        </w:rPr>
        <w:t xml:space="preserve"> measure the launch distance of your rockets and record your data.</w:t>
      </w:r>
      <w:r w:rsidR="00B10A93" w:rsidRPr="00B10A93">
        <w:rPr>
          <w:rFonts w:ascii="Calibri" w:hAnsi="Calibri" w:cs="Calibri"/>
          <w:i/>
          <w:iCs/>
          <w:sz w:val="24"/>
          <w:szCs w:val="24"/>
        </w:rPr>
        <w:t xml:space="preserve"> </w:t>
      </w:r>
      <w:r w:rsidR="00B10A93">
        <w:rPr>
          <w:rFonts w:ascii="Calibri" w:hAnsi="Calibri" w:cs="Calibri"/>
          <w:i/>
          <w:iCs/>
          <w:sz w:val="24"/>
          <w:szCs w:val="24"/>
        </w:rPr>
        <w:tab/>
      </w:r>
      <w:r w:rsidR="00B10A93">
        <w:rPr>
          <w:rFonts w:ascii="Calibri" w:hAnsi="Calibri" w:cs="Calibri"/>
          <w:i/>
          <w:iCs/>
          <w:sz w:val="24"/>
          <w:szCs w:val="24"/>
        </w:rPr>
        <w:tab/>
      </w:r>
      <w:r w:rsidR="00B10A93">
        <w:rPr>
          <w:rFonts w:ascii="Calibri" w:hAnsi="Calibri" w:cs="Calibri"/>
          <w:i/>
          <w:iCs/>
          <w:sz w:val="24"/>
          <w:szCs w:val="24"/>
        </w:rPr>
        <w:tab/>
      </w:r>
      <w:r w:rsidR="00B10A93">
        <w:rPr>
          <w:rFonts w:ascii="Calibri" w:hAnsi="Calibri" w:cs="Calibri"/>
          <w:i/>
          <w:iCs/>
          <w:sz w:val="24"/>
          <w:szCs w:val="24"/>
        </w:rPr>
        <w:tab/>
      </w:r>
      <w:r w:rsidR="00B10A93">
        <w:rPr>
          <w:rFonts w:ascii="Calibri" w:hAnsi="Calibri" w:cs="Calibri"/>
          <w:i/>
          <w:iCs/>
          <w:sz w:val="24"/>
          <w:szCs w:val="24"/>
        </w:rPr>
        <w:tab/>
      </w:r>
      <w:r w:rsidR="00B10A93">
        <w:rPr>
          <w:rFonts w:ascii="Calibri" w:hAnsi="Calibri" w:cs="Calibri"/>
          <w:i/>
          <w:iCs/>
          <w:sz w:val="24"/>
          <w:szCs w:val="24"/>
        </w:rPr>
        <w:tab/>
      </w:r>
      <w:r w:rsidR="00B10A93">
        <w:rPr>
          <w:rFonts w:ascii="Calibri" w:hAnsi="Calibri" w:cs="Calibri"/>
          <w:i/>
          <w:iCs/>
          <w:sz w:val="24"/>
          <w:szCs w:val="24"/>
        </w:rPr>
        <w:tab/>
      </w:r>
      <w:r w:rsidR="00B10A93">
        <w:rPr>
          <w:rFonts w:ascii="Calibri" w:hAnsi="Calibri" w:cs="Calibri"/>
          <w:i/>
          <w:iCs/>
          <w:sz w:val="24"/>
          <w:szCs w:val="24"/>
        </w:rPr>
        <w:tab/>
      </w:r>
      <w:r w:rsidR="00B10A93">
        <w:rPr>
          <w:rFonts w:ascii="Calibri" w:hAnsi="Calibri" w:cs="Calibri"/>
          <w:i/>
          <w:iCs/>
          <w:sz w:val="24"/>
          <w:szCs w:val="24"/>
        </w:rPr>
        <w:tab/>
      </w:r>
      <w:r w:rsidR="00B10A93">
        <w:rPr>
          <w:rFonts w:ascii="Calibri" w:hAnsi="Calibri" w:cs="Calibri"/>
          <w:i/>
          <w:iCs/>
          <w:sz w:val="24"/>
          <w:szCs w:val="24"/>
        </w:rPr>
        <w:tab/>
      </w:r>
      <w:r w:rsidR="00B10A93">
        <w:rPr>
          <w:rFonts w:ascii="Calibri" w:hAnsi="Calibri" w:cs="Calibri"/>
          <w:i/>
          <w:iCs/>
          <w:sz w:val="24"/>
          <w:szCs w:val="24"/>
        </w:rPr>
        <w:tab/>
      </w:r>
      <w:r w:rsidR="00B10A93" w:rsidRPr="008E6DA1">
        <w:rPr>
          <w:rFonts w:ascii="Calibri" w:hAnsi="Calibri" w:cs="Calibri"/>
          <w:i/>
          <w:iCs/>
          <w:sz w:val="24"/>
          <w:szCs w:val="24"/>
        </w:rPr>
        <w:t>(3 marks)</w:t>
      </w:r>
    </w:p>
    <w:p w14:paraId="38E48EE2" w14:textId="77777777" w:rsidR="00D13E81" w:rsidRPr="00AC4D81" w:rsidRDefault="00D13E81" w:rsidP="00D13E81">
      <w:pPr>
        <w:spacing w:after="0" w:line="360" w:lineRule="auto"/>
        <w:rPr>
          <w:rFonts w:ascii="Calibri" w:hAnsi="Calibri" w:cs="Calibri"/>
          <w:sz w:val="24"/>
          <w:szCs w:val="24"/>
        </w:rPr>
      </w:pPr>
      <w:r w:rsidRPr="00AC4D81">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A2C79E" w14:textId="77777777" w:rsidR="00824C54" w:rsidRPr="00AC4D81" w:rsidRDefault="00D13E81" w:rsidP="00824C54">
      <w:pPr>
        <w:spacing w:after="0" w:line="360" w:lineRule="auto"/>
        <w:rPr>
          <w:rFonts w:ascii="Calibri" w:hAnsi="Calibri" w:cs="Calibri"/>
          <w:sz w:val="24"/>
          <w:szCs w:val="24"/>
        </w:rPr>
      </w:pPr>
      <w:r w:rsidRPr="00AC4D81">
        <w:rPr>
          <w:rFonts w:ascii="Calibri" w:hAnsi="Calibri" w:cs="Calibri"/>
          <w:sz w:val="24"/>
          <w:szCs w:val="24"/>
        </w:rPr>
        <w:t>______________________________________________________________________________________________________________________________________________________________________________</w:t>
      </w:r>
      <w:r w:rsidR="00CE5EE6" w:rsidRPr="00AC4D81">
        <w:rPr>
          <w:rFonts w:ascii="Calibri" w:hAnsi="Calibri" w:cs="Calibri"/>
          <w:sz w:val="24"/>
          <w:szCs w:val="24"/>
        </w:rPr>
        <w:t>_______________________________________________________________________________________</w:t>
      </w:r>
      <w:r w:rsidR="00824C54" w:rsidRPr="00AC4D81">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4A591B" w14:textId="7EFDB731" w:rsidR="00D13E81" w:rsidRPr="00AC4D81" w:rsidRDefault="00D13E81" w:rsidP="00D13E81">
      <w:pPr>
        <w:spacing w:after="0" w:line="360" w:lineRule="auto"/>
        <w:rPr>
          <w:rFonts w:ascii="Calibri" w:hAnsi="Calibri" w:cs="Calibri"/>
          <w:sz w:val="24"/>
          <w:szCs w:val="24"/>
        </w:rPr>
      </w:pPr>
    </w:p>
    <w:p w14:paraId="6599589E" w14:textId="3E89CF99" w:rsidR="003324C0" w:rsidRPr="00264207" w:rsidRDefault="00ED7002" w:rsidP="00264207">
      <w:pPr>
        <w:shd w:val="clear" w:color="auto" w:fill="D9D9D9" w:themeFill="background1" w:themeFillShade="D9"/>
        <w:spacing w:after="0" w:line="240" w:lineRule="auto"/>
        <w:jc w:val="center"/>
        <w:rPr>
          <w:rFonts w:ascii="Calibri" w:hAnsi="Calibri" w:cs="Calibri"/>
          <w:sz w:val="24"/>
          <w:szCs w:val="24"/>
        </w:rPr>
      </w:pPr>
      <w:r>
        <w:rPr>
          <w:rFonts w:ascii="Calibri" w:hAnsi="Calibri" w:cs="Calibri"/>
          <w:b/>
          <w:sz w:val="24"/>
          <w:szCs w:val="24"/>
          <w:shd w:val="clear" w:color="auto" w:fill="D9D9D9" w:themeFill="background1" w:themeFillShade="D9"/>
        </w:rPr>
        <w:lastRenderedPageBreak/>
        <w:t>BUILD AND TEST YOUR ROCKET</w:t>
      </w:r>
      <w:r w:rsidR="0085025A">
        <w:rPr>
          <w:rFonts w:ascii="Calibri" w:hAnsi="Calibri" w:cs="Calibri"/>
          <w:b/>
          <w:sz w:val="24"/>
          <w:szCs w:val="24"/>
          <w:shd w:val="clear" w:color="auto" w:fill="D9D9D9" w:themeFill="background1" w:themeFillShade="D9"/>
        </w:rPr>
        <w:t xml:space="preserve"> </w:t>
      </w:r>
      <w:r w:rsidR="0085025A">
        <w:rPr>
          <w:rFonts w:ascii="Calibri" w:hAnsi="Calibri" w:cs="Calibri"/>
          <w:b/>
          <w:sz w:val="24"/>
          <w:szCs w:val="24"/>
          <w:shd w:val="clear" w:color="auto" w:fill="D9D9D9" w:themeFill="background1" w:themeFillShade="D9"/>
        </w:rPr>
        <w:tab/>
      </w:r>
      <w:r w:rsidR="0085025A">
        <w:rPr>
          <w:rFonts w:ascii="Calibri" w:hAnsi="Calibri" w:cs="Calibri"/>
          <w:b/>
          <w:sz w:val="24"/>
          <w:szCs w:val="24"/>
          <w:shd w:val="clear" w:color="auto" w:fill="D9D9D9" w:themeFill="background1" w:themeFillShade="D9"/>
        </w:rPr>
        <w:tab/>
      </w:r>
      <w:r w:rsidR="0085025A">
        <w:rPr>
          <w:rFonts w:ascii="Calibri" w:hAnsi="Calibri" w:cs="Calibri"/>
          <w:b/>
          <w:sz w:val="24"/>
          <w:szCs w:val="24"/>
          <w:shd w:val="clear" w:color="auto" w:fill="D9D9D9" w:themeFill="background1" w:themeFillShade="D9"/>
        </w:rPr>
        <w:tab/>
      </w:r>
      <w:r w:rsidR="0085025A">
        <w:rPr>
          <w:rFonts w:ascii="Calibri" w:hAnsi="Calibri" w:cs="Calibri"/>
          <w:b/>
          <w:sz w:val="24"/>
          <w:szCs w:val="24"/>
          <w:shd w:val="clear" w:color="auto" w:fill="D9D9D9" w:themeFill="background1" w:themeFillShade="D9"/>
        </w:rPr>
        <w:tab/>
      </w:r>
      <w:r w:rsidR="0085025A">
        <w:rPr>
          <w:rFonts w:ascii="Calibri" w:hAnsi="Calibri" w:cs="Calibri"/>
          <w:b/>
          <w:sz w:val="24"/>
          <w:szCs w:val="24"/>
          <w:shd w:val="clear" w:color="auto" w:fill="D9D9D9" w:themeFill="background1" w:themeFillShade="D9"/>
        </w:rPr>
        <w:tab/>
      </w:r>
      <w:r w:rsidR="0085025A">
        <w:rPr>
          <w:rFonts w:ascii="Calibri" w:hAnsi="Calibri" w:cs="Calibri"/>
          <w:b/>
          <w:sz w:val="24"/>
          <w:szCs w:val="24"/>
          <w:shd w:val="clear" w:color="auto" w:fill="D9D9D9" w:themeFill="background1" w:themeFillShade="D9"/>
        </w:rPr>
        <w:tab/>
      </w:r>
      <w:r w:rsidR="0085025A">
        <w:rPr>
          <w:rFonts w:ascii="Calibri" w:hAnsi="Calibri" w:cs="Calibri"/>
          <w:b/>
          <w:sz w:val="24"/>
          <w:szCs w:val="24"/>
          <w:shd w:val="clear" w:color="auto" w:fill="D9D9D9" w:themeFill="background1" w:themeFillShade="D9"/>
        </w:rPr>
        <w:tab/>
      </w:r>
      <w:r w:rsidR="0085025A">
        <w:rPr>
          <w:rFonts w:ascii="Calibri" w:hAnsi="Calibri" w:cs="Calibri"/>
          <w:b/>
          <w:sz w:val="24"/>
          <w:szCs w:val="24"/>
          <w:shd w:val="clear" w:color="auto" w:fill="D9D9D9" w:themeFill="background1" w:themeFillShade="D9"/>
        </w:rPr>
        <w:tab/>
      </w:r>
      <w:r w:rsidR="0085025A">
        <w:rPr>
          <w:rFonts w:ascii="Calibri" w:hAnsi="Calibri" w:cs="Calibri"/>
          <w:b/>
          <w:sz w:val="24"/>
          <w:szCs w:val="24"/>
          <w:shd w:val="clear" w:color="auto" w:fill="D9D9D9" w:themeFill="background1" w:themeFillShade="D9"/>
        </w:rPr>
        <w:tab/>
        <w:t>9 MARKS</w:t>
      </w:r>
    </w:p>
    <w:p w14:paraId="377E7BAB" w14:textId="1D30FEA9" w:rsidR="007459A4" w:rsidRDefault="00A1012B" w:rsidP="00A1012B">
      <w:pPr>
        <w:pStyle w:val="ListParagraph"/>
        <w:numPr>
          <w:ilvl w:val="0"/>
          <w:numId w:val="6"/>
        </w:numPr>
        <w:spacing w:after="0" w:line="240" w:lineRule="auto"/>
        <w:rPr>
          <w:rFonts w:ascii="Calibri" w:hAnsi="Calibri" w:cs="Calibri"/>
          <w:sz w:val="24"/>
          <w:szCs w:val="24"/>
        </w:rPr>
      </w:pPr>
      <w:r>
        <w:rPr>
          <w:rFonts w:ascii="Calibri" w:hAnsi="Calibri" w:cs="Calibri"/>
          <w:sz w:val="24"/>
          <w:szCs w:val="24"/>
        </w:rPr>
        <w:t xml:space="preserve">You must now build the rocket(s) that you have designed. </w:t>
      </w:r>
      <w:r w:rsidR="00F8226D">
        <w:rPr>
          <w:rFonts w:ascii="Calibri" w:hAnsi="Calibri" w:cs="Calibri"/>
          <w:sz w:val="24"/>
          <w:szCs w:val="24"/>
        </w:rPr>
        <w:t>You will be marked on whether your rocket</w:t>
      </w:r>
      <w:r w:rsidR="00432730">
        <w:rPr>
          <w:rFonts w:ascii="Calibri" w:hAnsi="Calibri" w:cs="Calibri"/>
          <w:sz w:val="24"/>
          <w:szCs w:val="24"/>
        </w:rPr>
        <w:t xml:space="preserve">(s) </w:t>
      </w:r>
      <w:r w:rsidR="00F8226D">
        <w:rPr>
          <w:rFonts w:ascii="Calibri" w:hAnsi="Calibri" w:cs="Calibri"/>
          <w:sz w:val="24"/>
          <w:szCs w:val="24"/>
        </w:rPr>
        <w:t xml:space="preserve">match your design and </w:t>
      </w:r>
      <w:r w:rsidR="007E68A1">
        <w:rPr>
          <w:rFonts w:ascii="Calibri" w:hAnsi="Calibri" w:cs="Calibri"/>
          <w:sz w:val="24"/>
          <w:szCs w:val="24"/>
        </w:rPr>
        <w:t>the effort put into their assembly</w:t>
      </w:r>
      <w:r w:rsidR="00E41CB6">
        <w:rPr>
          <w:rFonts w:ascii="Calibri" w:hAnsi="Calibri" w:cs="Calibri"/>
          <w:sz w:val="24"/>
          <w:szCs w:val="24"/>
        </w:rPr>
        <w:t>.</w:t>
      </w:r>
      <w:r w:rsidR="00F8226D">
        <w:rPr>
          <w:rFonts w:ascii="Calibri" w:hAnsi="Calibri" w:cs="Calibri"/>
          <w:sz w:val="24"/>
          <w:szCs w:val="24"/>
        </w:rPr>
        <w:tab/>
      </w:r>
      <w:r w:rsidR="00F8226D">
        <w:rPr>
          <w:rFonts w:ascii="Calibri" w:hAnsi="Calibri" w:cs="Calibri"/>
          <w:sz w:val="24"/>
          <w:szCs w:val="24"/>
        </w:rPr>
        <w:tab/>
      </w:r>
      <w:r w:rsidR="00F8226D">
        <w:rPr>
          <w:rFonts w:ascii="Calibri" w:hAnsi="Calibri" w:cs="Calibri"/>
          <w:sz w:val="24"/>
          <w:szCs w:val="24"/>
        </w:rPr>
        <w:tab/>
      </w:r>
      <w:r w:rsidR="00F8226D">
        <w:rPr>
          <w:rFonts w:ascii="Calibri" w:hAnsi="Calibri" w:cs="Calibri"/>
          <w:sz w:val="24"/>
          <w:szCs w:val="24"/>
        </w:rPr>
        <w:tab/>
      </w:r>
      <w:r w:rsidR="00F8226D" w:rsidRPr="00F8226D">
        <w:rPr>
          <w:rFonts w:ascii="Calibri" w:hAnsi="Calibri" w:cs="Calibri"/>
          <w:i/>
          <w:iCs/>
          <w:sz w:val="24"/>
          <w:szCs w:val="24"/>
        </w:rPr>
        <w:t>(2 marks)</w:t>
      </w:r>
    </w:p>
    <w:p w14:paraId="75C3A526" w14:textId="6DA3A7BA" w:rsidR="00886F5F" w:rsidRDefault="00886F5F" w:rsidP="00886F5F">
      <w:pPr>
        <w:pStyle w:val="ListParagraph"/>
        <w:spacing w:after="0" w:line="240" w:lineRule="auto"/>
        <w:ind w:left="360"/>
        <w:rPr>
          <w:rFonts w:ascii="Calibri" w:hAnsi="Calibri" w:cs="Calibri"/>
          <w:sz w:val="24"/>
          <w:szCs w:val="24"/>
        </w:rPr>
      </w:pPr>
    </w:p>
    <w:p w14:paraId="3A666D67" w14:textId="067FD260" w:rsidR="00886F5F" w:rsidRDefault="00886F5F" w:rsidP="00886F5F">
      <w:pPr>
        <w:pStyle w:val="ListParagraph"/>
        <w:spacing w:after="0" w:line="240" w:lineRule="auto"/>
        <w:ind w:left="360"/>
        <w:rPr>
          <w:rFonts w:ascii="Calibri" w:hAnsi="Calibri" w:cs="Calibri"/>
          <w:sz w:val="24"/>
          <w:szCs w:val="24"/>
        </w:rPr>
      </w:pPr>
    </w:p>
    <w:p w14:paraId="70B66B10" w14:textId="3AD74634" w:rsidR="00886F5F" w:rsidRPr="001573E5" w:rsidRDefault="0067177E" w:rsidP="00414AE8">
      <w:pPr>
        <w:pStyle w:val="ListParagraph"/>
        <w:numPr>
          <w:ilvl w:val="0"/>
          <w:numId w:val="6"/>
        </w:numPr>
        <w:spacing w:after="0" w:line="240" w:lineRule="auto"/>
        <w:rPr>
          <w:rFonts w:ascii="Calibri" w:hAnsi="Calibri" w:cs="Calibri"/>
          <w:sz w:val="24"/>
          <w:szCs w:val="24"/>
        </w:rPr>
      </w:pPr>
      <w:r>
        <w:rPr>
          <w:rFonts w:ascii="Calibri" w:hAnsi="Calibri" w:cs="Calibri"/>
          <w:sz w:val="24"/>
          <w:szCs w:val="24"/>
        </w:rPr>
        <w:t>Rocket launches</w:t>
      </w:r>
      <w:r w:rsidR="00B44E38">
        <w:rPr>
          <w:rFonts w:ascii="Calibri" w:hAnsi="Calibri" w:cs="Calibri"/>
          <w:sz w:val="24"/>
          <w:szCs w:val="24"/>
        </w:rPr>
        <w:t xml:space="preserve"> and </w:t>
      </w:r>
      <w:r>
        <w:rPr>
          <w:rFonts w:ascii="Calibri" w:hAnsi="Calibri" w:cs="Calibri"/>
          <w:sz w:val="24"/>
          <w:szCs w:val="24"/>
        </w:rPr>
        <w:t>data</w:t>
      </w:r>
      <w:r w:rsidR="00B44E38">
        <w:rPr>
          <w:rFonts w:ascii="Calibri" w:hAnsi="Calibri" w:cs="Calibri"/>
          <w:sz w:val="24"/>
          <w:szCs w:val="24"/>
        </w:rPr>
        <w:t xml:space="preserve"> </w:t>
      </w:r>
      <w:r>
        <w:rPr>
          <w:rFonts w:ascii="Calibri" w:hAnsi="Calibri" w:cs="Calibri"/>
          <w:sz w:val="24"/>
          <w:szCs w:val="24"/>
        </w:rPr>
        <w:t>collection</w:t>
      </w:r>
      <w:r w:rsidR="00B44E38">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B44E38" w:rsidRPr="00B44E38">
        <w:rPr>
          <w:rFonts w:ascii="Calibri" w:hAnsi="Calibri" w:cs="Calibri"/>
          <w:i/>
          <w:iCs/>
          <w:sz w:val="24"/>
          <w:szCs w:val="24"/>
        </w:rPr>
        <w:t>(2 marks)</w:t>
      </w:r>
    </w:p>
    <w:p w14:paraId="44EAC5F0" w14:textId="77777777" w:rsidR="001573E5" w:rsidRPr="00A1012B" w:rsidRDefault="001573E5" w:rsidP="001573E5">
      <w:pPr>
        <w:pStyle w:val="ListParagraph"/>
        <w:spacing w:after="0" w:line="240" w:lineRule="auto"/>
        <w:ind w:left="360"/>
        <w:rPr>
          <w:rFonts w:ascii="Calibri" w:hAnsi="Calibri" w:cs="Calibri"/>
          <w:sz w:val="24"/>
          <w:szCs w:val="24"/>
        </w:rPr>
      </w:pPr>
    </w:p>
    <w:p w14:paraId="728D905A" w14:textId="72896731" w:rsidR="001573E5" w:rsidRPr="001573E5" w:rsidRDefault="007459A4" w:rsidP="001573E5">
      <w:pPr>
        <w:spacing w:after="0" w:line="240" w:lineRule="auto"/>
        <w:rPr>
          <w:rFonts w:ascii="Calibri" w:hAnsi="Calibri" w:cs="Calibri"/>
          <w:b/>
          <w:sz w:val="24"/>
          <w:szCs w:val="24"/>
        </w:rPr>
      </w:pPr>
      <w:r w:rsidRPr="001573E5">
        <w:rPr>
          <w:rFonts w:ascii="Calibri" w:hAnsi="Calibri" w:cs="Calibri"/>
          <w:b/>
          <w:sz w:val="24"/>
          <w:szCs w:val="24"/>
        </w:rPr>
        <w:tab/>
      </w:r>
      <w:r w:rsidRPr="001573E5">
        <w:rPr>
          <w:rFonts w:ascii="Calibri" w:hAnsi="Calibri" w:cs="Calibri"/>
          <w:b/>
          <w:sz w:val="24"/>
          <w:szCs w:val="24"/>
        </w:rPr>
        <w:tab/>
      </w:r>
      <w:r w:rsidRPr="001573E5">
        <w:rPr>
          <w:rFonts w:ascii="Calibri" w:hAnsi="Calibri" w:cs="Calibri"/>
          <w:b/>
          <w:sz w:val="24"/>
          <w:szCs w:val="24"/>
        </w:rPr>
        <w:tab/>
      </w:r>
      <w:r w:rsidRPr="001573E5">
        <w:rPr>
          <w:rFonts w:ascii="Calibri" w:hAnsi="Calibri" w:cs="Calibri"/>
          <w:b/>
          <w:sz w:val="24"/>
          <w:szCs w:val="24"/>
        </w:rPr>
        <w:tab/>
      </w:r>
      <w:r w:rsidRPr="001573E5">
        <w:rPr>
          <w:rFonts w:ascii="Calibri" w:hAnsi="Calibri" w:cs="Calibri"/>
          <w:b/>
          <w:sz w:val="24"/>
          <w:szCs w:val="24"/>
        </w:rPr>
        <w:tab/>
      </w:r>
      <w:r w:rsidRPr="001573E5">
        <w:rPr>
          <w:rFonts w:ascii="Calibri" w:hAnsi="Calibri" w:cs="Calibri"/>
          <w:b/>
          <w:sz w:val="24"/>
          <w:szCs w:val="24"/>
        </w:rPr>
        <w:tab/>
      </w:r>
      <w:r w:rsidRPr="001573E5">
        <w:rPr>
          <w:rFonts w:ascii="Calibri" w:hAnsi="Calibri" w:cs="Calibri"/>
          <w:b/>
          <w:sz w:val="24"/>
          <w:szCs w:val="24"/>
        </w:rPr>
        <w:tab/>
      </w:r>
      <w:r w:rsidRPr="001573E5">
        <w:rPr>
          <w:rFonts w:ascii="Calibri" w:hAnsi="Calibri" w:cs="Calibri"/>
          <w:b/>
          <w:sz w:val="24"/>
          <w:szCs w:val="24"/>
        </w:rPr>
        <w:tab/>
      </w:r>
      <w:r w:rsidRPr="001573E5">
        <w:rPr>
          <w:rFonts w:ascii="Calibri" w:hAnsi="Calibri" w:cs="Calibri"/>
          <w:b/>
          <w:sz w:val="24"/>
          <w:szCs w:val="24"/>
        </w:rPr>
        <w:tab/>
      </w:r>
      <w:r w:rsidRPr="001573E5">
        <w:rPr>
          <w:rFonts w:ascii="Calibri" w:hAnsi="Calibri" w:cs="Calibri"/>
          <w:b/>
          <w:sz w:val="24"/>
          <w:szCs w:val="24"/>
        </w:rPr>
        <w:tab/>
      </w:r>
      <w:r w:rsidRPr="001573E5">
        <w:rPr>
          <w:rFonts w:ascii="Calibri" w:hAnsi="Calibri" w:cs="Calibri"/>
          <w:b/>
          <w:sz w:val="24"/>
          <w:szCs w:val="24"/>
        </w:rPr>
        <w:tab/>
      </w:r>
    </w:p>
    <w:p w14:paraId="62B2DFE7" w14:textId="5055EB77" w:rsidR="007459A4" w:rsidRPr="001573E5" w:rsidRDefault="007459A4" w:rsidP="001573E5">
      <w:pPr>
        <w:pStyle w:val="ListParagraph"/>
        <w:numPr>
          <w:ilvl w:val="0"/>
          <w:numId w:val="6"/>
        </w:numPr>
        <w:spacing w:after="0" w:line="240" w:lineRule="auto"/>
        <w:rPr>
          <w:rFonts w:ascii="Calibri" w:hAnsi="Calibri" w:cs="Calibri"/>
          <w:sz w:val="24"/>
          <w:szCs w:val="24"/>
        </w:rPr>
      </w:pPr>
      <w:r w:rsidRPr="001573E5">
        <w:rPr>
          <w:rFonts w:ascii="Calibri" w:hAnsi="Calibri" w:cs="Calibri"/>
          <w:sz w:val="24"/>
          <w:szCs w:val="24"/>
        </w:rPr>
        <w:t>In the space below create a table for your results</w:t>
      </w:r>
      <w:r w:rsidR="001573E5">
        <w:rPr>
          <w:rFonts w:ascii="Calibri" w:hAnsi="Calibri" w:cs="Calibri"/>
          <w:sz w:val="24"/>
          <w:szCs w:val="24"/>
        </w:rPr>
        <w:t xml:space="preserve">. </w:t>
      </w:r>
      <w:r w:rsidR="001573E5">
        <w:rPr>
          <w:rFonts w:ascii="Calibri" w:hAnsi="Calibri" w:cs="Calibri"/>
          <w:sz w:val="24"/>
          <w:szCs w:val="24"/>
        </w:rPr>
        <w:tab/>
      </w:r>
      <w:r w:rsidR="001573E5">
        <w:rPr>
          <w:rFonts w:ascii="Calibri" w:hAnsi="Calibri" w:cs="Calibri"/>
          <w:sz w:val="24"/>
          <w:szCs w:val="24"/>
        </w:rPr>
        <w:tab/>
      </w:r>
      <w:r w:rsidR="001573E5">
        <w:rPr>
          <w:rFonts w:ascii="Calibri" w:hAnsi="Calibri" w:cs="Calibri"/>
          <w:sz w:val="24"/>
          <w:szCs w:val="24"/>
        </w:rPr>
        <w:tab/>
      </w:r>
      <w:r w:rsidR="001573E5">
        <w:rPr>
          <w:rFonts w:ascii="Calibri" w:hAnsi="Calibri" w:cs="Calibri"/>
          <w:sz w:val="24"/>
          <w:szCs w:val="24"/>
        </w:rPr>
        <w:tab/>
      </w:r>
      <w:r w:rsidR="001573E5" w:rsidRPr="001573E5">
        <w:rPr>
          <w:rFonts w:ascii="Calibri" w:hAnsi="Calibri" w:cs="Calibri"/>
          <w:i/>
          <w:iCs/>
          <w:sz w:val="24"/>
          <w:szCs w:val="24"/>
        </w:rPr>
        <w:tab/>
      </w:r>
      <w:r w:rsidR="001573E5" w:rsidRPr="001573E5">
        <w:rPr>
          <w:rFonts w:ascii="Calibri" w:hAnsi="Calibri" w:cs="Calibri"/>
          <w:i/>
          <w:iCs/>
          <w:sz w:val="24"/>
          <w:szCs w:val="24"/>
        </w:rPr>
        <w:tab/>
        <w:t>(5 marks)</w:t>
      </w:r>
    </w:p>
    <w:p w14:paraId="03449E94" w14:textId="77777777" w:rsidR="007459A4" w:rsidRPr="00AC4D81" w:rsidRDefault="007459A4" w:rsidP="00E159FD">
      <w:pPr>
        <w:spacing w:after="0" w:line="240" w:lineRule="auto"/>
        <w:ind w:left="284"/>
        <w:rPr>
          <w:rFonts w:ascii="Calibri" w:hAnsi="Calibri" w:cs="Calibri"/>
          <w:sz w:val="24"/>
          <w:szCs w:val="24"/>
        </w:rPr>
      </w:pPr>
    </w:p>
    <w:p w14:paraId="7A843854" w14:textId="77777777" w:rsidR="007459A4" w:rsidRPr="00AC4D81" w:rsidRDefault="007459A4" w:rsidP="00E159FD">
      <w:pPr>
        <w:spacing w:after="0" w:line="240" w:lineRule="auto"/>
        <w:ind w:left="284"/>
        <w:rPr>
          <w:rFonts w:ascii="Calibri" w:hAnsi="Calibri" w:cs="Calibri"/>
          <w:sz w:val="24"/>
          <w:szCs w:val="24"/>
        </w:rPr>
      </w:pPr>
    </w:p>
    <w:p w14:paraId="3D71E0EF" w14:textId="77777777" w:rsidR="007459A4" w:rsidRPr="00AC4D81" w:rsidRDefault="007459A4" w:rsidP="006112DE">
      <w:pPr>
        <w:spacing w:after="0" w:line="240" w:lineRule="auto"/>
        <w:rPr>
          <w:rFonts w:ascii="Calibri" w:hAnsi="Calibri" w:cs="Calibri"/>
          <w:sz w:val="24"/>
          <w:szCs w:val="24"/>
        </w:rPr>
      </w:pPr>
    </w:p>
    <w:p w14:paraId="54CF0950" w14:textId="77777777" w:rsidR="007459A4" w:rsidRPr="00AC4D81" w:rsidRDefault="007459A4" w:rsidP="006112DE">
      <w:pPr>
        <w:spacing w:after="0" w:line="240" w:lineRule="auto"/>
        <w:rPr>
          <w:rFonts w:ascii="Calibri" w:hAnsi="Calibri" w:cs="Calibri"/>
          <w:sz w:val="24"/>
          <w:szCs w:val="24"/>
        </w:rPr>
      </w:pPr>
    </w:p>
    <w:p w14:paraId="25A52FC2" w14:textId="77777777" w:rsidR="007459A4" w:rsidRPr="00AC4D81" w:rsidRDefault="007459A4" w:rsidP="006112DE">
      <w:pPr>
        <w:spacing w:after="0" w:line="240" w:lineRule="auto"/>
        <w:rPr>
          <w:rFonts w:ascii="Calibri" w:hAnsi="Calibri" w:cs="Calibri"/>
          <w:sz w:val="24"/>
          <w:szCs w:val="24"/>
        </w:rPr>
      </w:pPr>
    </w:p>
    <w:p w14:paraId="4D25FC51" w14:textId="77777777" w:rsidR="007459A4" w:rsidRPr="00AC4D81" w:rsidRDefault="007459A4" w:rsidP="006112DE">
      <w:pPr>
        <w:spacing w:after="0" w:line="240" w:lineRule="auto"/>
        <w:rPr>
          <w:rFonts w:ascii="Calibri" w:hAnsi="Calibri" w:cs="Calibri"/>
          <w:sz w:val="24"/>
          <w:szCs w:val="24"/>
        </w:rPr>
      </w:pPr>
    </w:p>
    <w:p w14:paraId="454D9D45" w14:textId="328435E0" w:rsidR="007459A4" w:rsidRDefault="007459A4" w:rsidP="006112DE">
      <w:pPr>
        <w:spacing w:after="0" w:line="240" w:lineRule="auto"/>
        <w:rPr>
          <w:rFonts w:ascii="Calibri" w:hAnsi="Calibri" w:cs="Calibri"/>
          <w:sz w:val="24"/>
          <w:szCs w:val="24"/>
        </w:rPr>
      </w:pPr>
    </w:p>
    <w:p w14:paraId="15139AAF" w14:textId="2C21E9EB" w:rsidR="007D7190" w:rsidRDefault="007D7190" w:rsidP="006112DE">
      <w:pPr>
        <w:spacing w:after="0" w:line="240" w:lineRule="auto"/>
        <w:rPr>
          <w:rFonts w:ascii="Calibri" w:hAnsi="Calibri" w:cs="Calibri"/>
          <w:sz w:val="24"/>
          <w:szCs w:val="24"/>
        </w:rPr>
      </w:pPr>
    </w:p>
    <w:p w14:paraId="2C1794A5" w14:textId="1FAE413B" w:rsidR="007D7190" w:rsidRDefault="007D7190" w:rsidP="006112DE">
      <w:pPr>
        <w:spacing w:after="0" w:line="240" w:lineRule="auto"/>
        <w:rPr>
          <w:rFonts w:ascii="Calibri" w:hAnsi="Calibri" w:cs="Calibri"/>
          <w:sz w:val="24"/>
          <w:szCs w:val="24"/>
        </w:rPr>
      </w:pPr>
    </w:p>
    <w:p w14:paraId="7B092C40" w14:textId="29F39FD1" w:rsidR="007D7190" w:rsidRDefault="007D7190" w:rsidP="006112DE">
      <w:pPr>
        <w:spacing w:after="0" w:line="240" w:lineRule="auto"/>
        <w:rPr>
          <w:rFonts w:ascii="Calibri" w:hAnsi="Calibri" w:cs="Calibri"/>
          <w:sz w:val="24"/>
          <w:szCs w:val="24"/>
        </w:rPr>
      </w:pPr>
    </w:p>
    <w:p w14:paraId="0246E57A" w14:textId="74DE36E9" w:rsidR="007D7190" w:rsidRDefault="007D7190" w:rsidP="006112DE">
      <w:pPr>
        <w:spacing w:after="0" w:line="240" w:lineRule="auto"/>
        <w:rPr>
          <w:rFonts w:ascii="Calibri" w:hAnsi="Calibri" w:cs="Calibri"/>
          <w:sz w:val="24"/>
          <w:szCs w:val="24"/>
        </w:rPr>
      </w:pPr>
    </w:p>
    <w:p w14:paraId="0BED6E54" w14:textId="2EAE434A" w:rsidR="007D7190" w:rsidRDefault="007D7190" w:rsidP="006112DE">
      <w:pPr>
        <w:spacing w:after="0" w:line="240" w:lineRule="auto"/>
        <w:rPr>
          <w:rFonts w:ascii="Calibri" w:hAnsi="Calibri" w:cs="Calibri"/>
          <w:sz w:val="24"/>
          <w:szCs w:val="24"/>
        </w:rPr>
      </w:pPr>
    </w:p>
    <w:p w14:paraId="6E583F41" w14:textId="4A7F847E" w:rsidR="007D7190" w:rsidRDefault="007D7190" w:rsidP="006112DE">
      <w:pPr>
        <w:spacing w:after="0" w:line="240" w:lineRule="auto"/>
        <w:rPr>
          <w:rFonts w:ascii="Calibri" w:hAnsi="Calibri" w:cs="Calibri"/>
          <w:sz w:val="24"/>
          <w:szCs w:val="24"/>
        </w:rPr>
      </w:pPr>
    </w:p>
    <w:p w14:paraId="190AB48F" w14:textId="4ABDA32C" w:rsidR="007D7190" w:rsidRDefault="007D7190" w:rsidP="006112DE">
      <w:pPr>
        <w:spacing w:after="0" w:line="240" w:lineRule="auto"/>
        <w:rPr>
          <w:rFonts w:ascii="Calibri" w:hAnsi="Calibri" w:cs="Calibri"/>
          <w:sz w:val="24"/>
          <w:szCs w:val="24"/>
        </w:rPr>
      </w:pPr>
    </w:p>
    <w:p w14:paraId="6829A4ED" w14:textId="20A8FF0D" w:rsidR="007D7190" w:rsidRDefault="007D7190" w:rsidP="006112DE">
      <w:pPr>
        <w:spacing w:after="0" w:line="240" w:lineRule="auto"/>
        <w:rPr>
          <w:rFonts w:ascii="Calibri" w:hAnsi="Calibri" w:cs="Calibri"/>
          <w:sz w:val="24"/>
          <w:szCs w:val="24"/>
        </w:rPr>
      </w:pPr>
    </w:p>
    <w:p w14:paraId="0E4D5F3B" w14:textId="494B152D" w:rsidR="007D7190" w:rsidRDefault="007D7190" w:rsidP="006112DE">
      <w:pPr>
        <w:spacing w:after="0" w:line="240" w:lineRule="auto"/>
        <w:rPr>
          <w:rFonts w:ascii="Calibri" w:hAnsi="Calibri" w:cs="Calibri"/>
          <w:sz w:val="24"/>
          <w:szCs w:val="24"/>
        </w:rPr>
      </w:pPr>
    </w:p>
    <w:p w14:paraId="607848C5" w14:textId="018C9D37" w:rsidR="007D7190" w:rsidRDefault="007D7190" w:rsidP="006112DE">
      <w:pPr>
        <w:spacing w:after="0" w:line="240" w:lineRule="auto"/>
        <w:rPr>
          <w:rFonts w:ascii="Calibri" w:hAnsi="Calibri" w:cs="Calibri"/>
          <w:sz w:val="24"/>
          <w:szCs w:val="24"/>
        </w:rPr>
      </w:pPr>
    </w:p>
    <w:p w14:paraId="0A77ECD3" w14:textId="35C503B7" w:rsidR="007D7190" w:rsidRDefault="007D7190" w:rsidP="006112DE">
      <w:pPr>
        <w:spacing w:after="0" w:line="240" w:lineRule="auto"/>
        <w:rPr>
          <w:rFonts w:ascii="Calibri" w:hAnsi="Calibri" w:cs="Calibri"/>
          <w:sz w:val="24"/>
          <w:szCs w:val="24"/>
        </w:rPr>
      </w:pPr>
    </w:p>
    <w:p w14:paraId="622C5723" w14:textId="5A17BF2B" w:rsidR="007D7190" w:rsidRDefault="007D7190" w:rsidP="006112DE">
      <w:pPr>
        <w:spacing w:after="0" w:line="240" w:lineRule="auto"/>
        <w:rPr>
          <w:rFonts w:ascii="Calibri" w:hAnsi="Calibri" w:cs="Calibri"/>
          <w:sz w:val="24"/>
          <w:szCs w:val="24"/>
        </w:rPr>
      </w:pPr>
    </w:p>
    <w:p w14:paraId="5C0DAC36" w14:textId="13947A6C" w:rsidR="007D7190" w:rsidRDefault="007D7190" w:rsidP="006112DE">
      <w:pPr>
        <w:spacing w:after="0" w:line="240" w:lineRule="auto"/>
        <w:rPr>
          <w:rFonts w:ascii="Calibri" w:hAnsi="Calibri" w:cs="Calibri"/>
          <w:sz w:val="24"/>
          <w:szCs w:val="24"/>
        </w:rPr>
      </w:pPr>
    </w:p>
    <w:p w14:paraId="42293CCD" w14:textId="430E6DD2" w:rsidR="007D7190" w:rsidRDefault="007D7190" w:rsidP="006112DE">
      <w:pPr>
        <w:spacing w:after="0" w:line="240" w:lineRule="auto"/>
        <w:rPr>
          <w:rFonts w:ascii="Calibri" w:hAnsi="Calibri" w:cs="Calibri"/>
          <w:sz w:val="24"/>
          <w:szCs w:val="24"/>
        </w:rPr>
      </w:pPr>
    </w:p>
    <w:p w14:paraId="1B97F9F7" w14:textId="305D490E" w:rsidR="007D7190" w:rsidRDefault="007D7190" w:rsidP="006112DE">
      <w:pPr>
        <w:spacing w:after="0" w:line="240" w:lineRule="auto"/>
        <w:rPr>
          <w:rFonts w:ascii="Calibri" w:hAnsi="Calibri" w:cs="Calibri"/>
          <w:sz w:val="24"/>
          <w:szCs w:val="24"/>
        </w:rPr>
      </w:pPr>
    </w:p>
    <w:p w14:paraId="05C86D24" w14:textId="750FA364" w:rsidR="007D7190" w:rsidRDefault="007D7190" w:rsidP="006112DE">
      <w:pPr>
        <w:spacing w:after="0" w:line="240" w:lineRule="auto"/>
        <w:rPr>
          <w:rFonts w:ascii="Calibri" w:hAnsi="Calibri" w:cs="Calibri"/>
          <w:sz w:val="24"/>
          <w:szCs w:val="24"/>
        </w:rPr>
      </w:pPr>
    </w:p>
    <w:p w14:paraId="73FC1EB3" w14:textId="2A329E1B" w:rsidR="007D7190" w:rsidRDefault="007D7190" w:rsidP="006112DE">
      <w:pPr>
        <w:spacing w:after="0" w:line="240" w:lineRule="auto"/>
        <w:rPr>
          <w:rFonts w:ascii="Calibri" w:hAnsi="Calibri" w:cs="Calibri"/>
          <w:sz w:val="24"/>
          <w:szCs w:val="24"/>
        </w:rPr>
      </w:pPr>
    </w:p>
    <w:p w14:paraId="72E84CFE" w14:textId="54DEAEA6" w:rsidR="007D7190" w:rsidRDefault="007D7190" w:rsidP="006112DE">
      <w:pPr>
        <w:spacing w:after="0" w:line="240" w:lineRule="auto"/>
        <w:rPr>
          <w:rFonts w:ascii="Calibri" w:hAnsi="Calibri" w:cs="Calibri"/>
          <w:sz w:val="24"/>
          <w:szCs w:val="24"/>
        </w:rPr>
      </w:pPr>
    </w:p>
    <w:p w14:paraId="7DDEF23D" w14:textId="6D00097D" w:rsidR="007D7190" w:rsidRDefault="007D7190" w:rsidP="006112DE">
      <w:pPr>
        <w:spacing w:after="0" w:line="240" w:lineRule="auto"/>
        <w:rPr>
          <w:rFonts w:ascii="Calibri" w:hAnsi="Calibri" w:cs="Calibri"/>
          <w:sz w:val="24"/>
          <w:szCs w:val="24"/>
        </w:rPr>
      </w:pPr>
    </w:p>
    <w:p w14:paraId="35790004" w14:textId="7E0259D0" w:rsidR="007D7190" w:rsidRDefault="007D7190" w:rsidP="006112DE">
      <w:pPr>
        <w:spacing w:after="0" w:line="240" w:lineRule="auto"/>
        <w:rPr>
          <w:rFonts w:ascii="Calibri" w:hAnsi="Calibri" w:cs="Calibri"/>
          <w:sz w:val="24"/>
          <w:szCs w:val="24"/>
        </w:rPr>
      </w:pPr>
    </w:p>
    <w:p w14:paraId="3B3C81E4" w14:textId="1B4FCF16" w:rsidR="007D7190" w:rsidRDefault="007D7190" w:rsidP="006112DE">
      <w:pPr>
        <w:spacing w:after="0" w:line="240" w:lineRule="auto"/>
        <w:rPr>
          <w:rFonts w:ascii="Calibri" w:hAnsi="Calibri" w:cs="Calibri"/>
          <w:sz w:val="24"/>
          <w:szCs w:val="24"/>
        </w:rPr>
      </w:pPr>
    </w:p>
    <w:p w14:paraId="5FC84EDD" w14:textId="22866641" w:rsidR="007D7190" w:rsidRDefault="007D7190" w:rsidP="006112DE">
      <w:pPr>
        <w:spacing w:after="0" w:line="240" w:lineRule="auto"/>
        <w:rPr>
          <w:rFonts w:ascii="Calibri" w:hAnsi="Calibri" w:cs="Calibri"/>
          <w:sz w:val="24"/>
          <w:szCs w:val="24"/>
        </w:rPr>
      </w:pPr>
    </w:p>
    <w:p w14:paraId="190D89A8" w14:textId="3766B4CB" w:rsidR="007D7190" w:rsidRDefault="007D7190" w:rsidP="006112DE">
      <w:pPr>
        <w:spacing w:after="0" w:line="240" w:lineRule="auto"/>
        <w:rPr>
          <w:rFonts w:ascii="Calibri" w:hAnsi="Calibri" w:cs="Calibri"/>
          <w:sz w:val="24"/>
          <w:szCs w:val="24"/>
        </w:rPr>
      </w:pPr>
    </w:p>
    <w:p w14:paraId="7A32A383" w14:textId="03B7DBA5" w:rsidR="007D7190" w:rsidRDefault="007D7190" w:rsidP="006112DE">
      <w:pPr>
        <w:spacing w:after="0" w:line="240" w:lineRule="auto"/>
        <w:rPr>
          <w:rFonts w:ascii="Calibri" w:hAnsi="Calibri" w:cs="Calibri"/>
          <w:sz w:val="24"/>
          <w:szCs w:val="24"/>
        </w:rPr>
      </w:pPr>
    </w:p>
    <w:p w14:paraId="3F71F094" w14:textId="11273AFB" w:rsidR="007D7190" w:rsidRDefault="007D7190" w:rsidP="006112DE">
      <w:pPr>
        <w:spacing w:after="0" w:line="240" w:lineRule="auto"/>
        <w:rPr>
          <w:rFonts w:ascii="Calibri" w:hAnsi="Calibri" w:cs="Calibri"/>
          <w:sz w:val="24"/>
          <w:szCs w:val="24"/>
        </w:rPr>
      </w:pPr>
    </w:p>
    <w:p w14:paraId="290E612A" w14:textId="27B241A8" w:rsidR="007D7190" w:rsidRDefault="007D7190" w:rsidP="006112DE">
      <w:pPr>
        <w:spacing w:after="0" w:line="240" w:lineRule="auto"/>
        <w:rPr>
          <w:rFonts w:ascii="Calibri" w:hAnsi="Calibri" w:cs="Calibri"/>
          <w:sz w:val="24"/>
          <w:szCs w:val="24"/>
        </w:rPr>
      </w:pPr>
    </w:p>
    <w:p w14:paraId="7C8D82C0" w14:textId="5BDDECD8" w:rsidR="007D7190" w:rsidRDefault="007D7190" w:rsidP="006112DE">
      <w:pPr>
        <w:spacing w:after="0" w:line="240" w:lineRule="auto"/>
        <w:rPr>
          <w:rFonts w:ascii="Calibri" w:hAnsi="Calibri" w:cs="Calibri"/>
          <w:sz w:val="24"/>
          <w:szCs w:val="24"/>
        </w:rPr>
      </w:pPr>
    </w:p>
    <w:p w14:paraId="6BD4064A" w14:textId="40022D55" w:rsidR="007D7190" w:rsidRDefault="007D7190" w:rsidP="006112DE">
      <w:pPr>
        <w:spacing w:after="0" w:line="240" w:lineRule="auto"/>
        <w:rPr>
          <w:rFonts w:ascii="Calibri" w:hAnsi="Calibri" w:cs="Calibri"/>
          <w:sz w:val="24"/>
          <w:szCs w:val="24"/>
        </w:rPr>
      </w:pPr>
    </w:p>
    <w:p w14:paraId="2E91F7D0" w14:textId="30DCA98D" w:rsidR="007D7190" w:rsidRDefault="007D7190" w:rsidP="006112DE">
      <w:pPr>
        <w:spacing w:after="0" w:line="240" w:lineRule="auto"/>
        <w:rPr>
          <w:rFonts w:ascii="Calibri" w:hAnsi="Calibri" w:cs="Calibri"/>
          <w:sz w:val="24"/>
          <w:szCs w:val="24"/>
        </w:rPr>
      </w:pPr>
    </w:p>
    <w:p w14:paraId="1C614889" w14:textId="5B288017" w:rsidR="007D7190" w:rsidRDefault="007D7190" w:rsidP="006112DE">
      <w:pPr>
        <w:spacing w:after="0" w:line="240" w:lineRule="auto"/>
        <w:rPr>
          <w:rFonts w:ascii="Calibri" w:hAnsi="Calibri" w:cs="Calibri"/>
          <w:sz w:val="24"/>
          <w:szCs w:val="24"/>
        </w:rPr>
      </w:pPr>
    </w:p>
    <w:p w14:paraId="3BC6E7C5" w14:textId="58B63C3E" w:rsidR="007D7190" w:rsidRDefault="007D7190" w:rsidP="006112DE">
      <w:pPr>
        <w:spacing w:after="0" w:line="240" w:lineRule="auto"/>
        <w:rPr>
          <w:rFonts w:ascii="Calibri" w:hAnsi="Calibri" w:cs="Calibri"/>
          <w:sz w:val="24"/>
          <w:szCs w:val="24"/>
        </w:rPr>
      </w:pPr>
    </w:p>
    <w:p w14:paraId="623201E5" w14:textId="337F9332" w:rsidR="007D7190" w:rsidRDefault="007D7190" w:rsidP="006112DE">
      <w:pPr>
        <w:spacing w:after="0" w:line="240" w:lineRule="auto"/>
        <w:rPr>
          <w:rFonts w:ascii="Calibri" w:hAnsi="Calibri" w:cs="Calibri"/>
          <w:sz w:val="24"/>
          <w:szCs w:val="24"/>
        </w:rPr>
      </w:pPr>
    </w:p>
    <w:p w14:paraId="403EB94F" w14:textId="4157E4DD" w:rsidR="007D7190" w:rsidRDefault="007D7190" w:rsidP="006112DE">
      <w:pPr>
        <w:spacing w:after="0" w:line="240" w:lineRule="auto"/>
        <w:rPr>
          <w:rFonts w:ascii="Calibri" w:hAnsi="Calibri" w:cs="Calibri"/>
          <w:sz w:val="24"/>
          <w:szCs w:val="24"/>
        </w:rPr>
      </w:pPr>
    </w:p>
    <w:p w14:paraId="63F3D1F7" w14:textId="1BCAEF36" w:rsidR="007D7190" w:rsidRDefault="007D7190" w:rsidP="006112DE">
      <w:pPr>
        <w:spacing w:after="0" w:line="240" w:lineRule="auto"/>
        <w:rPr>
          <w:rFonts w:ascii="Calibri" w:hAnsi="Calibri" w:cs="Calibri"/>
          <w:sz w:val="24"/>
          <w:szCs w:val="24"/>
        </w:rPr>
      </w:pPr>
    </w:p>
    <w:p w14:paraId="5347B578" w14:textId="77777777" w:rsidR="007D7190" w:rsidRPr="00AC4D81" w:rsidRDefault="007D7190" w:rsidP="006112DE">
      <w:pPr>
        <w:spacing w:after="0" w:line="240" w:lineRule="auto"/>
        <w:rPr>
          <w:rFonts w:ascii="Calibri" w:hAnsi="Calibri" w:cs="Calibri"/>
          <w:sz w:val="24"/>
          <w:szCs w:val="24"/>
        </w:rPr>
      </w:pPr>
    </w:p>
    <w:p w14:paraId="4D9744D8" w14:textId="77777777" w:rsidR="007459A4" w:rsidRPr="00AC4D81" w:rsidRDefault="007459A4" w:rsidP="006112DE">
      <w:pPr>
        <w:spacing w:after="0" w:line="240" w:lineRule="auto"/>
        <w:rPr>
          <w:rFonts w:ascii="Calibri" w:hAnsi="Calibri" w:cs="Calibri"/>
          <w:sz w:val="24"/>
          <w:szCs w:val="24"/>
        </w:rPr>
      </w:pPr>
    </w:p>
    <w:p w14:paraId="0791B012" w14:textId="30A0FD92" w:rsidR="007459A4" w:rsidRPr="007D7190" w:rsidRDefault="007D7190" w:rsidP="007D7190">
      <w:pPr>
        <w:shd w:val="clear" w:color="auto" w:fill="D9D9D9" w:themeFill="background1" w:themeFillShade="D9"/>
        <w:spacing w:after="0" w:line="240" w:lineRule="auto"/>
        <w:jc w:val="center"/>
        <w:rPr>
          <w:rFonts w:ascii="Calibri" w:hAnsi="Calibri" w:cs="Calibri"/>
          <w:b/>
          <w:sz w:val="24"/>
          <w:szCs w:val="24"/>
        </w:rPr>
      </w:pPr>
      <w:r>
        <w:rPr>
          <w:rFonts w:ascii="Calibri" w:hAnsi="Calibri" w:cs="Calibri"/>
          <w:b/>
          <w:sz w:val="24"/>
          <w:szCs w:val="24"/>
        </w:rPr>
        <w:lastRenderedPageBreak/>
        <w:t>ANALYSIS</w:t>
      </w:r>
      <w:r w:rsidR="0085025A">
        <w:rPr>
          <w:rFonts w:ascii="Calibri" w:hAnsi="Calibri" w:cs="Calibri"/>
          <w:b/>
          <w:sz w:val="24"/>
          <w:szCs w:val="24"/>
        </w:rPr>
        <w:t xml:space="preserve"> </w:t>
      </w:r>
      <w:r w:rsidR="0085025A">
        <w:rPr>
          <w:rFonts w:ascii="Calibri" w:hAnsi="Calibri" w:cs="Calibri"/>
          <w:b/>
          <w:sz w:val="24"/>
          <w:szCs w:val="24"/>
        </w:rPr>
        <w:tab/>
      </w:r>
      <w:r w:rsidR="0085025A">
        <w:rPr>
          <w:rFonts w:ascii="Calibri" w:hAnsi="Calibri" w:cs="Calibri"/>
          <w:b/>
          <w:sz w:val="24"/>
          <w:szCs w:val="24"/>
        </w:rPr>
        <w:tab/>
      </w:r>
      <w:r w:rsidR="0085025A">
        <w:rPr>
          <w:rFonts w:ascii="Calibri" w:hAnsi="Calibri" w:cs="Calibri"/>
          <w:b/>
          <w:sz w:val="24"/>
          <w:szCs w:val="24"/>
        </w:rPr>
        <w:tab/>
      </w:r>
      <w:r w:rsidR="0085025A">
        <w:rPr>
          <w:rFonts w:ascii="Calibri" w:hAnsi="Calibri" w:cs="Calibri"/>
          <w:b/>
          <w:sz w:val="24"/>
          <w:szCs w:val="24"/>
        </w:rPr>
        <w:tab/>
      </w:r>
      <w:r w:rsidR="0085025A">
        <w:rPr>
          <w:rFonts w:ascii="Calibri" w:hAnsi="Calibri" w:cs="Calibri"/>
          <w:b/>
          <w:sz w:val="24"/>
          <w:szCs w:val="24"/>
        </w:rPr>
        <w:tab/>
      </w:r>
      <w:r w:rsidR="0085025A">
        <w:rPr>
          <w:rFonts w:ascii="Calibri" w:hAnsi="Calibri" w:cs="Calibri"/>
          <w:b/>
          <w:sz w:val="24"/>
          <w:szCs w:val="24"/>
        </w:rPr>
        <w:tab/>
      </w:r>
      <w:r w:rsidR="0085025A">
        <w:rPr>
          <w:rFonts w:ascii="Calibri" w:hAnsi="Calibri" w:cs="Calibri"/>
          <w:b/>
          <w:sz w:val="24"/>
          <w:szCs w:val="24"/>
        </w:rPr>
        <w:tab/>
      </w:r>
      <w:r w:rsidR="0085025A">
        <w:rPr>
          <w:rFonts w:ascii="Calibri" w:hAnsi="Calibri" w:cs="Calibri"/>
          <w:b/>
          <w:sz w:val="24"/>
          <w:szCs w:val="24"/>
        </w:rPr>
        <w:tab/>
      </w:r>
      <w:r w:rsidR="0085025A">
        <w:rPr>
          <w:rFonts w:ascii="Calibri" w:hAnsi="Calibri" w:cs="Calibri"/>
          <w:b/>
          <w:sz w:val="24"/>
          <w:szCs w:val="24"/>
        </w:rPr>
        <w:tab/>
      </w:r>
      <w:r w:rsidR="0085025A">
        <w:rPr>
          <w:rFonts w:ascii="Calibri" w:hAnsi="Calibri" w:cs="Calibri"/>
          <w:b/>
          <w:sz w:val="24"/>
          <w:szCs w:val="24"/>
        </w:rPr>
        <w:tab/>
      </w:r>
      <w:r w:rsidR="0085025A">
        <w:rPr>
          <w:rFonts w:ascii="Calibri" w:hAnsi="Calibri" w:cs="Calibri"/>
          <w:b/>
          <w:sz w:val="24"/>
          <w:szCs w:val="24"/>
        </w:rPr>
        <w:tab/>
      </w:r>
      <w:r w:rsidR="0085025A">
        <w:rPr>
          <w:rFonts w:ascii="Calibri" w:hAnsi="Calibri" w:cs="Calibri"/>
          <w:b/>
          <w:sz w:val="24"/>
          <w:szCs w:val="24"/>
        </w:rPr>
        <w:tab/>
        <w:t>16 MARKS</w:t>
      </w:r>
    </w:p>
    <w:p w14:paraId="09D1C0FB" w14:textId="6C281B06" w:rsidR="007459A4" w:rsidRPr="00AC4D81" w:rsidRDefault="007459A4" w:rsidP="00A60C83">
      <w:pPr>
        <w:pStyle w:val="ListParagraph"/>
        <w:numPr>
          <w:ilvl w:val="0"/>
          <w:numId w:val="6"/>
        </w:numPr>
        <w:spacing w:after="0" w:line="240" w:lineRule="auto"/>
        <w:rPr>
          <w:rFonts w:ascii="Calibri" w:hAnsi="Calibri" w:cs="Calibri"/>
          <w:sz w:val="24"/>
          <w:szCs w:val="24"/>
        </w:rPr>
      </w:pPr>
      <w:r w:rsidRPr="00AC4D81">
        <w:rPr>
          <w:rFonts w:ascii="Calibri" w:hAnsi="Calibri" w:cs="Calibri"/>
          <w:sz w:val="24"/>
          <w:szCs w:val="24"/>
        </w:rPr>
        <w:t>Describe the trend shown by your results.</w:t>
      </w:r>
      <w:r w:rsidRPr="00AC4D81">
        <w:rPr>
          <w:rFonts w:ascii="Calibri" w:hAnsi="Calibri" w:cs="Calibri"/>
          <w:sz w:val="24"/>
          <w:szCs w:val="24"/>
        </w:rPr>
        <w:tab/>
      </w:r>
      <w:r w:rsidRPr="00AC4D81">
        <w:rPr>
          <w:rFonts w:ascii="Calibri" w:hAnsi="Calibri" w:cs="Calibri"/>
          <w:sz w:val="24"/>
          <w:szCs w:val="24"/>
        </w:rPr>
        <w:tab/>
      </w:r>
      <w:r w:rsidRPr="00AC4D81">
        <w:rPr>
          <w:rFonts w:ascii="Calibri" w:hAnsi="Calibri" w:cs="Calibri"/>
          <w:sz w:val="24"/>
          <w:szCs w:val="24"/>
        </w:rPr>
        <w:tab/>
      </w:r>
      <w:r w:rsidRPr="00AC4D81">
        <w:rPr>
          <w:rFonts w:ascii="Calibri" w:hAnsi="Calibri" w:cs="Calibri"/>
          <w:sz w:val="24"/>
          <w:szCs w:val="24"/>
        </w:rPr>
        <w:tab/>
      </w:r>
      <w:r w:rsidR="007A7D9B" w:rsidRPr="00AC4D81">
        <w:rPr>
          <w:rFonts w:ascii="Calibri" w:hAnsi="Calibri" w:cs="Calibri"/>
          <w:sz w:val="24"/>
          <w:szCs w:val="24"/>
        </w:rPr>
        <w:tab/>
      </w:r>
      <w:r w:rsidRPr="00AC4D81">
        <w:rPr>
          <w:rFonts w:ascii="Calibri" w:hAnsi="Calibri" w:cs="Calibri"/>
          <w:sz w:val="24"/>
          <w:szCs w:val="24"/>
        </w:rPr>
        <w:tab/>
      </w:r>
      <w:r w:rsidR="00D13E81" w:rsidRPr="00AC4D81">
        <w:rPr>
          <w:rFonts w:ascii="Calibri" w:hAnsi="Calibri" w:cs="Calibri"/>
          <w:sz w:val="24"/>
          <w:szCs w:val="24"/>
        </w:rPr>
        <w:tab/>
      </w:r>
      <w:r w:rsidR="006003FE" w:rsidRPr="00CC7239">
        <w:rPr>
          <w:rFonts w:ascii="Calibri" w:hAnsi="Calibri" w:cs="Calibri"/>
          <w:i/>
          <w:iCs/>
          <w:sz w:val="24"/>
          <w:szCs w:val="24"/>
        </w:rPr>
        <w:t>(</w:t>
      </w:r>
      <w:r w:rsidR="00FF46CC" w:rsidRPr="00CC7239">
        <w:rPr>
          <w:rFonts w:ascii="Calibri" w:hAnsi="Calibri" w:cs="Calibri"/>
          <w:i/>
          <w:iCs/>
          <w:sz w:val="24"/>
          <w:szCs w:val="24"/>
        </w:rPr>
        <w:t>2</w:t>
      </w:r>
      <w:r w:rsidR="006003FE" w:rsidRPr="00CC7239">
        <w:rPr>
          <w:rFonts w:ascii="Calibri" w:hAnsi="Calibri" w:cs="Calibri"/>
          <w:i/>
          <w:iCs/>
          <w:sz w:val="24"/>
          <w:szCs w:val="24"/>
        </w:rPr>
        <w:t xml:space="preserve"> mark</w:t>
      </w:r>
      <w:r w:rsidR="00FF46CC" w:rsidRPr="00CC7239">
        <w:rPr>
          <w:rFonts w:ascii="Calibri" w:hAnsi="Calibri" w:cs="Calibri"/>
          <w:i/>
          <w:iCs/>
          <w:sz w:val="24"/>
          <w:szCs w:val="24"/>
        </w:rPr>
        <w:t>s</w:t>
      </w:r>
      <w:r w:rsidRPr="00CC7239">
        <w:rPr>
          <w:rFonts w:ascii="Calibri" w:hAnsi="Calibri" w:cs="Calibri"/>
          <w:i/>
          <w:iCs/>
          <w:sz w:val="24"/>
          <w:szCs w:val="24"/>
        </w:rPr>
        <w:t>)</w:t>
      </w:r>
    </w:p>
    <w:p w14:paraId="1C105617" w14:textId="1A57D758" w:rsidR="00D13E81" w:rsidRPr="00AC4D81" w:rsidRDefault="00D13E81" w:rsidP="00D13E81">
      <w:pPr>
        <w:pStyle w:val="ListParagraph"/>
        <w:spacing w:after="0" w:line="240" w:lineRule="auto"/>
        <w:ind w:left="0"/>
        <w:rPr>
          <w:rFonts w:ascii="Calibri" w:hAnsi="Calibri" w:cs="Calibri"/>
          <w:sz w:val="24"/>
          <w:szCs w:val="24"/>
        </w:rPr>
      </w:pPr>
    </w:p>
    <w:p w14:paraId="23D735A5" w14:textId="7BA0D94E" w:rsidR="00D13E81" w:rsidRPr="00AC4D81" w:rsidRDefault="00D13E81" w:rsidP="00D13E81">
      <w:pPr>
        <w:spacing w:after="0" w:line="360" w:lineRule="auto"/>
        <w:rPr>
          <w:rFonts w:ascii="Calibri" w:hAnsi="Calibri" w:cs="Calibri"/>
          <w:sz w:val="24"/>
          <w:szCs w:val="24"/>
        </w:rPr>
      </w:pPr>
      <w:r w:rsidRPr="00AC4D81">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04A653" w14:textId="514CE8D9" w:rsidR="00B94FED" w:rsidRDefault="00B94FED" w:rsidP="006112DE">
      <w:pPr>
        <w:pStyle w:val="ListParagraph"/>
        <w:spacing w:after="0" w:line="240" w:lineRule="auto"/>
        <w:ind w:left="0"/>
        <w:rPr>
          <w:rFonts w:ascii="Calibri" w:hAnsi="Calibri" w:cs="Calibri"/>
          <w:sz w:val="24"/>
          <w:szCs w:val="24"/>
        </w:rPr>
      </w:pPr>
    </w:p>
    <w:p w14:paraId="0E8DB223" w14:textId="77777777" w:rsidR="002F3C29" w:rsidRPr="00AC4D81" w:rsidRDefault="002F3C29" w:rsidP="006112DE">
      <w:pPr>
        <w:pStyle w:val="ListParagraph"/>
        <w:spacing w:after="0" w:line="240" w:lineRule="auto"/>
        <w:ind w:left="0"/>
        <w:rPr>
          <w:rFonts w:ascii="Calibri" w:hAnsi="Calibri" w:cs="Calibri"/>
          <w:sz w:val="24"/>
          <w:szCs w:val="24"/>
        </w:rPr>
      </w:pPr>
    </w:p>
    <w:p w14:paraId="3B6D8E1A" w14:textId="615DF25F" w:rsidR="002A014F" w:rsidRPr="00AC4D81" w:rsidRDefault="007459A4" w:rsidP="00A60C83">
      <w:pPr>
        <w:pStyle w:val="ListParagraph"/>
        <w:numPr>
          <w:ilvl w:val="0"/>
          <w:numId w:val="6"/>
        </w:numPr>
        <w:spacing w:after="0" w:line="240" w:lineRule="auto"/>
        <w:rPr>
          <w:rFonts w:ascii="Calibri" w:hAnsi="Calibri" w:cs="Calibri"/>
          <w:sz w:val="24"/>
          <w:szCs w:val="24"/>
        </w:rPr>
      </w:pPr>
      <w:r w:rsidRPr="00AC4D81">
        <w:rPr>
          <w:rFonts w:ascii="Calibri" w:hAnsi="Calibri" w:cs="Calibri"/>
          <w:sz w:val="24"/>
          <w:szCs w:val="24"/>
        </w:rPr>
        <w:t>Explain your results using your scientific knowledge of rocket design.</w:t>
      </w:r>
      <w:r w:rsidR="002F61BD" w:rsidRPr="00AC4D81">
        <w:rPr>
          <w:rFonts w:ascii="Calibri" w:hAnsi="Calibri" w:cs="Calibri"/>
          <w:sz w:val="24"/>
          <w:szCs w:val="24"/>
        </w:rPr>
        <w:t xml:space="preserve"> In other words – explain why </w:t>
      </w:r>
      <w:r w:rsidR="00482F8E" w:rsidRPr="00AC4D81">
        <w:rPr>
          <w:rFonts w:ascii="Calibri" w:hAnsi="Calibri" w:cs="Calibri"/>
          <w:sz w:val="24"/>
          <w:szCs w:val="24"/>
        </w:rPr>
        <w:t>the rockets flew the way they did.</w:t>
      </w:r>
      <w:r w:rsidR="002F61BD" w:rsidRPr="00AC4D81">
        <w:rPr>
          <w:rFonts w:ascii="Calibri" w:hAnsi="Calibri" w:cs="Calibri"/>
          <w:sz w:val="24"/>
          <w:szCs w:val="24"/>
        </w:rPr>
        <w:tab/>
      </w:r>
      <w:r w:rsidR="002F61BD" w:rsidRPr="00AC4D81">
        <w:rPr>
          <w:rFonts w:ascii="Calibri" w:hAnsi="Calibri" w:cs="Calibri"/>
          <w:sz w:val="24"/>
          <w:szCs w:val="24"/>
        </w:rPr>
        <w:tab/>
      </w:r>
      <w:r w:rsidR="002F61BD" w:rsidRPr="00AC4D81">
        <w:rPr>
          <w:rFonts w:ascii="Calibri" w:hAnsi="Calibri" w:cs="Calibri"/>
          <w:sz w:val="24"/>
          <w:szCs w:val="24"/>
        </w:rPr>
        <w:tab/>
      </w:r>
      <w:r w:rsidR="002F61BD" w:rsidRPr="00AC4D81">
        <w:rPr>
          <w:rFonts w:ascii="Calibri" w:hAnsi="Calibri" w:cs="Calibri"/>
          <w:sz w:val="24"/>
          <w:szCs w:val="24"/>
        </w:rPr>
        <w:tab/>
      </w:r>
      <w:r w:rsidR="002F61BD" w:rsidRPr="00AC4D81">
        <w:rPr>
          <w:rFonts w:ascii="Calibri" w:hAnsi="Calibri" w:cs="Calibri"/>
          <w:sz w:val="24"/>
          <w:szCs w:val="24"/>
        </w:rPr>
        <w:tab/>
      </w:r>
      <w:r w:rsidR="007A7D9B" w:rsidRPr="00AC4D81">
        <w:rPr>
          <w:rFonts w:ascii="Calibri" w:hAnsi="Calibri" w:cs="Calibri"/>
          <w:sz w:val="24"/>
          <w:szCs w:val="24"/>
        </w:rPr>
        <w:tab/>
      </w:r>
      <w:r w:rsidR="00D13E81" w:rsidRPr="00AC4D81">
        <w:rPr>
          <w:rFonts w:ascii="Calibri" w:hAnsi="Calibri" w:cs="Calibri"/>
          <w:sz w:val="24"/>
          <w:szCs w:val="24"/>
        </w:rPr>
        <w:tab/>
      </w:r>
      <w:r w:rsidR="002F61BD" w:rsidRPr="00AC4D81">
        <w:rPr>
          <w:rFonts w:ascii="Calibri" w:hAnsi="Calibri" w:cs="Calibri"/>
          <w:sz w:val="24"/>
          <w:szCs w:val="24"/>
        </w:rPr>
        <w:tab/>
      </w:r>
      <w:r w:rsidRPr="00CC7239">
        <w:rPr>
          <w:rFonts w:ascii="Calibri" w:hAnsi="Calibri" w:cs="Calibri"/>
          <w:i/>
          <w:iCs/>
          <w:sz w:val="24"/>
          <w:szCs w:val="24"/>
        </w:rPr>
        <w:tab/>
        <w:t>(3 marks)</w:t>
      </w:r>
    </w:p>
    <w:p w14:paraId="3709059F" w14:textId="77777777" w:rsidR="00D13E81" w:rsidRPr="00AC4D81" w:rsidRDefault="00D13E81" w:rsidP="00D13E81">
      <w:pPr>
        <w:pStyle w:val="ListParagraph"/>
        <w:spacing w:after="0" w:line="240" w:lineRule="auto"/>
        <w:ind w:left="0"/>
        <w:rPr>
          <w:rFonts w:ascii="Calibri" w:hAnsi="Calibri" w:cs="Calibri"/>
          <w:sz w:val="24"/>
          <w:szCs w:val="24"/>
        </w:rPr>
      </w:pPr>
    </w:p>
    <w:p w14:paraId="0849EF16" w14:textId="7824D600" w:rsidR="00D13E81" w:rsidRDefault="00D13E81" w:rsidP="00D13E81">
      <w:pPr>
        <w:spacing w:after="0" w:line="360" w:lineRule="auto"/>
        <w:rPr>
          <w:rFonts w:ascii="Calibri" w:hAnsi="Calibri" w:cs="Calibri"/>
          <w:sz w:val="24"/>
          <w:szCs w:val="24"/>
        </w:rPr>
      </w:pPr>
      <w:r w:rsidRPr="00AC4D81">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C506" w14:textId="77777777" w:rsidR="002F3C29" w:rsidRPr="00AC4D81" w:rsidRDefault="002F3C29" w:rsidP="00D13E81">
      <w:pPr>
        <w:spacing w:after="0" w:line="360" w:lineRule="auto"/>
        <w:rPr>
          <w:rFonts w:ascii="Calibri" w:hAnsi="Calibri" w:cs="Calibri"/>
          <w:sz w:val="24"/>
          <w:szCs w:val="24"/>
        </w:rPr>
      </w:pPr>
    </w:p>
    <w:p w14:paraId="1FAD9C43" w14:textId="77777777" w:rsidR="00A60C83" w:rsidRDefault="00D13E81" w:rsidP="00A60C83">
      <w:pPr>
        <w:pStyle w:val="ListParagraph"/>
        <w:numPr>
          <w:ilvl w:val="0"/>
          <w:numId w:val="6"/>
        </w:numPr>
        <w:spacing w:after="0" w:line="240" w:lineRule="auto"/>
        <w:rPr>
          <w:rFonts w:ascii="Calibri" w:hAnsi="Calibri" w:cs="Calibri"/>
          <w:sz w:val="24"/>
          <w:szCs w:val="24"/>
        </w:rPr>
      </w:pPr>
      <w:r w:rsidRPr="00AC4D81">
        <w:rPr>
          <w:rFonts w:ascii="Calibri" w:hAnsi="Calibri" w:cs="Calibri"/>
          <w:sz w:val="24"/>
          <w:szCs w:val="24"/>
        </w:rPr>
        <w:t>Use</w:t>
      </w:r>
      <w:r w:rsidR="00D53B77" w:rsidRPr="00AC4D81">
        <w:rPr>
          <w:rFonts w:ascii="Calibri" w:hAnsi="Calibri" w:cs="Calibri"/>
          <w:sz w:val="24"/>
          <w:szCs w:val="24"/>
        </w:rPr>
        <w:t xml:space="preserve"> </w:t>
      </w:r>
      <w:r w:rsidR="005748A5" w:rsidRPr="00AC4D81">
        <w:rPr>
          <w:rFonts w:ascii="Calibri" w:hAnsi="Calibri" w:cs="Calibri"/>
          <w:sz w:val="24"/>
          <w:szCs w:val="24"/>
        </w:rPr>
        <w:t>Newton’s</w:t>
      </w:r>
      <w:r w:rsidR="00D53B77" w:rsidRPr="00AC4D81">
        <w:rPr>
          <w:rFonts w:ascii="Calibri" w:hAnsi="Calibri" w:cs="Calibri"/>
          <w:sz w:val="24"/>
          <w:szCs w:val="24"/>
        </w:rPr>
        <w:t xml:space="preserve"> first law of motion</w:t>
      </w:r>
      <w:r w:rsidRPr="00AC4D81">
        <w:rPr>
          <w:rFonts w:ascii="Calibri" w:hAnsi="Calibri" w:cs="Calibri"/>
          <w:sz w:val="24"/>
          <w:szCs w:val="24"/>
        </w:rPr>
        <w:t xml:space="preserve"> to</w:t>
      </w:r>
      <w:r w:rsidR="00D53B77" w:rsidRPr="00AC4D81">
        <w:rPr>
          <w:rFonts w:ascii="Calibri" w:hAnsi="Calibri" w:cs="Calibri"/>
          <w:sz w:val="24"/>
          <w:szCs w:val="24"/>
        </w:rPr>
        <w:t xml:space="preserve"> explain why the rocket did not continue to rise into the sky</w:t>
      </w:r>
      <w:r w:rsidR="00CC7239">
        <w:rPr>
          <w:rFonts w:ascii="Calibri" w:hAnsi="Calibri" w:cs="Calibri"/>
          <w:sz w:val="24"/>
          <w:szCs w:val="24"/>
        </w:rPr>
        <w:t>.</w:t>
      </w:r>
      <w:r w:rsidRPr="00AC4D81">
        <w:rPr>
          <w:rFonts w:ascii="Calibri" w:hAnsi="Calibri" w:cs="Calibri"/>
          <w:sz w:val="24"/>
          <w:szCs w:val="24"/>
        </w:rPr>
        <w:tab/>
      </w:r>
    </w:p>
    <w:p w14:paraId="7EB978E0" w14:textId="23EF7251" w:rsidR="00671CB3" w:rsidRPr="00AC4D81" w:rsidRDefault="00D13E81" w:rsidP="00A60C83">
      <w:pPr>
        <w:pStyle w:val="ListParagraph"/>
        <w:spacing w:after="0" w:line="240" w:lineRule="auto"/>
        <w:ind w:left="9000" w:firstLine="360"/>
        <w:rPr>
          <w:rFonts w:ascii="Calibri" w:hAnsi="Calibri" w:cs="Calibri"/>
          <w:sz w:val="24"/>
          <w:szCs w:val="24"/>
        </w:rPr>
      </w:pPr>
      <w:r w:rsidRPr="00CC7239">
        <w:rPr>
          <w:rFonts w:ascii="Calibri" w:hAnsi="Calibri" w:cs="Calibri"/>
          <w:i/>
          <w:iCs/>
          <w:sz w:val="24"/>
          <w:szCs w:val="24"/>
        </w:rPr>
        <w:t>(</w:t>
      </w:r>
      <w:r w:rsidR="00DC3C01">
        <w:rPr>
          <w:rFonts w:ascii="Calibri" w:hAnsi="Calibri" w:cs="Calibri"/>
          <w:i/>
          <w:iCs/>
          <w:sz w:val="24"/>
          <w:szCs w:val="24"/>
        </w:rPr>
        <w:t>2</w:t>
      </w:r>
      <w:r w:rsidR="005748A5" w:rsidRPr="00CC7239">
        <w:rPr>
          <w:rFonts w:ascii="Calibri" w:hAnsi="Calibri" w:cs="Calibri"/>
          <w:i/>
          <w:iCs/>
          <w:sz w:val="24"/>
          <w:szCs w:val="24"/>
        </w:rPr>
        <w:t xml:space="preserve"> marks)</w:t>
      </w:r>
    </w:p>
    <w:p w14:paraId="23B44F73" w14:textId="77777777" w:rsidR="00D13E81" w:rsidRPr="00AC4D81" w:rsidRDefault="00D13E81" w:rsidP="00D13E81">
      <w:pPr>
        <w:pStyle w:val="ListParagraph"/>
        <w:spacing w:after="0" w:line="240" w:lineRule="auto"/>
        <w:ind w:left="0"/>
        <w:rPr>
          <w:rFonts w:ascii="Calibri" w:hAnsi="Calibri" w:cs="Calibri"/>
          <w:sz w:val="24"/>
          <w:szCs w:val="24"/>
        </w:rPr>
      </w:pPr>
    </w:p>
    <w:p w14:paraId="6BCB3094" w14:textId="77777777" w:rsidR="00D13E81" w:rsidRPr="00AC4D81" w:rsidRDefault="00D13E81" w:rsidP="00D13E81">
      <w:pPr>
        <w:spacing w:after="0" w:line="360" w:lineRule="auto"/>
        <w:rPr>
          <w:rFonts w:ascii="Calibri" w:hAnsi="Calibri" w:cs="Calibri"/>
          <w:sz w:val="24"/>
          <w:szCs w:val="24"/>
        </w:rPr>
      </w:pPr>
      <w:r w:rsidRPr="00AC4D81">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9005A5" w14:textId="0EBD36F2" w:rsidR="00D13E81" w:rsidRDefault="00D13E81" w:rsidP="00D13E81">
      <w:pPr>
        <w:pStyle w:val="ListParagraph"/>
        <w:spacing w:after="0" w:line="240" w:lineRule="auto"/>
        <w:ind w:left="0"/>
        <w:rPr>
          <w:rFonts w:ascii="Calibri" w:hAnsi="Calibri" w:cs="Calibri"/>
          <w:sz w:val="24"/>
          <w:szCs w:val="24"/>
        </w:rPr>
      </w:pPr>
    </w:p>
    <w:p w14:paraId="0BF1AB7F" w14:textId="77777777" w:rsidR="002F3C29" w:rsidRPr="00AC4D81" w:rsidRDefault="002F3C29" w:rsidP="00D13E81">
      <w:pPr>
        <w:pStyle w:val="ListParagraph"/>
        <w:spacing w:after="0" w:line="240" w:lineRule="auto"/>
        <w:ind w:left="0"/>
        <w:rPr>
          <w:rFonts w:ascii="Calibri" w:hAnsi="Calibri" w:cs="Calibri"/>
          <w:sz w:val="24"/>
          <w:szCs w:val="24"/>
        </w:rPr>
      </w:pPr>
    </w:p>
    <w:p w14:paraId="6625E62D" w14:textId="33D53988" w:rsidR="002F62CE" w:rsidRPr="00AC4D81" w:rsidRDefault="002F62CE" w:rsidP="00A60C83">
      <w:pPr>
        <w:pStyle w:val="ListParagraph"/>
        <w:numPr>
          <w:ilvl w:val="0"/>
          <w:numId w:val="6"/>
        </w:numPr>
        <w:spacing w:after="0" w:line="240" w:lineRule="auto"/>
        <w:rPr>
          <w:rFonts w:ascii="Calibri" w:hAnsi="Calibri" w:cs="Calibri"/>
          <w:sz w:val="24"/>
          <w:szCs w:val="24"/>
        </w:rPr>
      </w:pPr>
      <w:r w:rsidRPr="00AC4D81">
        <w:rPr>
          <w:rFonts w:ascii="Calibri" w:hAnsi="Calibri" w:cs="Calibri"/>
          <w:sz w:val="24"/>
          <w:szCs w:val="24"/>
        </w:rPr>
        <w:t xml:space="preserve">Using </w:t>
      </w:r>
      <w:r w:rsidR="00DC4299" w:rsidRPr="00AC4D81">
        <w:rPr>
          <w:rFonts w:ascii="Calibri" w:hAnsi="Calibri" w:cs="Calibri"/>
          <w:sz w:val="24"/>
          <w:szCs w:val="24"/>
        </w:rPr>
        <w:t>Newton’s</w:t>
      </w:r>
      <w:r w:rsidRPr="00AC4D81">
        <w:rPr>
          <w:rFonts w:ascii="Calibri" w:hAnsi="Calibri" w:cs="Calibri"/>
          <w:sz w:val="24"/>
          <w:szCs w:val="24"/>
        </w:rPr>
        <w:t xml:space="preserve"> </w:t>
      </w:r>
      <w:r w:rsidR="001D0F6A" w:rsidRPr="00AC4D81">
        <w:rPr>
          <w:rFonts w:ascii="Calibri" w:hAnsi="Calibri" w:cs="Calibri"/>
          <w:sz w:val="24"/>
          <w:szCs w:val="24"/>
        </w:rPr>
        <w:t>Third Law of motion, explain why the rocket took off from the ground.</w:t>
      </w:r>
      <w:r w:rsidR="005748A5" w:rsidRPr="00AC4D81">
        <w:rPr>
          <w:rFonts w:ascii="Calibri" w:hAnsi="Calibri" w:cs="Calibri"/>
          <w:sz w:val="24"/>
          <w:szCs w:val="24"/>
        </w:rPr>
        <w:tab/>
      </w:r>
      <w:r w:rsidR="005748A5" w:rsidRPr="00CC7239">
        <w:rPr>
          <w:rFonts w:ascii="Calibri" w:hAnsi="Calibri" w:cs="Calibri"/>
          <w:i/>
          <w:iCs/>
          <w:sz w:val="24"/>
          <w:szCs w:val="24"/>
        </w:rPr>
        <w:t>(</w:t>
      </w:r>
      <w:r w:rsidR="00DC3C01">
        <w:rPr>
          <w:rFonts w:ascii="Calibri" w:hAnsi="Calibri" w:cs="Calibri"/>
          <w:i/>
          <w:iCs/>
          <w:sz w:val="24"/>
          <w:szCs w:val="24"/>
        </w:rPr>
        <w:t>2</w:t>
      </w:r>
      <w:r w:rsidR="005748A5" w:rsidRPr="00CC7239">
        <w:rPr>
          <w:rFonts w:ascii="Calibri" w:hAnsi="Calibri" w:cs="Calibri"/>
          <w:i/>
          <w:iCs/>
          <w:sz w:val="24"/>
          <w:szCs w:val="24"/>
        </w:rPr>
        <w:t xml:space="preserve"> marks)</w:t>
      </w:r>
    </w:p>
    <w:p w14:paraId="4DEB9D89" w14:textId="77777777" w:rsidR="005748A5" w:rsidRPr="00AC4D81" w:rsidRDefault="005748A5" w:rsidP="005748A5">
      <w:pPr>
        <w:pStyle w:val="ListParagraph"/>
        <w:spacing w:after="0" w:line="240" w:lineRule="auto"/>
        <w:ind w:left="0"/>
        <w:rPr>
          <w:rFonts w:ascii="Calibri" w:hAnsi="Calibri" w:cs="Calibri"/>
          <w:sz w:val="24"/>
          <w:szCs w:val="24"/>
        </w:rPr>
      </w:pPr>
    </w:p>
    <w:p w14:paraId="0740D665" w14:textId="7F7C38F1" w:rsidR="005748A5" w:rsidRPr="00AC4D81" w:rsidRDefault="005748A5" w:rsidP="005748A5">
      <w:pPr>
        <w:spacing w:after="0" w:line="360" w:lineRule="auto"/>
        <w:rPr>
          <w:rFonts w:ascii="Calibri" w:hAnsi="Calibri" w:cs="Calibri"/>
          <w:sz w:val="24"/>
          <w:szCs w:val="24"/>
        </w:rPr>
      </w:pPr>
      <w:r w:rsidRPr="00AC4D81">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F61BD" w:rsidRPr="00AC4D81">
        <w:rPr>
          <w:rFonts w:ascii="Calibri" w:hAnsi="Calibri" w:cs="Calibri"/>
          <w:sz w:val="24"/>
          <w:szCs w:val="24"/>
        </w:rPr>
        <w:t>______________________________________________________________________________________________________________________________________________________________________________</w:t>
      </w:r>
    </w:p>
    <w:p w14:paraId="253E8E93" w14:textId="35A38866" w:rsidR="002F61BD" w:rsidRPr="00AC4D81" w:rsidRDefault="002F61BD" w:rsidP="005748A5">
      <w:pPr>
        <w:spacing w:after="0" w:line="360" w:lineRule="auto"/>
        <w:rPr>
          <w:rFonts w:ascii="Calibri" w:hAnsi="Calibri" w:cs="Calibri"/>
          <w:sz w:val="24"/>
          <w:szCs w:val="24"/>
        </w:rPr>
      </w:pPr>
    </w:p>
    <w:p w14:paraId="29E5D6C7" w14:textId="716D62F0" w:rsidR="002F61BD" w:rsidRPr="00AC4D81" w:rsidRDefault="002F61BD" w:rsidP="005748A5">
      <w:pPr>
        <w:spacing w:after="0" w:line="360" w:lineRule="auto"/>
        <w:rPr>
          <w:rFonts w:ascii="Calibri" w:hAnsi="Calibri" w:cs="Calibri"/>
          <w:sz w:val="24"/>
          <w:szCs w:val="24"/>
        </w:rPr>
      </w:pPr>
    </w:p>
    <w:p w14:paraId="1F616280" w14:textId="55357F07" w:rsidR="002E454C" w:rsidRPr="00A60C83" w:rsidRDefault="002E454C" w:rsidP="00A60C83">
      <w:pPr>
        <w:pStyle w:val="ListParagraph"/>
        <w:numPr>
          <w:ilvl w:val="0"/>
          <w:numId w:val="6"/>
        </w:numPr>
        <w:spacing w:after="0" w:line="360" w:lineRule="auto"/>
        <w:rPr>
          <w:rFonts w:ascii="Calibri" w:hAnsi="Calibri" w:cs="Calibri"/>
          <w:sz w:val="24"/>
          <w:szCs w:val="24"/>
        </w:rPr>
      </w:pPr>
      <w:r w:rsidRPr="00A60C83">
        <w:rPr>
          <w:rFonts w:ascii="Calibri" w:hAnsi="Calibri" w:cs="Calibri"/>
          <w:sz w:val="24"/>
          <w:szCs w:val="24"/>
        </w:rPr>
        <w:lastRenderedPageBreak/>
        <w:t xml:space="preserve">Describe </w:t>
      </w:r>
      <w:r w:rsidR="00271E62" w:rsidRPr="00A60C83">
        <w:rPr>
          <w:rFonts w:ascii="Calibri" w:hAnsi="Calibri" w:cs="Calibri"/>
          <w:sz w:val="24"/>
          <w:szCs w:val="24"/>
        </w:rPr>
        <w:t xml:space="preserve">two </w:t>
      </w:r>
      <w:r w:rsidR="00A650D2" w:rsidRPr="00A60C83">
        <w:rPr>
          <w:rFonts w:ascii="Calibri" w:hAnsi="Calibri" w:cs="Calibri"/>
          <w:sz w:val="24"/>
          <w:szCs w:val="24"/>
        </w:rPr>
        <w:t>limitations</w:t>
      </w:r>
      <w:r w:rsidRPr="00A60C83">
        <w:rPr>
          <w:rFonts w:ascii="Calibri" w:hAnsi="Calibri" w:cs="Calibri"/>
          <w:sz w:val="24"/>
          <w:szCs w:val="24"/>
        </w:rPr>
        <w:t xml:space="preserve"> in your experiment, </w:t>
      </w:r>
      <w:r w:rsidR="00A650D2" w:rsidRPr="00A60C83">
        <w:rPr>
          <w:rFonts w:ascii="Calibri" w:hAnsi="Calibri" w:cs="Calibri"/>
          <w:sz w:val="24"/>
          <w:szCs w:val="24"/>
        </w:rPr>
        <w:t>and</w:t>
      </w:r>
      <w:r w:rsidRPr="00A60C83">
        <w:rPr>
          <w:rFonts w:ascii="Calibri" w:hAnsi="Calibri" w:cs="Calibri"/>
          <w:sz w:val="24"/>
          <w:szCs w:val="24"/>
        </w:rPr>
        <w:t xml:space="preserve"> explain how they could be </w:t>
      </w:r>
      <w:r w:rsidR="00A650D2" w:rsidRPr="00A60C83">
        <w:rPr>
          <w:rFonts w:ascii="Calibri" w:hAnsi="Calibri" w:cs="Calibri"/>
          <w:sz w:val="24"/>
          <w:szCs w:val="24"/>
        </w:rPr>
        <w:t>altered</w:t>
      </w:r>
      <w:r w:rsidRPr="00A60C83">
        <w:rPr>
          <w:rFonts w:ascii="Calibri" w:hAnsi="Calibri" w:cs="Calibri"/>
          <w:sz w:val="24"/>
          <w:szCs w:val="24"/>
        </w:rPr>
        <w:t xml:space="preserve"> to improve the </w:t>
      </w:r>
      <w:r w:rsidR="00A650D2" w:rsidRPr="00A60C83">
        <w:rPr>
          <w:rFonts w:ascii="Calibri" w:hAnsi="Calibri" w:cs="Calibri"/>
          <w:sz w:val="24"/>
          <w:szCs w:val="24"/>
        </w:rPr>
        <w:t>reliability</w:t>
      </w:r>
      <w:r w:rsidRPr="00A60C83">
        <w:rPr>
          <w:rFonts w:ascii="Calibri" w:hAnsi="Calibri" w:cs="Calibri"/>
          <w:sz w:val="24"/>
          <w:szCs w:val="24"/>
        </w:rPr>
        <w:t xml:space="preserve"> of your </w:t>
      </w:r>
      <w:r w:rsidR="00A650D2" w:rsidRPr="00A60C83">
        <w:rPr>
          <w:rFonts w:ascii="Calibri" w:hAnsi="Calibri" w:cs="Calibri"/>
          <w:sz w:val="24"/>
          <w:szCs w:val="24"/>
        </w:rPr>
        <w:t>data.</w:t>
      </w:r>
      <w:r w:rsidRPr="00A60C83">
        <w:rPr>
          <w:rFonts w:ascii="Calibri" w:hAnsi="Calibri" w:cs="Calibri"/>
          <w:sz w:val="24"/>
          <w:szCs w:val="24"/>
        </w:rPr>
        <w:tab/>
      </w:r>
      <w:r w:rsidRPr="00A60C83">
        <w:rPr>
          <w:rFonts w:ascii="Calibri" w:hAnsi="Calibri" w:cs="Calibri"/>
          <w:sz w:val="24"/>
          <w:szCs w:val="24"/>
        </w:rPr>
        <w:tab/>
      </w:r>
      <w:r w:rsidRPr="00A60C83">
        <w:rPr>
          <w:rFonts w:ascii="Calibri" w:hAnsi="Calibri" w:cs="Calibri"/>
          <w:sz w:val="24"/>
          <w:szCs w:val="24"/>
        </w:rPr>
        <w:tab/>
      </w:r>
      <w:r w:rsidRPr="00A60C83">
        <w:rPr>
          <w:rFonts w:ascii="Calibri" w:hAnsi="Calibri" w:cs="Calibri"/>
          <w:sz w:val="24"/>
          <w:szCs w:val="24"/>
        </w:rPr>
        <w:tab/>
      </w:r>
      <w:r w:rsidRPr="00A60C83">
        <w:rPr>
          <w:rFonts w:ascii="Calibri" w:hAnsi="Calibri" w:cs="Calibri"/>
          <w:sz w:val="24"/>
          <w:szCs w:val="24"/>
        </w:rPr>
        <w:tab/>
      </w:r>
      <w:r w:rsidRPr="00A60C83">
        <w:rPr>
          <w:rFonts w:ascii="Calibri" w:hAnsi="Calibri" w:cs="Calibri"/>
          <w:sz w:val="24"/>
          <w:szCs w:val="24"/>
        </w:rPr>
        <w:tab/>
      </w:r>
      <w:r w:rsidRPr="00A60C83">
        <w:rPr>
          <w:rFonts w:ascii="Calibri" w:hAnsi="Calibri" w:cs="Calibri"/>
          <w:sz w:val="24"/>
          <w:szCs w:val="24"/>
        </w:rPr>
        <w:tab/>
      </w:r>
      <w:r w:rsidRPr="00A60C83">
        <w:rPr>
          <w:rFonts w:ascii="Calibri" w:hAnsi="Calibri" w:cs="Calibri"/>
          <w:sz w:val="24"/>
          <w:szCs w:val="24"/>
        </w:rPr>
        <w:tab/>
      </w:r>
      <w:r w:rsidRPr="00A60C83">
        <w:rPr>
          <w:rFonts w:ascii="Calibri" w:hAnsi="Calibri" w:cs="Calibri"/>
          <w:sz w:val="24"/>
          <w:szCs w:val="24"/>
        </w:rPr>
        <w:tab/>
      </w:r>
      <w:r w:rsidRPr="00A60C83">
        <w:rPr>
          <w:rFonts w:ascii="Calibri" w:hAnsi="Calibri" w:cs="Calibri"/>
          <w:sz w:val="24"/>
          <w:szCs w:val="24"/>
        </w:rPr>
        <w:tab/>
      </w:r>
      <w:r w:rsidRPr="00A60C83">
        <w:rPr>
          <w:rFonts w:ascii="Calibri" w:hAnsi="Calibri" w:cs="Calibri"/>
          <w:i/>
          <w:iCs/>
          <w:sz w:val="24"/>
          <w:szCs w:val="24"/>
        </w:rPr>
        <w:t>(</w:t>
      </w:r>
      <w:r w:rsidR="00417759" w:rsidRPr="00A60C83">
        <w:rPr>
          <w:rFonts w:ascii="Calibri" w:hAnsi="Calibri" w:cs="Calibri"/>
          <w:i/>
          <w:iCs/>
          <w:sz w:val="24"/>
          <w:szCs w:val="24"/>
        </w:rPr>
        <w:t xml:space="preserve">4 </w:t>
      </w:r>
      <w:commentRangeStart w:id="4"/>
      <w:r w:rsidR="00417759" w:rsidRPr="00A60C83">
        <w:rPr>
          <w:rFonts w:ascii="Calibri" w:hAnsi="Calibri" w:cs="Calibri"/>
          <w:i/>
          <w:iCs/>
          <w:sz w:val="24"/>
          <w:szCs w:val="24"/>
        </w:rPr>
        <w:t>marks</w:t>
      </w:r>
      <w:commentRangeEnd w:id="4"/>
      <w:r w:rsidR="00B5659F" w:rsidRPr="00A60C83">
        <w:rPr>
          <w:rStyle w:val="CommentReference"/>
          <w:rFonts w:ascii="Calibri" w:hAnsi="Calibri" w:cs="Calibri"/>
          <w:i/>
          <w:iCs/>
        </w:rPr>
        <w:commentReference w:id="4"/>
      </w:r>
      <w:r w:rsidR="00417759" w:rsidRPr="00A60C83">
        <w:rPr>
          <w:rFonts w:ascii="Calibri" w:hAnsi="Calibri" w:cs="Calibri"/>
          <w:i/>
          <w:iCs/>
          <w:sz w:val="24"/>
          <w:szCs w:val="24"/>
        </w:rPr>
        <w:t>)</w:t>
      </w:r>
    </w:p>
    <w:p w14:paraId="74F57E29" w14:textId="77777777" w:rsidR="00D25983" w:rsidRPr="00AC4D81" w:rsidRDefault="00DC4299" w:rsidP="00D25983">
      <w:pPr>
        <w:spacing w:after="0" w:line="360" w:lineRule="auto"/>
        <w:rPr>
          <w:rFonts w:ascii="Calibri" w:hAnsi="Calibri" w:cs="Calibri"/>
          <w:sz w:val="24"/>
          <w:szCs w:val="24"/>
        </w:rPr>
      </w:pPr>
      <w:r w:rsidRPr="00AC4D81">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25983" w:rsidRPr="00AC4D81">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4FA2F1" w14:textId="25B156F3" w:rsidR="00DC4299" w:rsidRPr="00AC4D81" w:rsidRDefault="00DC4299" w:rsidP="00DC4299">
      <w:pPr>
        <w:spacing w:after="0" w:line="360" w:lineRule="auto"/>
        <w:rPr>
          <w:rFonts w:ascii="Calibri" w:hAnsi="Calibri" w:cs="Calibri"/>
          <w:sz w:val="24"/>
          <w:szCs w:val="24"/>
        </w:rPr>
      </w:pPr>
    </w:p>
    <w:p w14:paraId="43A01D65" w14:textId="77777777" w:rsidR="00B94FED" w:rsidRPr="00AC4D81" w:rsidRDefault="00B94FED" w:rsidP="006112DE">
      <w:pPr>
        <w:pStyle w:val="ListParagraph"/>
        <w:spacing w:after="0" w:line="240" w:lineRule="auto"/>
        <w:ind w:left="0"/>
        <w:rPr>
          <w:rFonts w:ascii="Calibri" w:hAnsi="Calibri" w:cs="Calibri"/>
          <w:sz w:val="24"/>
          <w:szCs w:val="24"/>
        </w:rPr>
      </w:pPr>
    </w:p>
    <w:p w14:paraId="31B75A8B" w14:textId="13B86437" w:rsidR="00DC4299" w:rsidRPr="00AC4D81" w:rsidRDefault="009C516A" w:rsidP="00A60C83">
      <w:pPr>
        <w:pStyle w:val="ListParagraph"/>
        <w:numPr>
          <w:ilvl w:val="0"/>
          <w:numId w:val="6"/>
        </w:numPr>
        <w:spacing w:after="0" w:line="240" w:lineRule="auto"/>
        <w:rPr>
          <w:rFonts w:ascii="Calibri" w:hAnsi="Calibri" w:cs="Calibri"/>
          <w:sz w:val="24"/>
          <w:szCs w:val="24"/>
        </w:rPr>
      </w:pPr>
      <w:r>
        <w:rPr>
          <w:rFonts w:ascii="Calibri" w:hAnsi="Calibri" w:cs="Calibri"/>
          <w:sz w:val="24"/>
          <w:szCs w:val="24"/>
        </w:rPr>
        <w:t>Write a scientific conclusion for this experiment.</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DC4299" w:rsidRPr="00AC4D81">
        <w:rPr>
          <w:rFonts w:ascii="Calibri" w:hAnsi="Calibri" w:cs="Calibri"/>
          <w:sz w:val="24"/>
          <w:szCs w:val="24"/>
        </w:rPr>
        <w:tab/>
      </w:r>
      <w:r w:rsidR="00DC4299" w:rsidRPr="00AC4D81">
        <w:rPr>
          <w:rFonts w:ascii="Calibri" w:hAnsi="Calibri" w:cs="Calibri"/>
          <w:sz w:val="24"/>
          <w:szCs w:val="24"/>
        </w:rPr>
        <w:tab/>
      </w:r>
      <w:r w:rsidR="00DC4299" w:rsidRPr="00A60C83">
        <w:rPr>
          <w:rFonts w:ascii="Calibri" w:hAnsi="Calibri" w:cs="Calibri"/>
          <w:i/>
          <w:iCs/>
          <w:sz w:val="24"/>
          <w:szCs w:val="24"/>
        </w:rPr>
        <w:t>(3 marks)</w:t>
      </w:r>
    </w:p>
    <w:p w14:paraId="62194595" w14:textId="77777777" w:rsidR="00DC4299" w:rsidRPr="00AC4D81" w:rsidRDefault="00DC4299" w:rsidP="00DC4299">
      <w:pPr>
        <w:pStyle w:val="ListParagraph"/>
        <w:spacing w:after="0" w:line="240" w:lineRule="auto"/>
        <w:ind w:left="0"/>
        <w:rPr>
          <w:rFonts w:ascii="Calibri" w:hAnsi="Calibri" w:cs="Calibri"/>
          <w:sz w:val="24"/>
          <w:szCs w:val="24"/>
        </w:rPr>
      </w:pPr>
    </w:p>
    <w:p w14:paraId="7E8F6314" w14:textId="77777777" w:rsidR="00DC4299" w:rsidRPr="00AC4D81" w:rsidRDefault="00DC4299" w:rsidP="00DC4299">
      <w:pPr>
        <w:spacing w:after="0" w:line="360" w:lineRule="auto"/>
        <w:rPr>
          <w:rFonts w:ascii="Calibri" w:hAnsi="Calibri" w:cs="Calibri"/>
          <w:sz w:val="24"/>
          <w:szCs w:val="24"/>
        </w:rPr>
      </w:pPr>
      <w:r w:rsidRPr="00AC4D81">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0370D6" w14:textId="6183CD3E" w:rsidR="00A90434" w:rsidRDefault="00A90434" w:rsidP="006112DE">
      <w:pPr>
        <w:spacing w:after="0" w:line="240" w:lineRule="auto"/>
        <w:rPr>
          <w:rFonts w:ascii="Calibri" w:hAnsi="Calibri" w:cs="Calibri"/>
          <w:sz w:val="24"/>
          <w:szCs w:val="24"/>
        </w:rPr>
      </w:pPr>
    </w:p>
    <w:p w14:paraId="1865B199" w14:textId="105AF302" w:rsidR="00A60C83" w:rsidRDefault="00A60C83" w:rsidP="006112DE">
      <w:pPr>
        <w:spacing w:after="0" w:line="240" w:lineRule="auto"/>
        <w:rPr>
          <w:rFonts w:ascii="Calibri" w:hAnsi="Calibri" w:cs="Calibri"/>
          <w:sz w:val="24"/>
          <w:szCs w:val="24"/>
        </w:rPr>
      </w:pPr>
    </w:p>
    <w:p w14:paraId="0C293E97" w14:textId="036AB525" w:rsidR="00A60C83" w:rsidRPr="00AC4D81" w:rsidRDefault="00A60C83" w:rsidP="00A60C83">
      <w:pPr>
        <w:spacing w:after="0" w:line="240" w:lineRule="auto"/>
        <w:jc w:val="center"/>
        <w:rPr>
          <w:rFonts w:ascii="Calibri" w:hAnsi="Calibri" w:cs="Calibri"/>
          <w:sz w:val="24"/>
          <w:szCs w:val="24"/>
        </w:rPr>
      </w:pPr>
      <w:r>
        <w:rPr>
          <w:rFonts w:ascii="Calibri" w:hAnsi="Calibri" w:cs="Calibri"/>
          <w:sz w:val="24"/>
          <w:szCs w:val="24"/>
        </w:rPr>
        <w:t xml:space="preserve">The End </w:t>
      </w:r>
      <w:r w:rsidRPr="00A60C83">
        <w:rPr>
          <w:rFonts w:ascii="Calibri" w:hAnsi="Calibri" w:cs="Calibri"/>
          <w:sz w:val="24"/>
          <w:szCs w:val="24"/>
        </w:rPr>
        <w:sym w:font="Wingdings" w:char="F04A"/>
      </w:r>
    </w:p>
    <w:sectPr w:rsidR="00A60C83" w:rsidRPr="00AC4D81" w:rsidSect="00AC4D81">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CCAULEY Kiara" w:date="2018-10-22T08:42:00Z" w:initials="MK">
    <w:p w14:paraId="4600ACC2" w14:textId="18840C18" w:rsidR="0078769D" w:rsidRDefault="0078769D">
      <w:pPr>
        <w:pStyle w:val="CommentText"/>
      </w:pPr>
      <w:r>
        <w:rPr>
          <w:rStyle w:val="CommentReference"/>
        </w:rPr>
        <w:annotationRef/>
      </w:r>
      <w:r>
        <w:t>Seems like a lot of marks for a hypothesis.. 2 marks maybe?</w:t>
      </w:r>
    </w:p>
  </w:comment>
  <w:comment w:id="4" w:author="MCCAULEY Kiara" w:date="2018-10-22T08:47:00Z" w:initials="MK">
    <w:p w14:paraId="4BA3A3E6" w14:textId="5A6FFEE4" w:rsidR="00B5659F" w:rsidRDefault="00B5659F">
      <w:pPr>
        <w:pStyle w:val="CommentText"/>
      </w:pPr>
      <w:r>
        <w:rPr>
          <w:rStyle w:val="CommentReference"/>
        </w:rPr>
        <w:annotationRef/>
      </w:r>
      <w:r>
        <w:t xml:space="preserve">Only flaws I can think of are that 1 </w:t>
      </w:r>
      <w:r w:rsidR="00474BF0">
        <w:t>–</w:t>
      </w:r>
      <w:r>
        <w:t xml:space="preserve"> </w:t>
      </w:r>
      <w:r w:rsidR="00474BF0">
        <w:t>we can’t accurately measure the pressure in the bottle, and 2 – we can’t measure how high up the rocket flies as wel as haw long it flies. But to fix these would require equipment that the students might not have heard of. Should we make it 2 marks instead, for 1 flaw?</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00ACC2" w15:done="0"/>
  <w15:commentEx w15:paraId="4BA3A3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0ACC2" w16cid:durableId="2155F0CD"/>
  <w16cid:commentId w16cid:paraId="4BA3A3E6" w16cid:durableId="2155F0C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2E083" w14:textId="77777777" w:rsidR="005968F5" w:rsidRDefault="005968F5" w:rsidP="002F61BD">
      <w:pPr>
        <w:spacing w:after="0" w:line="240" w:lineRule="auto"/>
      </w:pPr>
      <w:r>
        <w:separator/>
      </w:r>
    </w:p>
  </w:endnote>
  <w:endnote w:type="continuationSeparator" w:id="0">
    <w:p w14:paraId="6767F161" w14:textId="77777777" w:rsidR="005968F5" w:rsidRDefault="005968F5" w:rsidP="002F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2A9C1" w14:textId="77777777" w:rsidR="005968F5" w:rsidRDefault="005968F5" w:rsidP="002F61BD">
      <w:pPr>
        <w:spacing w:after="0" w:line="240" w:lineRule="auto"/>
      </w:pPr>
      <w:r>
        <w:separator/>
      </w:r>
    </w:p>
  </w:footnote>
  <w:footnote w:type="continuationSeparator" w:id="0">
    <w:p w14:paraId="414985D0" w14:textId="77777777" w:rsidR="005968F5" w:rsidRDefault="005968F5" w:rsidP="002F6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247B7"/>
    <w:multiLevelType w:val="hybridMultilevel"/>
    <w:tmpl w:val="E8523F2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 w15:restartNumberingAfterBreak="0">
    <w:nsid w:val="07E4668D"/>
    <w:multiLevelType w:val="hybridMultilevel"/>
    <w:tmpl w:val="1A7A05C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15:restartNumberingAfterBreak="0">
    <w:nsid w:val="0B0F64E5"/>
    <w:multiLevelType w:val="hybridMultilevel"/>
    <w:tmpl w:val="11AA04D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BC95701"/>
    <w:multiLevelType w:val="hybridMultilevel"/>
    <w:tmpl w:val="0934670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 w15:restartNumberingAfterBreak="0">
    <w:nsid w:val="0CC0649B"/>
    <w:multiLevelType w:val="hybridMultilevel"/>
    <w:tmpl w:val="CC06A120"/>
    <w:lvl w:ilvl="0" w:tplc="0C090001">
      <w:start w:val="1"/>
      <w:numFmt w:val="bullet"/>
      <w:lvlText w:val=""/>
      <w:lvlJc w:val="left"/>
      <w:pPr>
        <w:ind w:left="1712" w:hanging="360"/>
      </w:pPr>
      <w:rPr>
        <w:rFonts w:ascii="Symbol" w:hAnsi="Symbol" w:hint="default"/>
      </w:rPr>
    </w:lvl>
    <w:lvl w:ilvl="1" w:tplc="0C090003" w:tentative="1">
      <w:start w:val="1"/>
      <w:numFmt w:val="bullet"/>
      <w:lvlText w:val="o"/>
      <w:lvlJc w:val="left"/>
      <w:pPr>
        <w:ind w:left="2432" w:hanging="360"/>
      </w:pPr>
      <w:rPr>
        <w:rFonts w:ascii="Courier New" w:hAnsi="Courier New" w:cs="Courier New" w:hint="default"/>
      </w:rPr>
    </w:lvl>
    <w:lvl w:ilvl="2" w:tplc="0C090005" w:tentative="1">
      <w:start w:val="1"/>
      <w:numFmt w:val="bullet"/>
      <w:lvlText w:val=""/>
      <w:lvlJc w:val="left"/>
      <w:pPr>
        <w:ind w:left="3152" w:hanging="360"/>
      </w:pPr>
      <w:rPr>
        <w:rFonts w:ascii="Wingdings" w:hAnsi="Wingdings" w:hint="default"/>
      </w:rPr>
    </w:lvl>
    <w:lvl w:ilvl="3" w:tplc="0C090001" w:tentative="1">
      <w:start w:val="1"/>
      <w:numFmt w:val="bullet"/>
      <w:lvlText w:val=""/>
      <w:lvlJc w:val="left"/>
      <w:pPr>
        <w:ind w:left="3872" w:hanging="360"/>
      </w:pPr>
      <w:rPr>
        <w:rFonts w:ascii="Symbol" w:hAnsi="Symbol" w:hint="default"/>
      </w:rPr>
    </w:lvl>
    <w:lvl w:ilvl="4" w:tplc="0C090003" w:tentative="1">
      <w:start w:val="1"/>
      <w:numFmt w:val="bullet"/>
      <w:lvlText w:val="o"/>
      <w:lvlJc w:val="left"/>
      <w:pPr>
        <w:ind w:left="4592" w:hanging="360"/>
      </w:pPr>
      <w:rPr>
        <w:rFonts w:ascii="Courier New" w:hAnsi="Courier New" w:cs="Courier New" w:hint="default"/>
      </w:rPr>
    </w:lvl>
    <w:lvl w:ilvl="5" w:tplc="0C090005" w:tentative="1">
      <w:start w:val="1"/>
      <w:numFmt w:val="bullet"/>
      <w:lvlText w:val=""/>
      <w:lvlJc w:val="left"/>
      <w:pPr>
        <w:ind w:left="5312" w:hanging="360"/>
      </w:pPr>
      <w:rPr>
        <w:rFonts w:ascii="Wingdings" w:hAnsi="Wingdings" w:hint="default"/>
      </w:rPr>
    </w:lvl>
    <w:lvl w:ilvl="6" w:tplc="0C090001" w:tentative="1">
      <w:start w:val="1"/>
      <w:numFmt w:val="bullet"/>
      <w:lvlText w:val=""/>
      <w:lvlJc w:val="left"/>
      <w:pPr>
        <w:ind w:left="6032" w:hanging="360"/>
      </w:pPr>
      <w:rPr>
        <w:rFonts w:ascii="Symbol" w:hAnsi="Symbol" w:hint="default"/>
      </w:rPr>
    </w:lvl>
    <w:lvl w:ilvl="7" w:tplc="0C090003" w:tentative="1">
      <w:start w:val="1"/>
      <w:numFmt w:val="bullet"/>
      <w:lvlText w:val="o"/>
      <w:lvlJc w:val="left"/>
      <w:pPr>
        <w:ind w:left="6752" w:hanging="360"/>
      </w:pPr>
      <w:rPr>
        <w:rFonts w:ascii="Courier New" w:hAnsi="Courier New" w:cs="Courier New" w:hint="default"/>
      </w:rPr>
    </w:lvl>
    <w:lvl w:ilvl="8" w:tplc="0C090005" w:tentative="1">
      <w:start w:val="1"/>
      <w:numFmt w:val="bullet"/>
      <w:lvlText w:val=""/>
      <w:lvlJc w:val="left"/>
      <w:pPr>
        <w:ind w:left="7472" w:hanging="360"/>
      </w:pPr>
      <w:rPr>
        <w:rFonts w:ascii="Wingdings" w:hAnsi="Wingdings" w:hint="default"/>
      </w:rPr>
    </w:lvl>
  </w:abstractNum>
  <w:abstractNum w:abstractNumId="5" w15:restartNumberingAfterBreak="0">
    <w:nsid w:val="0EEF1740"/>
    <w:multiLevelType w:val="hybridMultilevel"/>
    <w:tmpl w:val="4B64C540"/>
    <w:lvl w:ilvl="0" w:tplc="6A1640FC">
      <w:start w:val="8"/>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435D87"/>
    <w:multiLevelType w:val="hybridMultilevel"/>
    <w:tmpl w:val="780829D2"/>
    <w:lvl w:ilvl="0" w:tplc="DD50DEE2">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7F0ACA"/>
    <w:multiLevelType w:val="hybridMultilevel"/>
    <w:tmpl w:val="E318AA4C"/>
    <w:lvl w:ilvl="0" w:tplc="A7388004">
      <w:start w:val="6"/>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30239D"/>
    <w:multiLevelType w:val="hybridMultilevel"/>
    <w:tmpl w:val="AB50931A"/>
    <w:lvl w:ilvl="0" w:tplc="0C090017">
      <w:start w:val="1"/>
      <w:numFmt w:val="lowerLetter"/>
      <w:lvlText w:val="%1)"/>
      <w:lvlJc w:val="left"/>
      <w:pPr>
        <w:ind w:left="1569" w:hanging="360"/>
      </w:pPr>
    </w:lvl>
    <w:lvl w:ilvl="1" w:tplc="0C090019" w:tentative="1">
      <w:start w:val="1"/>
      <w:numFmt w:val="lowerLetter"/>
      <w:lvlText w:val="%2."/>
      <w:lvlJc w:val="left"/>
      <w:pPr>
        <w:ind w:left="5273" w:hanging="360"/>
      </w:pPr>
    </w:lvl>
    <w:lvl w:ilvl="2" w:tplc="0C09001B" w:tentative="1">
      <w:start w:val="1"/>
      <w:numFmt w:val="lowerRoman"/>
      <w:lvlText w:val="%3."/>
      <w:lvlJc w:val="right"/>
      <w:pPr>
        <w:ind w:left="5993" w:hanging="180"/>
      </w:pPr>
    </w:lvl>
    <w:lvl w:ilvl="3" w:tplc="0C09000F" w:tentative="1">
      <w:start w:val="1"/>
      <w:numFmt w:val="decimal"/>
      <w:lvlText w:val="%4."/>
      <w:lvlJc w:val="left"/>
      <w:pPr>
        <w:ind w:left="6713" w:hanging="360"/>
      </w:pPr>
    </w:lvl>
    <w:lvl w:ilvl="4" w:tplc="0C090019" w:tentative="1">
      <w:start w:val="1"/>
      <w:numFmt w:val="lowerLetter"/>
      <w:lvlText w:val="%5."/>
      <w:lvlJc w:val="left"/>
      <w:pPr>
        <w:ind w:left="7433" w:hanging="360"/>
      </w:pPr>
    </w:lvl>
    <w:lvl w:ilvl="5" w:tplc="0C09001B" w:tentative="1">
      <w:start w:val="1"/>
      <w:numFmt w:val="lowerRoman"/>
      <w:lvlText w:val="%6."/>
      <w:lvlJc w:val="right"/>
      <w:pPr>
        <w:ind w:left="8153" w:hanging="180"/>
      </w:pPr>
    </w:lvl>
    <w:lvl w:ilvl="6" w:tplc="0C09000F" w:tentative="1">
      <w:start w:val="1"/>
      <w:numFmt w:val="decimal"/>
      <w:lvlText w:val="%7."/>
      <w:lvlJc w:val="left"/>
      <w:pPr>
        <w:ind w:left="8873" w:hanging="360"/>
      </w:pPr>
    </w:lvl>
    <w:lvl w:ilvl="7" w:tplc="0C090019" w:tentative="1">
      <w:start w:val="1"/>
      <w:numFmt w:val="lowerLetter"/>
      <w:lvlText w:val="%8."/>
      <w:lvlJc w:val="left"/>
      <w:pPr>
        <w:ind w:left="9593" w:hanging="360"/>
      </w:pPr>
    </w:lvl>
    <w:lvl w:ilvl="8" w:tplc="0C09001B" w:tentative="1">
      <w:start w:val="1"/>
      <w:numFmt w:val="lowerRoman"/>
      <w:lvlText w:val="%9."/>
      <w:lvlJc w:val="right"/>
      <w:pPr>
        <w:ind w:left="10313" w:hanging="180"/>
      </w:pPr>
    </w:lvl>
  </w:abstractNum>
  <w:abstractNum w:abstractNumId="9" w15:restartNumberingAfterBreak="0">
    <w:nsid w:val="242D0FEA"/>
    <w:multiLevelType w:val="hybridMultilevel"/>
    <w:tmpl w:val="EDEC40DC"/>
    <w:lvl w:ilvl="0" w:tplc="08090001">
      <w:start w:val="1"/>
      <w:numFmt w:val="bullet"/>
      <w:lvlText w:val=""/>
      <w:lvlJc w:val="left"/>
      <w:pPr>
        <w:ind w:left="360" w:hanging="360"/>
      </w:pPr>
      <w:rPr>
        <w:rFonts w:ascii="Symbol" w:hAnsi="Symbol" w:hint="default"/>
      </w:rPr>
    </w:lvl>
    <w:lvl w:ilvl="1" w:tplc="AAACF388">
      <w:numFmt w:val="bullet"/>
      <w:lvlText w:val="•"/>
      <w:lvlJc w:val="left"/>
      <w:pPr>
        <w:ind w:left="1440" w:hanging="720"/>
      </w:pPr>
      <w:rPr>
        <w:rFonts w:ascii="Calibri" w:eastAsiaTheme="minorHAnsi" w:hAnsi="Calibri" w:cs="Calibri"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AC62961"/>
    <w:multiLevelType w:val="hybridMultilevel"/>
    <w:tmpl w:val="1C66DD1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1" w15:restartNumberingAfterBreak="0">
    <w:nsid w:val="2F866544"/>
    <w:multiLevelType w:val="hybridMultilevel"/>
    <w:tmpl w:val="CC1C0086"/>
    <w:lvl w:ilvl="0" w:tplc="13CCC9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B83778"/>
    <w:multiLevelType w:val="hybridMultilevel"/>
    <w:tmpl w:val="6F988F84"/>
    <w:lvl w:ilvl="0" w:tplc="AD807B0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1BC03D3"/>
    <w:multiLevelType w:val="hybridMultilevel"/>
    <w:tmpl w:val="DAEE8F1C"/>
    <w:lvl w:ilvl="0" w:tplc="9B4C46DA">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41775D7"/>
    <w:multiLevelType w:val="hybridMultilevel"/>
    <w:tmpl w:val="3912C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07458A"/>
    <w:multiLevelType w:val="hybridMultilevel"/>
    <w:tmpl w:val="14464178"/>
    <w:lvl w:ilvl="0" w:tplc="AD807B02">
      <w:start w:val="1"/>
      <w:numFmt w:val="bullet"/>
      <w:lvlText w:val=""/>
      <w:lvlJc w:val="left"/>
      <w:pPr>
        <w:ind w:left="1080" w:hanging="360"/>
      </w:pPr>
      <w:rPr>
        <w:rFonts w:ascii="Symbol" w:hAnsi="Symbol" w:hint="default"/>
        <w:color w:val="auto"/>
      </w:rPr>
    </w:lvl>
    <w:lvl w:ilvl="1" w:tplc="AAACF388">
      <w:numFmt w:val="bullet"/>
      <w:lvlText w:val="•"/>
      <w:lvlJc w:val="left"/>
      <w:pPr>
        <w:ind w:left="1440" w:hanging="72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73F0EF6"/>
    <w:multiLevelType w:val="hybridMultilevel"/>
    <w:tmpl w:val="99B099B2"/>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7" w15:restartNumberingAfterBreak="0">
    <w:nsid w:val="47444595"/>
    <w:multiLevelType w:val="hybridMultilevel"/>
    <w:tmpl w:val="4074299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47985058"/>
    <w:multiLevelType w:val="hybridMultilevel"/>
    <w:tmpl w:val="FB72F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02F6BDA"/>
    <w:multiLevelType w:val="hybridMultilevel"/>
    <w:tmpl w:val="808E49D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539547CC"/>
    <w:multiLevelType w:val="hybridMultilevel"/>
    <w:tmpl w:val="EC4CC4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57B1A2D"/>
    <w:multiLevelType w:val="hybridMultilevel"/>
    <w:tmpl w:val="86E4647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B341EE4"/>
    <w:multiLevelType w:val="hybridMultilevel"/>
    <w:tmpl w:val="E93AFDDE"/>
    <w:lvl w:ilvl="0" w:tplc="9FBC6ED6">
      <w:start w:val="3"/>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E9A0CB9"/>
    <w:multiLevelType w:val="hybridMultilevel"/>
    <w:tmpl w:val="963AB9F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4" w15:restartNumberingAfterBreak="0">
    <w:nsid w:val="5EB74A54"/>
    <w:multiLevelType w:val="hybridMultilevel"/>
    <w:tmpl w:val="5F40A8C6"/>
    <w:lvl w:ilvl="0" w:tplc="5D74970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1B4366"/>
    <w:multiLevelType w:val="hybridMultilevel"/>
    <w:tmpl w:val="C3447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A45A50"/>
    <w:multiLevelType w:val="hybridMultilevel"/>
    <w:tmpl w:val="E034DFF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7" w15:restartNumberingAfterBreak="0">
    <w:nsid w:val="642A634B"/>
    <w:multiLevelType w:val="hybridMultilevel"/>
    <w:tmpl w:val="FC169D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7503C33"/>
    <w:multiLevelType w:val="hybridMultilevel"/>
    <w:tmpl w:val="5D88BD4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9" w15:restartNumberingAfterBreak="0">
    <w:nsid w:val="67A31426"/>
    <w:multiLevelType w:val="hybridMultilevel"/>
    <w:tmpl w:val="31F628D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0" w15:restartNumberingAfterBreak="0">
    <w:nsid w:val="6BCA02C3"/>
    <w:multiLevelType w:val="hybridMultilevel"/>
    <w:tmpl w:val="324E2B60"/>
    <w:lvl w:ilvl="0" w:tplc="C428C98E">
      <w:start w:val="6"/>
      <w:numFmt w:val="decimal"/>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1" w15:restartNumberingAfterBreak="0">
    <w:nsid w:val="7075152E"/>
    <w:multiLevelType w:val="hybridMultilevel"/>
    <w:tmpl w:val="DAEE8F1C"/>
    <w:lvl w:ilvl="0" w:tplc="9B4C46DA">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58B3240"/>
    <w:multiLevelType w:val="hybridMultilevel"/>
    <w:tmpl w:val="4B64C540"/>
    <w:lvl w:ilvl="0" w:tplc="6A1640FC">
      <w:start w:val="8"/>
      <w:numFmt w:val="decimal"/>
      <w:lvlText w:val="%1."/>
      <w:lvlJc w:val="left"/>
      <w:pPr>
        <w:ind w:left="360" w:hanging="360"/>
      </w:pPr>
      <w:rPr>
        <w:rFonts w:hint="default"/>
        <w:b w:val="0"/>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75DF3661"/>
    <w:multiLevelType w:val="hybridMultilevel"/>
    <w:tmpl w:val="1FE612D4"/>
    <w:lvl w:ilvl="0" w:tplc="DD50DEE2">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6C2337C"/>
    <w:multiLevelType w:val="hybridMultilevel"/>
    <w:tmpl w:val="A5787BF6"/>
    <w:lvl w:ilvl="0" w:tplc="0C090001">
      <w:start w:val="1"/>
      <w:numFmt w:val="bullet"/>
      <w:lvlText w:val=""/>
      <w:lvlJc w:val="left"/>
      <w:pPr>
        <w:ind w:left="1713" w:hanging="360"/>
      </w:pPr>
      <w:rPr>
        <w:rFonts w:ascii="Symbol" w:hAnsi="Symbol"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35" w15:restartNumberingAfterBreak="0">
    <w:nsid w:val="788716C1"/>
    <w:multiLevelType w:val="hybridMultilevel"/>
    <w:tmpl w:val="5E64ABCE"/>
    <w:lvl w:ilvl="0" w:tplc="AD807B02">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79994454"/>
    <w:multiLevelType w:val="hybridMultilevel"/>
    <w:tmpl w:val="0120A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8"/>
  </w:num>
  <w:num w:numId="4">
    <w:abstractNumId w:val="30"/>
  </w:num>
  <w:num w:numId="5">
    <w:abstractNumId w:val="7"/>
  </w:num>
  <w:num w:numId="6">
    <w:abstractNumId w:val="32"/>
  </w:num>
  <w:num w:numId="7">
    <w:abstractNumId w:val="13"/>
  </w:num>
  <w:num w:numId="8">
    <w:abstractNumId w:val="17"/>
  </w:num>
  <w:num w:numId="9">
    <w:abstractNumId w:val="19"/>
  </w:num>
  <w:num w:numId="10">
    <w:abstractNumId w:val="14"/>
  </w:num>
  <w:num w:numId="11">
    <w:abstractNumId w:val="6"/>
  </w:num>
  <w:num w:numId="12">
    <w:abstractNumId w:val="29"/>
  </w:num>
  <w:num w:numId="13">
    <w:abstractNumId w:val="26"/>
  </w:num>
  <w:num w:numId="14">
    <w:abstractNumId w:val="18"/>
  </w:num>
  <w:num w:numId="15">
    <w:abstractNumId w:val="28"/>
  </w:num>
  <w:num w:numId="16">
    <w:abstractNumId w:val="10"/>
  </w:num>
  <w:num w:numId="17">
    <w:abstractNumId w:val="33"/>
  </w:num>
  <w:num w:numId="18">
    <w:abstractNumId w:val="27"/>
  </w:num>
  <w:num w:numId="19">
    <w:abstractNumId w:val="1"/>
  </w:num>
  <w:num w:numId="20">
    <w:abstractNumId w:val="23"/>
  </w:num>
  <w:num w:numId="21">
    <w:abstractNumId w:val="3"/>
  </w:num>
  <w:num w:numId="22">
    <w:abstractNumId w:val="4"/>
  </w:num>
  <w:num w:numId="23">
    <w:abstractNumId w:val="16"/>
  </w:num>
  <w:num w:numId="24">
    <w:abstractNumId w:val="5"/>
  </w:num>
  <w:num w:numId="25">
    <w:abstractNumId w:val="31"/>
  </w:num>
  <w:num w:numId="26">
    <w:abstractNumId w:val="25"/>
  </w:num>
  <w:num w:numId="27">
    <w:abstractNumId w:val="34"/>
  </w:num>
  <w:num w:numId="28">
    <w:abstractNumId w:val="2"/>
  </w:num>
  <w:num w:numId="29">
    <w:abstractNumId w:val="0"/>
  </w:num>
  <w:num w:numId="30">
    <w:abstractNumId w:val="24"/>
  </w:num>
  <w:num w:numId="31">
    <w:abstractNumId w:val="21"/>
  </w:num>
  <w:num w:numId="32">
    <w:abstractNumId w:val="36"/>
  </w:num>
  <w:num w:numId="33">
    <w:abstractNumId w:val="12"/>
  </w:num>
  <w:num w:numId="34">
    <w:abstractNumId w:val="9"/>
  </w:num>
  <w:num w:numId="35">
    <w:abstractNumId w:val="35"/>
  </w:num>
  <w:num w:numId="36">
    <w:abstractNumId w:val="15"/>
  </w:num>
  <w:num w:numId="37">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NDERDONK Emerson [Eastern Goldfields College]">
    <w15:presenceInfo w15:providerId="AD" w15:userId="S-1-5-21-2476416254-2656940684-40887482-398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6" w:nlCheck="1" w:checkStyle="0"/>
  <w:activeWritingStyle w:appName="MSWord" w:lang="en-AU" w:vendorID="64" w:dllVersion="6" w:nlCheck="1" w:checkStyle="0"/>
  <w:activeWritingStyle w:appName="MSWord" w:lang="en-GB" w:vendorID="64" w:dllVersion="4096" w:nlCheck="1" w:checkStyle="0"/>
  <w:activeWritingStyle w:appName="MSWord" w:lang="en-NZ" w:vendorID="64" w:dllVersion="131078" w:nlCheck="1" w:checkStyle="0"/>
  <w:revisionView w:markup="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26"/>
    <w:rsid w:val="000074B5"/>
    <w:rsid w:val="00042D5A"/>
    <w:rsid w:val="0004754F"/>
    <w:rsid w:val="00062512"/>
    <w:rsid w:val="00067EFE"/>
    <w:rsid w:val="00070070"/>
    <w:rsid w:val="00071FAA"/>
    <w:rsid w:val="00092131"/>
    <w:rsid w:val="000925B6"/>
    <w:rsid w:val="000972C9"/>
    <w:rsid w:val="00097750"/>
    <w:rsid w:val="000B5A64"/>
    <w:rsid w:val="001066F8"/>
    <w:rsid w:val="00114531"/>
    <w:rsid w:val="0011622B"/>
    <w:rsid w:val="001422FF"/>
    <w:rsid w:val="0014272D"/>
    <w:rsid w:val="00143888"/>
    <w:rsid w:val="001440AA"/>
    <w:rsid w:val="001573E5"/>
    <w:rsid w:val="00186985"/>
    <w:rsid w:val="001A29FD"/>
    <w:rsid w:val="001C4EA9"/>
    <w:rsid w:val="001D0F6A"/>
    <w:rsid w:val="001D7ADB"/>
    <w:rsid w:val="001D7B93"/>
    <w:rsid w:val="002011D6"/>
    <w:rsid w:val="00203957"/>
    <w:rsid w:val="00224B40"/>
    <w:rsid w:val="00253EC2"/>
    <w:rsid w:val="00264207"/>
    <w:rsid w:val="00271E62"/>
    <w:rsid w:val="00294FC7"/>
    <w:rsid w:val="00296F59"/>
    <w:rsid w:val="00297145"/>
    <w:rsid w:val="002A014F"/>
    <w:rsid w:val="002A5A0A"/>
    <w:rsid w:val="002E454C"/>
    <w:rsid w:val="002F3C29"/>
    <w:rsid w:val="002F61BD"/>
    <w:rsid w:val="002F62CE"/>
    <w:rsid w:val="002F643B"/>
    <w:rsid w:val="0031684D"/>
    <w:rsid w:val="003324C0"/>
    <w:rsid w:val="00336367"/>
    <w:rsid w:val="003411F4"/>
    <w:rsid w:val="00357E90"/>
    <w:rsid w:val="00367CF3"/>
    <w:rsid w:val="00387369"/>
    <w:rsid w:val="00390110"/>
    <w:rsid w:val="003A55D4"/>
    <w:rsid w:val="003B28BA"/>
    <w:rsid w:val="003B3CC8"/>
    <w:rsid w:val="003C67B3"/>
    <w:rsid w:val="003D5897"/>
    <w:rsid w:val="003E7976"/>
    <w:rsid w:val="003F5307"/>
    <w:rsid w:val="00400FA8"/>
    <w:rsid w:val="00404FC6"/>
    <w:rsid w:val="0041318B"/>
    <w:rsid w:val="00414AE8"/>
    <w:rsid w:val="00417759"/>
    <w:rsid w:val="00425275"/>
    <w:rsid w:val="00432513"/>
    <w:rsid w:val="00432730"/>
    <w:rsid w:val="004554A4"/>
    <w:rsid w:val="00466C3A"/>
    <w:rsid w:val="00474BF0"/>
    <w:rsid w:val="00482F8E"/>
    <w:rsid w:val="00491567"/>
    <w:rsid w:val="004A6D49"/>
    <w:rsid w:val="004E486A"/>
    <w:rsid w:val="004E755F"/>
    <w:rsid w:val="00502E94"/>
    <w:rsid w:val="0052036F"/>
    <w:rsid w:val="005214BB"/>
    <w:rsid w:val="00523626"/>
    <w:rsid w:val="00524781"/>
    <w:rsid w:val="0053601F"/>
    <w:rsid w:val="00540FD0"/>
    <w:rsid w:val="005721BF"/>
    <w:rsid w:val="005748A5"/>
    <w:rsid w:val="00582EC7"/>
    <w:rsid w:val="005942E6"/>
    <w:rsid w:val="005968F5"/>
    <w:rsid w:val="005B6EB3"/>
    <w:rsid w:val="005D12A0"/>
    <w:rsid w:val="005D4034"/>
    <w:rsid w:val="005D7A9D"/>
    <w:rsid w:val="005F0F6A"/>
    <w:rsid w:val="006003FE"/>
    <w:rsid w:val="00604D16"/>
    <w:rsid w:val="00607868"/>
    <w:rsid w:val="006112DE"/>
    <w:rsid w:val="0061554E"/>
    <w:rsid w:val="0064422B"/>
    <w:rsid w:val="0067177E"/>
    <w:rsid w:val="00671CB3"/>
    <w:rsid w:val="006A52F1"/>
    <w:rsid w:val="006C18D7"/>
    <w:rsid w:val="006C518D"/>
    <w:rsid w:val="006E506F"/>
    <w:rsid w:val="006F4CE0"/>
    <w:rsid w:val="007005A6"/>
    <w:rsid w:val="00714344"/>
    <w:rsid w:val="007459A4"/>
    <w:rsid w:val="0078769D"/>
    <w:rsid w:val="007A7D9B"/>
    <w:rsid w:val="007B0D52"/>
    <w:rsid w:val="007D2BC6"/>
    <w:rsid w:val="007D34B4"/>
    <w:rsid w:val="007D7190"/>
    <w:rsid w:val="007E07F1"/>
    <w:rsid w:val="007E1370"/>
    <w:rsid w:val="007E28D3"/>
    <w:rsid w:val="007E2EFC"/>
    <w:rsid w:val="007E68A1"/>
    <w:rsid w:val="007F36D8"/>
    <w:rsid w:val="007F372B"/>
    <w:rsid w:val="00800A4A"/>
    <w:rsid w:val="008222DE"/>
    <w:rsid w:val="00824C54"/>
    <w:rsid w:val="008261E5"/>
    <w:rsid w:val="0083359A"/>
    <w:rsid w:val="00844AB5"/>
    <w:rsid w:val="0085025A"/>
    <w:rsid w:val="00865F30"/>
    <w:rsid w:val="00886F5F"/>
    <w:rsid w:val="008A7669"/>
    <w:rsid w:val="008E6DA1"/>
    <w:rsid w:val="009025E1"/>
    <w:rsid w:val="009154C3"/>
    <w:rsid w:val="00916050"/>
    <w:rsid w:val="009170B8"/>
    <w:rsid w:val="00920D0D"/>
    <w:rsid w:val="00922653"/>
    <w:rsid w:val="00991366"/>
    <w:rsid w:val="009C516A"/>
    <w:rsid w:val="009D2AE6"/>
    <w:rsid w:val="009E6339"/>
    <w:rsid w:val="00A05567"/>
    <w:rsid w:val="00A1012B"/>
    <w:rsid w:val="00A22186"/>
    <w:rsid w:val="00A22D92"/>
    <w:rsid w:val="00A47FDB"/>
    <w:rsid w:val="00A5391F"/>
    <w:rsid w:val="00A60C83"/>
    <w:rsid w:val="00A6374A"/>
    <w:rsid w:val="00A650D2"/>
    <w:rsid w:val="00A90434"/>
    <w:rsid w:val="00AA08AC"/>
    <w:rsid w:val="00AB7E80"/>
    <w:rsid w:val="00AC4D81"/>
    <w:rsid w:val="00AD5A7B"/>
    <w:rsid w:val="00AE6C3E"/>
    <w:rsid w:val="00B10A93"/>
    <w:rsid w:val="00B10D79"/>
    <w:rsid w:val="00B31EE7"/>
    <w:rsid w:val="00B44E38"/>
    <w:rsid w:val="00B5659F"/>
    <w:rsid w:val="00B94FED"/>
    <w:rsid w:val="00BB434C"/>
    <w:rsid w:val="00BC3445"/>
    <w:rsid w:val="00BC4D37"/>
    <w:rsid w:val="00BD5215"/>
    <w:rsid w:val="00BF640E"/>
    <w:rsid w:val="00C03C1A"/>
    <w:rsid w:val="00C10CE7"/>
    <w:rsid w:val="00C72B3C"/>
    <w:rsid w:val="00C87FDE"/>
    <w:rsid w:val="00CA103B"/>
    <w:rsid w:val="00CA1778"/>
    <w:rsid w:val="00CA18F5"/>
    <w:rsid w:val="00CC5BD7"/>
    <w:rsid w:val="00CC7239"/>
    <w:rsid w:val="00CE5EE6"/>
    <w:rsid w:val="00D01DCF"/>
    <w:rsid w:val="00D13E81"/>
    <w:rsid w:val="00D25983"/>
    <w:rsid w:val="00D52C30"/>
    <w:rsid w:val="00D53B77"/>
    <w:rsid w:val="00D54527"/>
    <w:rsid w:val="00D62E33"/>
    <w:rsid w:val="00DC3C01"/>
    <w:rsid w:val="00DC4299"/>
    <w:rsid w:val="00DD7A15"/>
    <w:rsid w:val="00DE3E17"/>
    <w:rsid w:val="00DE67EB"/>
    <w:rsid w:val="00DF7709"/>
    <w:rsid w:val="00E159FD"/>
    <w:rsid w:val="00E16AB8"/>
    <w:rsid w:val="00E40B26"/>
    <w:rsid w:val="00E41CB6"/>
    <w:rsid w:val="00E831B8"/>
    <w:rsid w:val="00E93040"/>
    <w:rsid w:val="00EB1DB4"/>
    <w:rsid w:val="00EC7EBE"/>
    <w:rsid w:val="00ED7002"/>
    <w:rsid w:val="00ED74C9"/>
    <w:rsid w:val="00EE6334"/>
    <w:rsid w:val="00EF5EC6"/>
    <w:rsid w:val="00F12505"/>
    <w:rsid w:val="00F16B92"/>
    <w:rsid w:val="00F45C2B"/>
    <w:rsid w:val="00F8226D"/>
    <w:rsid w:val="00F91922"/>
    <w:rsid w:val="00FB0F7D"/>
    <w:rsid w:val="00FC285F"/>
    <w:rsid w:val="00FF00C4"/>
    <w:rsid w:val="00FF14EA"/>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D3868F"/>
  <w15:docId w15:val="{31299393-BF9A-442D-AA98-E3FE9A6E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626"/>
    <w:pPr>
      <w:spacing w:after="160" w:line="259" w:lineRule="auto"/>
    </w:pPr>
    <w:rPr>
      <w:lang w:val="en-NZ"/>
    </w:rPr>
  </w:style>
  <w:style w:type="paragraph" w:styleId="Heading1">
    <w:name w:val="heading 1"/>
    <w:basedOn w:val="Normal"/>
    <w:next w:val="Normal"/>
    <w:link w:val="Heading1Char"/>
    <w:uiPriority w:val="9"/>
    <w:qFormat/>
    <w:rsid w:val="000925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14F"/>
    <w:rPr>
      <w:rFonts w:ascii="Tahoma" w:hAnsi="Tahoma" w:cs="Tahoma"/>
      <w:sz w:val="16"/>
      <w:szCs w:val="16"/>
      <w:lang w:val="en-NZ"/>
    </w:rPr>
  </w:style>
  <w:style w:type="paragraph" w:styleId="ListParagraph">
    <w:name w:val="List Paragraph"/>
    <w:basedOn w:val="Normal"/>
    <w:uiPriority w:val="34"/>
    <w:qFormat/>
    <w:rsid w:val="002A014F"/>
    <w:pPr>
      <w:ind w:left="720"/>
      <w:contextualSpacing/>
    </w:pPr>
  </w:style>
  <w:style w:type="paragraph" w:styleId="NoSpacing">
    <w:name w:val="No Spacing"/>
    <w:uiPriority w:val="1"/>
    <w:qFormat/>
    <w:rsid w:val="00D01DCF"/>
    <w:pPr>
      <w:spacing w:after="0" w:line="240" w:lineRule="auto"/>
    </w:pPr>
    <w:rPr>
      <w:lang w:val="en-NZ"/>
    </w:rPr>
  </w:style>
  <w:style w:type="table" w:styleId="TableGrid">
    <w:name w:val="Table Grid"/>
    <w:basedOn w:val="TableNormal"/>
    <w:uiPriority w:val="59"/>
    <w:rsid w:val="00BF6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25B6"/>
    <w:rPr>
      <w:rFonts w:asciiTheme="majorHAnsi" w:eastAsiaTheme="majorEastAsia" w:hAnsiTheme="majorHAnsi" w:cstheme="majorBidi"/>
      <w:b/>
      <w:bCs/>
      <w:color w:val="365F91" w:themeColor="accent1" w:themeShade="BF"/>
      <w:sz w:val="28"/>
      <w:szCs w:val="28"/>
      <w:lang w:val="en-NZ"/>
    </w:rPr>
  </w:style>
  <w:style w:type="character" w:styleId="CommentReference">
    <w:name w:val="annotation reference"/>
    <w:basedOn w:val="DefaultParagraphFont"/>
    <w:uiPriority w:val="99"/>
    <w:semiHidden/>
    <w:unhideWhenUsed/>
    <w:rsid w:val="002F643B"/>
    <w:rPr>
      <w:sz w:val="16"/>
      <w:szCs w:val="16"/>
    </w:rPr>
  </w:style>
  <w:style w:type="paragraph" w:styleId="CommentText">
    <w:name w:val="annotation text"/>
    <w:basedOn w:val="Normal"/>
    <w:link w:val="CommentTextChar"/>
    <w:uiPriority w:val="99"/>
    <w:semiHidden/>
    <w:unhideWhenUsed/>
    <w:rsid w:val="002F643B"/>
    <w:pPr>
      <w:spacing w:line="240" w:lineRule="auto"/>
    </w:pPr>
    <w:rPr>
      <w:sz w:val="20"/>
      <w:szCs w:val="20"/>
    </w:rPr>
  </w:style>
  <w:style w:type="character" w:customStyle="1" w:styleId="CommentTextChar">
    <w:name w:val="Comment Text Char"/>
    <w:basedOn w:val="DefaultParagraphFont"/>
    <w:link w:val="CommentText"/>
    <w:uiPriority w:val="99"/>
    <w:semiHidden/>
    <w:rsid w:val="002F643B"/>
    <w:rPr>
      <w:sz w:val="20"/>
      <w:szCs w:val="20"/>
      <w:lang w:val="en-NZ"/>
    </w:rPr>
  </w:style>
  <w:style w:type="paragraph" w:styleId="CommentSubject">
    <w:name w:val="annotation subject"/>
    <w:basedOn w:val="CommentText"/>
    <w:next w:val="CommentText"/>
    <w:link w:val="CommentSubjectChar"/>
    <w:uiPriority w:val="99"/>
    <w:semiHidden/>
    <w:unhideWhenUsed/>
    <w:rsid w:val="002F643B"/>
    <w:rPr>
      <w:b/>
      <w:bCs/>
    </w:rPr>
  </w:style>
  <w:style w:type="character" w:customStyle="1" w:styleId="CommentSubjectChar">
    <w:name w:val="Comment Subject Char"/>
    <w:basedOn w:val="CommentTextChar"/>
    <w:link w:val="CommentSubject"/>
    <w:uiPriority w:val="99"/>
    <w:semiHidden/>
    <w:rsid w:val="002F643B"/>
    <w:rPr>
      <w:b/>
      <w:bCs/>
      <w:sz w:val="20"/>
      <w:szCs w:val="20"/>
      <w:lang w:val="en-NZ"/>
    </w:rPr>
  </w:style>
  <w:style w:type="paragraph" w:styleId="Header">
    <w:name w:val="header"/>
    <w:basedOn w:val="Normal"/>
    <w:link w:val="HeaderChar"/>
    <w:uiPriority w:val="99"/>
    <w:unhideWhenUsed/>
    <w:rsid w:val="002F6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1BD"/>
    <w:rPr>
      <w:lang w:val="en-NZ"/>
    </w:rPr>
  </w:style>
  <w:style w:type="paragraph" w:styleId="Footer">
    <w:name w:val="footer"/>
    <w:basedOn w:val="Normal"/>
    <w:link w:val="FooterChar"/>
    <w:uiPriority w:val="99"/>
    <w:unhideWhenUsed/>
    <w:rsid w:val="002F6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1BD"/>
    <w:rPr>
      <w:lang w:val="en-NZ"/>
    </w:rPr>
  </w:style>
  <w:style w:type="paragraph" w:customStyle="1" w:styleId="Default">
    <w:name w:val="Default"/>
    <w:rsid w:val="00AC4D81"/>
    <w:pPr>
      <w:autoSpaceDE w:val="0"/>
      <w:autoSpaceDN w:val="0"/>
      <w:adjustRightInd w:val="0"/>
      <w:spacing w:after="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65191">
      <w:bodyDiv w:val="1"/>
      <w:marLeft w:val="0"/>
      <w:marRight w:val="0"/>
      <w:marTop w:val="0"/>
      <w:marBottom w:val="0"/>
      <w:divBdr>
        <w:top w:val="none" w:sz="0" w:space="0" w:color="auto"/>
        <w:left w:val="none" w:sz="0" w:space="0" w:color="auto"/>
        <w:bottom w:val="none" w:sz="0" w:space="0" w:color="auto"/>
        <w:right w:val="none" w:sz="0" w:space="0" w:color="auto"/>
      </w:divBdr>
    </w:div>
    <w:div w:id="314381169">
      <w:bodyDiv w:val="1"/>
      <w:marLeft w:val="0"/>
      <w:marRight w:val="0"/>
      <w:marTop w:val="0"/>
      <w:marBottom w:val="0"/>
      <w:divBdr>
        <w:top w:val="none" w:sz="0" w:space="0" w:color="auto"/>
        <w:left w:val="none" w:sz="0" w:space="0" w:color="auto"/>
        <w:bottom w:val="none" w:sz="0" w:space="0" w:color="auto"/>
        <w:right w:val="none" w:sz="0" w:space="0" w:color="auto"/>
      </w:divBdr>
    </w:div>
    <w:div w:id="342054375">
      <w:bodyDiv w:val="1"/>
      <w:marLeft w:val="0"/>
      <w:marRight w:val="0"/>
      <w:marTop w:val="0"/>
      <w:marBottom w:val="0"/>
      <w:divBdr>
        <w:top w:val="none" w:sz="0" w:space="0" w:color="auto"/>
        <w:left w:val="none" w:sz="0" w:space="0" w:color="auto"/>
        <w:bottom w:val="none" w:sz="0" w:space="0" w:color="auto"/>
        <w:right w:val="none" w:sz="0" w:space="0" w:color="auto"/>
      </w:divBdr>
    </w:div>
    <w:div w:id="374937764">
      <w:bodyDiv w:val="1"/>
      <w:marLeft w:val="0"/>
      <w:marRight w:val="0"/>
      <w:marTop w:val="0"/>
      <w:marBottom w:val="0"/>
      <w:divBdr>
        <w:top w:val="none" w:sz="0" w:space="0" w:color="auto"/>
        <w:left w:val="none" w:sz="0" w:space="0" w:color="auto"/>
        <w:bottom w:val="none" w:sz="0" w:space="0" w:color="auto"/>
        <w:right w:val="none" w:sz="0" w:space="0" w:color="auto"/>
      </w:divBdr>
    </w:div>
    <w:div w:id="376318690">
      <w:bodyDiv w:val="1"/>
      <w:marLeft w:val="0"/>
      <w:marRight w:val="0"/>
      <w:marTop w:val="0"/>
      <w:marBottom w:val="0"/>
      <w:divBdr>
        <w:top w:val="none" w:sz="0" w:space="0" w:color="auto"/>
        <w:left w:val="none" w:sz="0" w:space="0" w:color="auto"/>
        <w:bottom w:val="none" w:sz="0" w:space="0" w:color="auto"/>
        <w:right w:val="none" w:sz="0" w:space="0" w:color="auto"/>
      </w:divBdr>
    </w:div>
    <w:div w:id="465582886">
      <w:bodyDiv w:val="1"/>
      <w:marLeft w:val="0"/>
      <w:marRight w:val="0"/>
      <w:marTop w:val="0"/>
      <w:marBottom w:val="0"/>
      <w:divBdr>
        <w:top w:val="none" w:sz="0" w:space="0" w:color="auto"/>
        <w:left w:val="none" w:sz="0" w:space="0" w:color="auto"/>
        <w:bottom w:val="none" w:sz="0" w:space="0" w:color="auto"/>
        <w:right w:val="none" w:sz="0" w:space="0" w:color="auto"/>
      </w:divBdr>
    </w:div>
    <w:div w:id="469589821">
      <w:bodyDiv w:val="1"/>
      <w:marLeft w:val="0"/>
      <w:marRight w:val="0"/>
      <w:marTop w:val="0"/>
      <w:marBottom w:val="0"/>
      <w:divBdr>
        <w:top w:val="none" w:sz="0" w:space="0" w:color="auto"/>
        <w:left w:val="none" w:sz="0" w:space="0" w:color="auto"/>
        <w:bottom w:val="none" w:sz="0" w:space="0" w:color="auto"/>
        <w:right w:val="none" w:sz="0" w:space="0" w:color="auto"/>
      </w:divBdr>
    </w:div>
    <w:div w:id="490683995">
      <w:bodyDiv w:val="1"/>
      <w:marLeft w:val="0"/>
      <w:marRight w:val="0"/>
      <w:marTop w:val="0"/>
      <w:marBottom w:val="0"/>
      <w:divBdr>
        <w:top w:val="none" w:sz="0" w:space="0" w:color="auto"/>
        <w:left w:val="none" w:sz="0" w:space="0" w:color="auto"/>
        <w:bottom w:val="none" w:sz="0" w:space="0" w:color="auto"/>
        <w:right w:val="none" w:sz="0" w:space="0" w:color="auto"/>
      </w:divBdr>
    </w:div>
    <w:div w:id="500463984">
      <w:bodyDiv w:val="1"/>
      <w:marLeft w:val="0"/>
      <w:marRight w:val="0"/>
      <w:marTop w:val="0"/>
      <w:marBottom w:val="0"/>
      <w:divBdr>
        <w:top w:val="none" w:sz="0" w:space="0" w:color="auto"/>
        <w:left w:val="none" w:sz="0" w:space="0" w:color="auto"/>
        <w:bottom w:val="none" w:sz="0" w:space="0" w:color="auto"/>
        <w:right w:val="none" w:sz="0" w:space="0" w:color="auto"/>
      </w:divBdr>
    </w:div>
    <w:div w:id="554775752">
      <w:bodyDiv w:val="1"/>
      <w:marLeft w:val="0"/>
      <w:marRight w:val="0"/>
      <w:marTop w:val="0"/>
      <w:marBottom w:val="0"/>
      <w:divBdr>
        <w:top w:val="none" w:sz="0" w:space="0" w:color="auto"/>
        <w:left w:val="none" w:sz="0" w:space="0" w:color="auto"/>
        <w:bottom w:val="none" w:sz="0" w:space="0" w:color="auto"/>
        <w:right w:val="none" w:sz="0" w:space="0" w:color="auto"/>
      </w:divBdr>
    </w:div>
    <w:div w:id="675378826">
      <w:bodyDiv w:val="1"/>
      <w:marLeft w:val="0"/>
      <w:marRight w:val="0"/>
      <w:marTop w:val="0"/>
      <w:marBottom w:val="0"/>
      <w:divBdr>
        <w:top w:val="none" w:sz="0" w:space="0" w:color="auto"/>
        <w:left w:val="none" w:sz="0" w:space="0" w:color="auto"/>
        <w:bottom w:val="none" w:sz="0" w:space="0" w:color="auto"/>
        <w:right w:val="none" w:sz="0" w:space="0" w:color="auto"/>
      </w:divBdr>
    </w:div>
    <w:div w:id="706806188">
      <w:bodyDiv w:val="1"/>
      <w:marLeft w:val="0"/>
      <w:marRight w:val="0"/>
      <w:marTop w:val="0"/>
      <w:marBottom w:val="0"/>
      <w:divBdr>
        <w:top w:val="none" w:sz="0" w:space="0" w:color="auto"/>
        <w:left w:val="none" w:sz="0" w:space="0" w:color="auto"/>
        <w:bottom w:val="none" w:sz="0" w:space="0" w:color="auto"/>
        <w:right w:val="none" w:sz="0" w:space="0" w:color="auto"/>
      </w:divBdr>
    </w:div>
    <w:div w:id="769469250">
      <w:bodyDiv w:val="1"/>
      <w:marLeft w:val="0"/>
      <w:marRight w:val="0"/>
      <w:marTop w:val="0"/>
      <w:marBottom w:val="0"/>
      <w:divBdr>
        <w:top w:val="none" w:sz="0" w:space="0" w:color="auto"/>
        <w:left w:val="none" w:sz="0" w:space="0" w:color="auto"/>
        <w:bottom w:val="none" w:sz="0" w:space="0" w:color="auto"/>
        <w:right w:val="none" w:sz="0" w:space="0" w:color="auto"/>
      </w:divBdr>
    </w:div>
    <w:div w:id="807631246">
      <w:bodyDiv w:val="1"/>
      <w:marLeft w:val="0"/>
      <w:marRight w:val="0"/>
      <w:marTop w:val="0"/>
      <w:marBottom w:val="0"/>
      <w:divBdr>
        <w:top w:val="none" w:sz="0" w:space="0" w:color="auto"/>
        <w:left w:val="none" w:sz="0" w:space="0" w:color="auto"/>
        <w:bottom w:val="none" w:sz="0" w:space="0" w:color="auto"/>
        <w:right w:val="none" w:sz="0" w:space="0" w:color="auto"/>
      </w:divBdr>
    </w:div>
    <w:div w:id="828014040">
      <w:bodyDiv w:val="1"/>
      <w:marLeft w:val="0"/>
      <w:marRight w:val="0"/>
      <w:marTop w:val="0"/>
      <w:marBottom w:val="0"/>
      <w:divBdr>
        <w:top w:val="none" w:sz="0" w:space="0" w:color="auto"/>
        <w:left w:val="none" w:sz="0" w:space="0" w:color="auto"/>
        <w:bottom w:val="none" w:sz="0" w:space="0" w:color="auto"/>
        <w:right w:val="none" w:sz="0" w:space="0" w:color="auto"/>
      </w:divBdr>
    </w:div>
    <w:div w:id="883559807">
      <w:bodyDiv w:val="1"/>
      <w:marLeft w:val="0"/>
      <w:marRight w:val="0"/>
      <w:marTop w:val="0"/>
      <w:marBottom w:val="0"/>
      <w:divBdr>
        <w:top w:val="none" w:sz="0" w:space="0" w:color="auto"/>
        <w:left w:val="none" w:sz="0" w:space="0" w:color="auto"/>
        <w:bottom w:val="none" w:sz="0" w:space="0" w:color="auto"/>
        <w:right w:val="none" w:sz="0" w:space="0" w:color="auto"/>
      </w:divBdr>
    </w:div>
    <w:div w:id="915676319">
      <w:bodyDiv w:val="1"/>
      <w:marLeft w:val="0"/>
      <w:marRight w:val="0"/>
      <w:marTop w:val="0"/>
      <w:marBottom w:val="0"/>
      <w:divBdr>
        <w:top w:val="none" w:sz="0" w:space="0" w:color="auto"/>
        <w:left w:val="none" w:sz="0" w:space="0" w:color="auto"/>
        <w:bottom w:val="none" w:sz="0" w:space="0" w:color="auto"/>
        <w:right w:val="none" w:sz="0" w:space="0" w:color="auto"/>
      </w:divBdr>
    </w:div>
    <w:div w:id="945189885">
      <w:bodyDiv w:val="1"/>
      <w:marLeft w:val="0"/>
      <w:marRight w:val="0"/>
      <w:marTop w:val="0"/>
      <w:marBottom w:val="0"/>
      <w:divBdr>
        <w:top w:val="none" w:sz="0" w:space="0" w:color="auto"/>
        <w:left w:val="none" w:sz="0" w:space="0" w:color="auto"/>
        <w:bottom w:val="none" w:sz="0" w:space="0" w:color="auto"/>
        <w:right w:val="none" w:sz="0" w:space="0" w:color="auto"/>
      </w:divBdr>
    </w:div>
    <w:div w:id="1030574164">
      <w:bodyDiv w:val="1"/>
      <w:marLeft w:val="0"/>
      <w:marRight w:val="0"/>
      <w:marTop w:val="0"/>
      <w:marBottom w:val="0"/>
      <w:divBdr>
        <w:top w:val="none" w:sz="0" w:space="0" w:color="auto"/>
        <w:left w:val="none" w:sz="0" w:space="0" w:color="auto"/>
        <w:bottom w:val="none" w:sz="0" w:space="0" w:color="auto"/>
        <w:right w:val="none" w:sz="0" w:space="0" w:color="auto"/>
      </w:divBdr>
    </w:div>
    <w:div w:id="1035347127">
      <w:bodyDiv w:val="1"/>
      <w:marLeft w:val="0"/>
      <w:marRight w:val="0"/>
      <w:marTop w:val="0"/>
      <w:marBottom w:val="0"/>
      <w:divBdr>
        <w:top w:val="none" w:sz="0" w:space="0" w:color="auto"/>
        <w:left w:val="none" w:sz="0" w:space="0" w:color="auto"/>
        <w:bottom w:val="none" w:sz="0" w:space="0" w:color="auto"/>
        <w:right w:val="none" w:sz="0" w:space="0" w:color="auto"/>
      </w:divBdr>
    </w:div>
    <w:div w:id="1052577070">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111363823">
      <w:bodyDiv w:val="1"/>
      <w:marLeft w:val="0"/>
      <w:marRight w:val="0"/>
      <w:marTop w:val="0"/>
      <w:marBottom w:val="0"/>
      <w:divBdr>
        <w:top w:val="none" w:sz="0" w:space="0" w:color="auto"/>
        <w:left w:val="none" w:sz="0" w:space="0" w:color="auto"/>
        <w:bottom w:val="none" w:sz="0" w:space="0" w:color="auto"/>
        <w:right w:val="none" w:sz="0" w:space="0" w:color="auto"/>
      </w:divBdr>
    </w:div>
    <w:div w:id="1200363530">
      <w:bodyDiv w:val="1"/>
      <w:marLeft w:val="0"/>
      <w:marRight w:val="0"/>
      <w:marTop w:val="0"/>
      <w:marBottom w:val="0"/>
      <w:divBdr>
        <w:top w:val="none" w:sz="0" w:space="0" w:color="auto"/>
        <w:left w:val="none" w:sz="0" w:space="0" w:color="auto"/>
        <w:bottom w:val="none" w:sz="0" w:space="0" w:color="auto"/>
        <w:right w:val="none" w:sz="0" w:space="0" w:color="auto"/>
      </w:divBdr>
    </w:div>
    <w:div w:id="1201436356">
      <w:bodyDiv w:val="1"/>
      <w:marLeft w:val="0"/>
      <w:marRight w:val="0"/>
      <w:marTop w:val="0"/>
      <w:marBottom w:val="0"/>
      <w:divBdr>
        <w:top w:val="none" w:sz="0" w:space="0" w:color="auto"/>
        <w:left w:val="none" w:sz="0" w:space="0" w:color="auto"/>
        <w:bottom w:val="none" w:sz="0" w:space="0" w:color="auto"/>
        <w:right w:val="none" w:sz="0" w:space="0" w:color="auto"/>
      </w:divBdr>
    </w:div>
    <w:div w:id="1218204996">
      <w:bodyDiv w:val="1"/>
      <w:marLeft w:val="0"/>
      <w:marRight w:val="0"/>
      <w:marTop w:val="0"/>
      <w:marBottom w:val="0"/>
      <w:divBdr>
        <w:top w:val="none" w:sz="0" w:space="0" w:color="auto"/>
        <w:left w:val="none" w:sz="0" w:space="0" w:color="auto"/>
        <w:bottom w:val="none" w:sz="0" w:space="0" w:color="auto"/>
        <w:right w:val="none" w:sz="0" w:space="0" w:color="auto"/>
      </w:divBdr>
    </w:div>
    <w:div w:id="1252273841">
      <w:bodyDiv w:val="1"/>
      <w:marLeft w:val="0"/>
      <w:marRight w:val="0"/>
      <w:marTop w:val="0"/>
      <w:marBottom w:val="0"/>
      <w:divBdr>
        <w:top w:val="none" w:sz="0" w:space="0" w:color="auto"/>
        <w:left w:val="none" w:sz="0" w:space="0" w:color="auto"/>
        <w:bottom w:val="none" w:sz="0" w:space="0" w:color="auto"/>
        <w:right w:val="none" w:sz="0" w:space="0" w:color="auto"/>
      </w:divBdr>
    </w:div>
    <w:div w:id="1255242859">
      <w:bodyDiv w:val="1"/>
      <w:marLeft w:val="0"/>
      <w:marRight w:val="0"/>
      <w:marTop w:val="0"/>
      <w:marBottom w:val="0"/>
      <w:divBdr>
        <w:top w:val="none" w:sz="0" w:space="0" w:color="auto"/>
        <w:left w:val="none" w:sz="0" w:space="0" w:color="auto"/>
        <w:bottom w:val="none" w:sz="0" w:space="0" w:color="auto"/>
        <w:right w:val="none" w:sz="0" w:space="0" w:color="auto"/>
      </w:divBdr>
    </w:div>
    <w:div w:id="1306084810">
      <w:bodyDiv w:val="1"/>
      <w:marLeft w:val="0"/>
      <w:marRight w:val="0"/>
      <w:marTop w:val="0"/>
      <w:marBottom w:val="0"/>
      <w:divBdr>
        <w:top w:val="none" w:sz="0" w:space="0" w:color="auto"/>
        <w:left w:val="none" w:sz="0" w:space="0" w:color="auto"/>
        <w:bottom w:val="none" w:sz="0" w:space="0" w:color="auto"/>
        <w:right w:val="none" w:sz="0" w:space="0" w:color="auto"/>
      </w:divBdr>
    </w:div>
    <w:div w:id="1314605982">
      <w:bodyDiv w:val="1"/>
      <w:marLeft w:val="0"/>
      <w:marRight w:val="0"/>
      <w:marTop w:val="0"/>
      <w:marBottom w:val="0"/>
      <w:divBdr>
        <w:top w:val="none" w:sz="0" w:space="0" w:color="auto"/>
        <w:left w:val="none" w:sz="0" w:space="0" w:color="auto"/>
        <w:bottom w:val="none" w:sz="0" w:space="0" w:color="auto"/>
        <w:right w:val="none" w:sz="0" w:space="0" w:color="auto"/>
      </w:divBdr>
    </w:div>
    <w:div w:id="1606230863">
      <w:bodyDiv w:val="1"/>
      <w:marLeft w:val="0"/>
      <w:marRight w:val="0"/>
      <w:marTop w:val="0"/>
      <w:marBottom w:val="0"/>
      <w:divBdr>
        <w:top w:val="none" w:sz="0" w:space="0" w:color="auto"/>
        <w:left w:val="none" w:sz="0" w:space="0" w:color="auto"/>
        <w:bottom w:val="none" w:sz="0" w:space="0" w:color="auto"/>
        <w:right w:val="none" w:sz="0" w:space="0" w:color="auto"/>
      </w:divBdr>
    </w:div>
    <w:div w:id="1666278820">
      <w:bodyDiv w:val="1"/>
      <w:marLeft w:val="0"/>
      <w:marRight w:val="0"/>
      <w:marTop w:val="0"/>
      <w:marBottom w:val="0"/>
      <w:divBdr>
        <w:top w:val="none" w:sz="0" w:space="0" w:color="auto"/>
        <w:left w:val="none" w:sz="0" w:space="0" w:color="auto"/>
        <w:bottom w:val="none" w:sz="0" w:space="0" w:color="auto"/>
        <w:right w:val="none" w:sz="0" w:space="0" w:color="auto"/>
      </w:divBdr>
    </w:div>
    <w:div w:id="1742944253">
      <w:bodyDiv w:val="1"/>
      <w:marLeft w:val="0"/>
      <w:marRight w:val="0"/>
      <w:marTop w:val="0"/>
      <w:marBottom w:val="0"/>
      <w:divBdr>
        <w:top w:val="none" w:sz="0" w:space="0" w:color="auto"/>
        <w:left w:val="none" w:sz="0" w:space="0" w:color="auto"/>
        <w:bottom w:val="none" w:sz="0" w:space="0" w:color="auto"/>
        <w:right w:val="none" w:sz="0" w:space="0" w:color="auto"/>
      </w:divBdr>
    </w:div>
    <w:div w:id="1745882559">
      <w:bodyDiv w:val="1"/>
      <w:marLeft w:val="0"/>
      <w:marRight w:val="0"/>
      <w:marTop w:val="0"/>
      <w:marBottom w:val="0"/>
      <w:divBdr>
        <w:top w:val="none" w:sz="0" w:space="0" w:color="auto"/>
        <w:left w:val="none" w:sz="0" w:space="0" w:color="auto"/>
        <w:bottom w:val="none" w:sz="0" w:space="0" w:color="auto"/>
        <w:right w:val="none" w:sz="0" w:space="0" w:color="auto"/>
      </w:divBdr>
    </w:div>
    <w:div w:id="1751779681">
      <w:bodyDiv w:val="1"/>
      <w:marLeft w:val="0"/>
      <w:marRight w:val="0"/>
      <w:marTop w:val="0"/>
      <w:marBottom w:val="0"/>
      <w:divBdr>
        <w:top w:val="none" w:sz="0" w:space="0" w:color="auto"/>
        <w:left w:val="none" w:sz="0" w:space="0" w:color="auto"/>
        <w:bottom w:val="none" w:sz="0" w:space="0" w:color="auto"/>
        <w:right w:val="none" w:sz="0" w:space="0" w:color="auto"/>
      </w:divBdr>
    </w:div>
    <w:div w:id="1805467243">
      <w:bodyDiv w:val="1"/>
      <w:marLeft w:val="0"/>
      <w:marRight w:val="0"/>
      <w:marTop w:val="0"/>
      <w:marBottom w:val="0"/>
      <w:divBdr>
        <w:top w:val="none" w:sz="0" w:space="0" w:color="auto"/>
        <w:left w:val="none" w:sz="0" w:space="0" w:color="auto"/>
        <w:bottom w:val="none" w:sz="0" w:space="0" w:color="auto"/>
        <w:right w:val="none" w:sz="0" w:space="0" w:color="auto"/>
      </w:divBdr>
    </w:div>
    <w:div w:id="1907716817">
      <w:bodyDiv w:val="1"/>
      <w:marLeft w:val="0"/>
      <w:marRight w:val="0"/>
      <w:marTop w:val="0"/>
      <w:marBottom w:val="0"/>
      <w:divBdr>
        <w:top w:val="none" w:sz="0" w:space="0" w:color="auto"/>
        <w:left w:val="none" w:sz="0" w:space="0" w:color="auto"/>
        <w:bottom w:val="none" w:sz="0" w:space="0" w:color="auto"/>
        <w:right w:val="none" w:sz="0" w:space="0" w:color="auto"/>
      </w:divBdr>
    </w:div>
    <w:div w:id="2055693044">
      <w:bodyDiv w:val="1"/>
      <w:marLeft w:val="0"/>
      <w:marRight w:val="0"/>
      <w:marTop w:val="0"/>
      <w:marBottom w:val="0"/>
      <w:divBdr>
        <w:top w:val="none" w:sz="0" w:space="0" w:color="auto"/>
        <w:left w:val="none" w:sz="0" w:space="0" w:color="auto"/>
        <w:bottom w:val="none" w:sz="0" w:space="0" w:color="auto"/>
        <w:right w:val="none" w:sz="0" w:space="0" w:color="auto"/>
      </w:divBdr>
    </w:div>
    <w:div w:id="2078549956">
      <w:bodyDiv w:val="1"/>
      <w:marLeft w:val="0"/>
      <w:marRight w:val="0"/>
      <w:marTop w:val="0"/>
      <w:marBottom w:val="0"/>
      <w:divBdr>
        <w:top w:val="none" w:sz="0" w:space="0" w:color="auto"/>
        <w:left w:val="none" w:sz="0" w:space="0" w:color="auto"/>
        <w:bottom w:val="none" w:sz="0" w:space="0" w:color="auto"/>
        <w:right w:val="none" w:sz="0" w:space="0" w:color="auto"/>
      </w:divBdr>
    </w:div>
    <w:div w:id="210954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8F48F1EC</Template>
  <TotalTime>50</TotalTime>
  <Pages>6</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VANDERDONK Emerson</dc:creator>
  <cp:lastModifiedBy>MCCAULEY Kiara [Eastern Goldfields College]</cp:lastModifiedBy>
  <cp:revision>77</cp:revision>
  <cp:lastPrinted>2017-11-02T03:40:00Z</cp:lastPrinted>
  <dcterms:created xsi:type="dcterms:W3CDTF">2018-10-22T00:57:00Z</dcterms:created>
  <dcterms:modified xsi:type="dcterms:W3CDTF">2019-10-31T01:10:00Z</dcterms:modified>
</cp:coreProperties>
</file>