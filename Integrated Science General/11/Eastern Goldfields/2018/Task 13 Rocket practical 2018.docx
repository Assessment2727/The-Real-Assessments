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FF744F" w14:textId="0F3BE6EA" w:rsidR="00357E90" w:rsidRPr="00BB434C" w:rsidRDefault="00357E90" w:rsidP="00357E90">
      <w:pPr>
        <w:spacing w:line="240" w:lineRule="auto"/>
        <w:rPr>
          <w:rFonts w:ascii="Times New Roman" w:hAnsi="Times New Roman" w:cs="Times New Roman"/>
          <w:b/>
          <w:sz w:val="36"/>
        </w:rPr>
      </w:pPr>
      <w:r w:rsidRPr="00BB434C">
        <w:rPr>
          <w:rFonts w:ascii="Times New Roman" w:eastAsia="MS Mincho" w:hAnsi="Times New Roman" w:cs="Times New Roman"/>
          <w:b/>
          <w:noProof/>
          <w:color w:val="342568"/>
          <w:sz w:val="28"/>
          <w:szCs w:val="28"/>
          <w:lang w:val="en-AU" w:eastAsia="en-AU"/>
        </w:rPr>
        <w:drawing>
          <wp:anchor distT="0" distB="0" distL="114300" distR="114300" simplePos="0" relativeHeight="251662336" behindDoc="0" locked="0" layoutInCell="1" allowOverlap="1" wp14:anchorId="626A8A19" wp14:editId="1B265AAB">
            <wp:simplePos x="0" y="0"/>
            <wp:positionH relativeFrom="column">
              <wp:posOffset>5278582</wp:posOffset>
            </wp:positionH>
            <wp:positionV relativeFrom="paragraph">
              <wp:posOffset>-117763</wp:posOffset>
            </wp:positionV>
            <wp:extent cx="1352550" cy="1523365"/>
            <wp:effectExtent l="0" t="0" r="0" b="635"/>
            <wp:wrapNone/>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2550" cy="1523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434C">
        <w:rPr>
          <w:rFonts w:ascii="Times New Roman" w:hAnsi="Times New Roman" w:cs="Times New Roman"/>
          <w:b/>
          <w:sz w:val="36"/>
        </w:rPr>
        <w:t>EASTERN GOLDFIELDS COLLEGE</w:t>
      </w:r>
    </w:p>
    <w:p w14:paraId="021DB42C" w14:textId="3F96FA96" w:rsidR="00357E90" w:rsidRPr="00BB434C" w:rsidRDefault="00EE6334" w:rsidP="00357E90">
      <w:pPr>
        <w:spacing w:line="240" w:lineRule="auto"/>
        <w:rPr>
          <w:rFonts w:ascii="Times New Roman" w:hAnsi="Times New Roman" w:cs="Times New Roman"/>
          <w:b/>
          <w:sz w:val="28"/>
        </w:rPr>
      </w:pPr>
      <w:r>
        <w:rPr>
          <w:rFonts w:ascii="Times New Roman" w:hAnsi="Times New Roman" w:cs="Times New Roman"/>
          <w:b/>
          <w:sz w:val="28"/>
        </w:rPr>
        <w:t>GENERAL 11</w:t>
      </w:r>
      <w:r w:rsidR="00357E90" w:rsidRPr="00BB434C">
        <w:rPr>
          <w:rFonts w:ascii="Times New Roman" w:hAnsi="Times New Roman" w:cs="Times New Roman"/>
          <w:b/>
          <w:sz w:val="28"/>
        </w:rPr>
        <w:t xml:space="preserve"> INTEGRATED SCIENCE</w:t>
      </w:r>
    </w:p>
    <w:p w14:paraId="4895BBAC" w14:textId="77777777" w:rsidR="00357E90" w:rsidRPr="00BB434C" w:rsidRDefault="00357E90" w:rsidP="00357E90">
      <w:pPr>
        <w:spacing w:line="240" w:lineRule="auto"/>
        <w:rPr>
          <w:rFonts w:ascii="Times New Roman" w:hAnsi="Times New Roman" w:cs="Times New Roman"/>
          <w:b/>
        </w:rPr>
      </w:pPr>
    </w:p>
    <w:p w14:paraId="43C4F1B4" w14:textId="1C15D4B1" w:rsidR="00357E90" w:rsidRPr="00BB434C" w:rsidRDefault="00357E90" w:rsidP="00357E90">
      <w:pPr>
        <w:spacing w:line="240" w:lineRule="auto"/>
        <w:rPr>
          <w:rFonts w:ascii="Times New Roman" w:hAnsi="Times New Roman" w:cs="Times New Roman"/>
          <w:b/>
          <w:sz w:val="28"/>
        </w:rPr>
      </w:pPr>
      <w:r w:rsidRPr="00BB434C">
        <w:rPr>
          <w:rFonts w:ascii="Times New Roman" w:hAnsi="Times New Roman" w:cs="Times New Roman"/>
          <w:b/>
          <w:sz w:val="28"/>
        </w:rPr>
        <w:t xml:space="preserve">Task </w:t>
      </w:r>
      <w:r w:rsidR="00C03C1A">
        <w:rPr>
          <w:rFonts w:ascii="Times New Roman" w:hAnsi="Times New Roman" w:cs="Times New Roman"/>
          <w:b/>
          <w:sz w:val="28"/>
        </w:rPr>
        <w:t>13 Water</w:t>
      </w:r>
      <w:r w:rsidRPr="00BB434C">
        <w:rPr>
          <w:rFonts w:ascii="Times New Roman" w:hAnsi="Times New Roman" w:cs="Times New Roman"/>
          <w:b/>
          <w:sz w:val="28"/>
        </w:rPr>
        <w:t xml:space="preserve"> </w:t>
      </w:r>
      <w:r w:rsidR="00916050">
        <w:rPr>
          <w:rFonts w:ascii="Times New Roman" w:hAnsi="Times New Roman" w:cs="Times New Roman"/>
          <w:b/>
          <w:sz w:val="28"/>
        </w:rPr>
        <w:t>Rocket Design</w:t>
      </w:r>
      <w:r w:rsidRPr="00BB434C">
        <w:rPr>
          <w:rFonts w:ascii="Times New Roman" w:hAnsi="Times New Roman" w:cs="Times New Roman"/>
          <w:b/>
          <w:sz w:val="28"/>
        </w:rPr>
        <w:t xml:space="preserve"> Investigation</w:t>
      </w:r>
    </w:p>
    <w:p w14:paraId="75796240" w14:textId="77777777" w:rsidR="00357E90" w:rsidRPr="00BB434C" w:rsidRDefault="00357E90" w:rsidP="00357E90">
      <w:pPr>
        <w:spacing w:line="240" w:lineRule="auto"/>
        <w:rPr>
          <w:rFonts w:ascii="Times New Roman" w:hAnsi="Times New Roman" w:cs="Times New Roman"/>
        </w:rPr>
      </w:pPr>
    </w:p>
    <w:p w14:paraId="4CBB259D" w14:textId="3111EF2A" w:rsidR="00357E90" w:rsidRPr="00BB434C" w:rsidRDefault="00357E90" w:rsidP="00357E90">
      <w:pPr>
        <w:spacing w:line="240" w:lineRule="auto"/>
        <w:rPr>
          <w:rFonts w:ascii="Times New Roman" w:hAnsi="Times New Roman" w:cs="Times New Roman"/>
          <w:b/>
          <w:sz w:val="28"/>
        </w:rPr>
      </w:pPr>
      <w:r w:rsidRPr="00BB434C">
        <w:rPr>
          <w:rFonts w:ascii="Times New Roman" w:hAnsi="Times New Roman" w:cs="Times New Roman"/>
          <w:b/>
          <w:sz w:val="28"/>
        </w:rPr>
        <w:t xml:space="preserve">NAME__________________________________ </w:t>
      </w:r>
      <w:r w:rsidRPr="00BB434C">
        <w:rPr>
          <w:rFonts w:ascii="Times New Roman" w:hAnsi="Times New Roman" w:cs="Times New Roman"/>
          <w:b/>
          <w:sz w:val="28"/>
        </w:rPr>
        <w:tab/>
        <w:t xml:space="preserve"> </w:t>
      </w:r>
    </w:p>
    <w:p w14:paraId="429ED552" w14:textId="797E2369" w:rsidR="00357E90" w:rsidRPr="00BB434C" w:rsidRDefault="00357E90" w:rsidP="00357E90">
      <w:pPr>
        <w:spacing w:line="240" w:lineRule="auto"/>
        <w:rPr>
          <w:rFonts w:ascii="Times New Roman" w:hAnsi="Times New Roman" w:cs="Times New Roman"/>
          <w:b/>
          <w:sz w:val="28"/>
        </w:rPr>
      </w:pPr>
      <w:r w:rsidRPr="00BB434C">
        <w:rPr>
          <w:rFonts w:ascii="Times New Roman" w:hAnsi="Times New Roman" w:cs="Times New Roman"/>
          <w:b/>
          <w:sz w:val="28"/>
        </w:rPr>
        <w:t xml:space="preserve">DATE __________________________________ </w:t>
      </w:r>
      <w:r w:rsidRPr="00BB434C">
        <w:rPr>
          <w:rFonts w:ascii="Times New Roman" w:hAnsi="Times New Roman" w:cs="Times New Roman"/>
          <w:b/>
          <w:sz w:val="28"/>
        </w:rPr>
        <w:tab/>
        <w:t xml:space="preserve"> WEIGHTING:  7%</w:t>
      </w:r>
    </w:p>
    <w:p w14:paraId="742D9F9A" w14:textId="77777777" w:rsidR="007E2EFC" w:rsidRPr="00BB434C" w:rsidRDefault="007E2EFC" w:rsidP="006112DE">
      <w:pPr>
        <w:spacing w:after="0" w:line="240" w:lineRule="auto"/>
        <w:rPr>
          <w:rFonts w:ascii="Times New Roman" w:hAnsi="Times New Roman" w:cs="Times New Roman"/>
          <w:b/>
          <w:sz w:val="26"/>
          <w:szCs w:val="26"/>
        </w:rPr>
      </w:pPr>
    </w:p>
    <w:p w14:paraId="1550C71E" w14:textId="77777777" w:rsidR="001066F8" w:rsidRPr="00BB434C" w:rsidRDefault="001066F8" w:rsidP="006112DE">
      <w:pPr>
        <w:spacing w:after="0" w:line="240" w:lineRule="auto"/>
        <w:rPr>
          <w:rFonts w:ascii="Times New Roman" w:hAnsi="Times New Roman" w:cs="Times New Roman"/>
          <w:b/>
          <w:sz w:val="26"/>
          <w:szCs w:val="26"/>
        </w:rPr>
      </w:pPr>
    </w:p>
    <w:p w14:paraId="56F37A3A" w14:textId="77777777" w:rsidR="001066F8" w:rsidRPr="00400FA8" w:rsidRDefault="001066F8" w:rsidP="00143888">
      <w:pPr>
        <w:spacing w:after="0" w:line="360" w:lineRule="auto"/>
        <w:ind w:left="720"/>
        <w:rPr>
          <w:rFonts w:ascii="Times New Roman" w:hAnsi="Times New Roman" w:cs="Times New Roman"/>
          <w:sz w:val="26"/>
          <w:szCs w:val="26"/>
          <w:u w:val="single"/>
        </w:rPr>
      </w:pPr>
      <w:r w:rsidRPr="00400FA8">
        <w:rPr>
          <w:rFonts w:ascii="Times New Roman" w:hAnsi="Times New Roman" w:cs="Times New Roman"/>
          <w:sz w:val="26"/>
          <w:szCs w:val="26"/>
          <w:u w:val="single"/>
        </w:rPr>
        <w:t>Important Information for Students</w:t>
      </w:r>
      <w:r w:rsidR="00D01DCF" w:rsidRPr="00400FA8">
        <w:rPr>
          <w:rFonts w:ascii="Times New Roman" w:hAnsi="Times New Roman" w:cs="Times New Roman"/>
          <w:sz w:val="26"/>
          <w:szCs w:val="26"/>
          <w:u w:val="single"/>
        </w:rPr>
        <w:t>:</w:t>
      </w:r>
    </w:p>
    <w:p w14:paraId="55A4E2FA" w14:textId="6D799329" w:rsidR="001066F8" w:rsidRPr="00400FA8" w:rsidRDefault="001066F8" w:rsidP="00143888">
      <w:pPr>
        <w:numPr>
          <w:ilvl w:val="0"/>
          <w:numId w:val="9"/>
        </w:numPr>
        <w:tabs>
          <w:tab w:val="clear" w:pos="720"/>
          <w:tab w:val="num" w:pos="1440"/>
        </w:tabs>
        <w:spacing w:after="0" w:line="360" w:lineRule="auto"/>
        <w:rPr>
          <w:rFonts w:ascii="Times New Roman" w:hAnsi="Times New Roman" w:cs="Times New Roman"/>
          <w:sz w:val="26"/>
          <w:szCs w:val="26"/>
        </w:rPr>
      </w:pPr>
      <w:r w:rsidRPr="00400FA8">
        <w:rPr>
          <w:rFonts w:ascii="Times New Roman" w:hAnsi="Times New Roman" w:cs="Times New Roman"/>
          <w:sz w:val="26"/>
          <w:szCs w:val="26"/>
        </w:rPr>
        <w:t xml:space="preserve">There are THREE sections in this </w:t>
      </w:r>
      <w:r w:rsidR="001C4EA9">
        <w:rPr>
          <w:rFonts w:ascii="Times New Roman" w:hAnsi="Times New Roman" w:cs="Times New Roman"/>
          <w:sz w:val="26"/>
          <w:szCs w:val="26"/>
        </w:rPr>
        <w:t>task</w:t>
      </w:r>
      <w:r w:rsidRPr="00400FA8">
        <w:rPr>
          <w:rFonts w:ascii="Times New Roman" w:hAnsi="Times New Roman" w:cs="Times New Roman"/>
          <w:sz w:val="26"/>
          <w:szCs w:val="26"/>
        </w:rPr>
        <w:t xml:space="preserve"> – Designing, Testing and Analysis. </w:t>
      </w:r>
    </w:p>
    <w:p w14:paraId="31A47DD8" w14:textId="77777777" w:rsidR="001066F8" w:rsidRPr="00400FA8" w:rsidRDefault="001066F8" w:rsidP="00143888">
      <w:pPr>
        <w:numPr>
          <w:ilvl w:val="0"/>
          <w:numId w:val="9"/>
        </w:numPr>
        <w:tabs>
          <w:tab w:val="clear" w:pos="720"/>
          <w:tab w:val="num" w:pos="1440"/>
        </w:tabs>
        <w:spacing w:after="0" w:line="360" w:lineRule="auto"/>
        <w:rPr>
          <w:rFonts w:ascii="Times New Roman" w:hAnsi="Times New Roman" w:cs="Times New Roman"/>
          <w:sz w:val="26"/>
          <w:szCs w:val="26"/>
        </w:rPr>
      </w:pPr>
      <w:r w:rsidRPr="00400FA8">
        <w:rPr>
          <w:rFonts w:ascii="Times New Roman" w:hAnsi="Times New Roman" w:cs="Times New Roman"/>
          <w:sz w:val="26"/>
          <w:szCs w:val="26"/>
        </w:rPr>
        <w:t>This is a closed-book practical assessment (no notes are allowed).</w:t>
      </w:r>
    </w:p>
    <w:p w14:paraId="5A2BF493" w14:textId="77777777" w:rsidR="001066F8" w:rsidRPr="00400FA8" w:rsidRDefault="001066F8" w:rsidP="00143888">
      <w:pPr>
        <w:numPr>
          <w:ilvl w:val="0"/>
          <w:numId w:val="9"/>
        </w:numPr>
        <w:tabs>
          <w:tab w:val="clear" w:pos="720"/>
          <w:tab w:val="num" w:pos="1440"/>
        </w:tabs>
        <w:spacing w:after="0" w:line="360" w:lineRule="auto"/>
        <w:rPr>
          <w:rFonts w:ascii="Times New Roman" w:hAnsi="Times New Roman" w:cs="Times New Roman"/>
          <w:sz w:val="26"/>
          <w:szCs w:val="26"/>
        </w:rPr>
      </w:pPr>
      <w:r w:rsidRPr="00400FA8">
        <w:rPr>
          <w:rFonts w:ascii="Times New Roman" w:hAnsi="Times New Roman" w:cs="Times New Roman"/>
          <w:sz w:val="26"/>
          <w:szCs w:val="26"/>
        </w:rPr>
        <w:t xml:space="preserve">Plan your experiment and rocket design on the </w:t>
      </w:r>
      <w:r w:rsidRPr="00400FA8">
        <w:rPr>
          <w:rFonts w:ascii="Times New Roman" w:hAnsi="Times New Roman" w:cs="Times New Roman"/>
          <w:b/>
          <w:sz w:val="26"/>
          <w:szCs w:val="26"/>
        </w:rPr>
        <w:t xml:space="preserve">separate </w:t>
      </w:r>
      <w:r w:rsidRPr="00400FA8">
        <w:rPr>
          <w:rFonts w:ascii="Times New Roman" w:hAnsi="Times New Roman" w:cs="Times New Roman"/>
          <w:sz w:val="26"/>
          <w:szCs w:val="26"/>
        </w:rPr>
        <w:t>A3 sheet provided.</w:t>
      </w:r>
    </w:p>
    <w:p w14:paraId="63528CCF" w14:textId="77777777" w:rsidR="001066F8" w:rsidRPr="00400FA8" w:rsidRDefault="001066F8" w:rsidP="00143888">
      <w:pPr>
        <w:pStyle w:val="ListParagraph"/>
        <w:numPr>
          <w:ilvl w:val="0"/>
          <w:numId w:val="9"/>
        </w:numPr>
        <w:tabs>
          <w:tab w:val="clear" w:pos="720"/>
          <w:tab w:val="num" w:pos="1440"/>
        </w:tabs>
        <w:spacing w:after="0" w:line="360" w:lineRule="auto"/>
        <w:rPr>
          <w:rFonts w:ascii="Times New Roman" w:hAnsi="Times New Roman" w:cs="Times New Roman"/>
          <w:sz w:val="26"/>
          <w:szCs w:val="26"/>
        </w:rPr>
      </w:pPr>
      <w:r w:rsidRPr="00400FA8">
        <w:rPr>
          <w:rFonts w:ascii="Times New Roman" w:hAnsi="Times New Roman" w:cs="Times New Roman"/>
          <w:sz w:val="26"/>
          <w:szCs w:val="26"/>
        </w:rPr>
        <w:t>Write your answers to the questions in space provided.</w:t>
      </w:r>
    </w:p>
    <w:p w14:paraId="70F0C021" w14:textId="77777777" w:rsidR="001066F8" w:rsidRPr="00BB434C" w:rsidRDefault="001066F8" w:rsidP="00143888">
      <w:pPr>
        <w:spacing w:after="0" w:line="360" w:lineRule="auto"/>
        <w:rPr>
          <w:rFonts w:ascii="Times New Roman" w:hAnsi="Times New Roman" w:cs="Times New Roman"/>
          <w:sz w:val="28"/>
          <w:szCs w:val="28"/>
        </w:rPr>
      </w:pPr>
    </w:p>
    <w:p w14:paraId="4617EA71" w14:textId="07963A35" w:rsidR="00D01DCF" w:rsidRPr="00BB434C" w:rsidRDefault="00D01DCF" w:rsidP="006112DE">
      <w:pPr>
        <w:spacing w:after="0" w:line="240" w:lineRule="auto"/>
        <w:rPr>
          <w:rFonts w:ascii="Times New Roman" w:hAnsi="Times New Roman" w:cs="Times New Roman"/>
          <w:sz w:val="28"/>
          <w:szCs w:val="28"/>
        </w:rPr>
      </w:pPr>
    </w:p>
    <w:p w14:paraId="1E89C054" w14:textId="77777777" w:rsidR="00D01DCF" w:rsidRPr="00BB434C" w:rsidRDefault="00D01DCF" w:rsidP="006112DE">
      <w:pPr>
        <w:spacing w:after="0" w:line="240" w:lineRule="auto"/>
        <w:rPr>
          <w:rFonts w:ascii="Times New Roman" w:hAnsi="Times New Roman" w:cs="Times New Roman"/>
          <w:sz w:val="28"/>
          <w:szCs w:val="28"/>
        </w:rPr>
      </w:pPr>
    </w:p>
    <w:p w14:paraId="25A410BD" w14:textId="77777777" w:rsidR="001066F8" w:rsidRPr="00BB434C" w:rsidRDefault="001066F8" w:rsidP="006112DE">
      <w:pPr>
        <w:spacing w:after="0" w:line="240" w:lineRule="auto"/>
        <w:rPr>
          <w:rFonts w:ascii="Times New Roman" w:hAnsi="Times New Roman" w:cs="Times New Roman"/>
          <w:b/>
          <w:sz w:val="26"/>
          <w:szCs w:val="26"/>
        </w:rPr>
      </w:pPr>
    </w:p>
    <w:tbl>
      <w:tblPr>
        <w:tblW w:w="9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2"/>
        <w:gridCol w:w="3119"/>
        <w:gridCol w:w="2097"/>
      </w:tblGrid>
      <w:tr w:rsidR="00D01DCF" w:rsidRPr="00BB434C" w14:paraId="3E916046" w14:textId="77777777" w:rsidTr="00D01DCF">
        <w:trPr>
          <w:jc w:val="center"/>
        </w:trPr>
        <w:tc>
          <w:tcPr>
            <w:tcW w:w="4252" w:type="dxa"/>
          </w:tcPr>
          <w:p w14:paraId="2222DB4F" w14:textId="77777777" w:rsidR="00D01DCF" w:rsidRPr="00BB434C" w:rsidRDefault="00D01DCF" w:rsidP="006112DE">
            <w:pPr>
              <w:spacing w:after="0" w:line="240" w:lineRule="auto"/>
              <w:jc w:val="center"/>
              <w:rPr>
                <w:rFonts w:ascii="Times New Roman" w:hAnsi="Times New Roman" w:cs="Times New Roman"/>
                <w:sz w:val="36"/>
                <w:szCs w:val="36"/>
              </w:rPr>
            </w:pPr>
            <w:r w:rsidRPr="00BB434C">
              <w:rPr>
                <w:rFonts w:ascii="Times New Roman" w:hAnsi="Times New Roman" w:cs="Times New Roman"/>
                <w:sz w:val="36"/>
                <w:szCs w:val="36"/>
              </w:rPr>
              <w:t>Sections</w:t>
            </w:r>
          </w:p>
        </w:tc>
        <w:tc>
          <w:tcPr>
            <w:tcW w:w="3119" w:type="dxa"/>
            <w:vAlign w:val="bottom"/>
          </w:tcPr>
          <w:p w14:paraId="2E442577" w14:textId="77777777" w:rsidR="00D01DCF" w:rsidRPr="00BB434C" w:rsidRDefault="00D01DCF" w:rsidP="006112DE">
            <w:pPr>
              <w:spacing w:after="0" w:line="240" w:lineRule="auto"/>
              <w:jc w:val="center"/>
              <w:rPr>
                <w:rFonts w:ascii="Times New Roman" w:hAnsi="Times New Roman" w:cs="Times New Roman"/>
                <w:b/>
                <w:sz w:val="36"/>
                <w:szCs w:val="36"/>
              </w:rPr>
            </w:pPr>
            <w:r w:rsidRPr="00BB434C">
              <w:rPr>
                <w:rFonts w:ascii="Times New Roman" w:hAnsi="Times New Roman" w:cs="Times New Roman"/>
                <w:b/>
                <w:sz w:val="36"/>
                <w:szCs w:val="36"/>
              </w:rPr>
              <w:t>Marks Allocation</w:t>
            </w:r>
          </w:p>
        </w:tc>
        <w:tc>
          <w:tcPr>
            <w:tcW w:w="2097" w:type="dxa"/>
          </w:tcPr>
          <w:p w14:paraId="075E0FD0" w14:textId="77777777" w:rsidR="00D01DCF" w:rsidRPr="00BB434C" w:rsidRDefault="00D01DCF" w:rsidP="006112DE">
            <w:pPr>
              <w:spacing w:after="0" w:line="240" w:lineRule="auto"/>
              <w:jc w:val="center"/>
              <w:rPr>
                <w:rFonts w:ascii="Times New Roman" w:hAnsi="Times New Roman" w:cs="Times New Roman"/>
                <w:b/>
                <w:sz w:val="36"/>
                <w:szCs w:val="36"/>
              </w:rPr>
            </w:pPr>
            <w:r w:rsidRPr="00BB434C">
              <w:rPr>
                <w:rFonts w:ascii="Times New Roman" w:hAnsi="Times New Roman" w:cs="Times New Roman"/>
                <w:b/>
                <w:sz w:val="36"/>
                <w:szCs w:val="36"/>
              </w:rPr>
              <w:t>Your Total</w:t>
            </w:r>
          </w:p>
        </w:tc>
      </w:tr>
      <w:tr w:rsidR="00D01DCF" w:rsidRPr="00BB434C" w14:paraId="4E9A271F" w14:textId="77777777" w:rsidTr="00D01DCF">
        <w:trPr>
          <w:jc w:val="center"/>
        </w:trPr>
        <w:tc>
          <w:tcPr>
            <w:tcW w:w="4252" w:type="dxa"/>
          </w:tcPr>
          <w:p w14:paraId="6A2742BB" w14:textId="2D612103" w:rsidR="00D01DCF" w:rsidRPr="00BB434C" w:rsidRDefault="00D01DCF" w:rsidP="00CC5BD7">
            <w:pPr>
              <w:spacing w:after="0" w:line="240" w:lineRule="auto"/>
              <w:rPr>
                <w:rFonts w:ascii="Times New Roman" w:hAnsi="Times New Roman" w:cs="Times New Roman"/>
                <w:b/>
                <w:sz w:val="32"/>
                <w:szCs w:val="32"/>
              </w:rPr>
            </w:pPr>
            <w:r w:rsidRPr="00BB434C">
              <w:rPr>
                <w:rFonts w:ascii="Times New Roman" w:hAnsi="Times New Roman" w:cs="Times New Roman"/>
                <w:b/>
                <w:sz w:val="32"/>
                <w:szCs w:val="32"/>
              </w:rPr>
              <w:t xml:space="preserve">A </w:t>
            </w:r>
            <w:r w:rsidR="00CC5BD7">
              <w:rPr>
                <w:rFonts w:ascii="Times New Roman" w:hAnsi="Times New Roman" w:cs="Times New Roman"/>
                <w:b/>
                <w:sz w:val="32"/>
                <w:szCs w:val="32"/>
              </w:rPr>
              <w:t>–</w:t>
            </w:r>
            <w:r w:rsidRPr="00BB434C">
              <w:rPr>
                <w:rFonts w:ascii="Times New Roman" w:hAnsi="Times New Roman" w:cs="Times New Roman"/>
                <w:b/>
                <w:sz w:val="32"/>
                <w:szCs w:val="32"/>
              </w:rPr>
              <w:t xml:space="preserve"> </w:t>
            </w:r>
            <w:r w:rsidR="00CC5BD7">
              <w:rPr>
                <w:rFonts w:ascii="Times New Roman" w:hAnsi="Times New Roman" w:cs="Times New Roman"/>
                <w:b/>
                <w:sz w:val="32"/>
                <w:szCs w:val="32"/>
              </w:rPr>
              <w:t>Planning and design</w:t>
            </w:r>
          </w:p>
        </w:tc>
        <w:tc>
          <w:tcPr>
            <w:tcW w:w="3119" w:type="dxa"/>
          </w:tcPr>
          <w:p w14:paraId="7F37EFF3" w14:textId="5CC59BB1" w:rsidR="00D01DCF" w:rsidRPr="00BB434C" w:rsidRDefault="00294FC7" w:rsidP="006112DE">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2</w:t>
            </w:r>
            <w:ins w:id="0" w:author="VANDERDONK Emerson [Eastern Goldfields College]" w:date="2018-10-22T08:56:00Z">
              <w:r w:rsidR="00092131">
                <w:rPr>
                  <w:rFonts w:ascii="Times New Roman" w:hAnsi="Times New Roman" w:cs="Times New Roman"/>
                  <w:sz w:val="32"/>
                  <w:szCs w:val="32"/>
                </w:rPr>
                <w:t>6</w:t>
              </w:r>
            </w:ins>
            <w:del w:id="1" w:author="VANDERDONK Emerson [Eastern Goldfields College]" w:date="2018-10-22T08:56:00Z">
              <w:r w:rsidDel="00092131">
                <w:rPr>
                  <w:rFonts w:ascii="Times New Roman" w:hAnsi="Times New Roman" w:cs="Times New Roman"/>
                  <w:sz w:val="32"/>
                  <w:szCs w:val="32"/>
                </w:rPr>
                <w:delText>7</w:delText>
              </w:r>
            </w:del>
          </w:p>
        </w:tc>
        <w:tc>
          <w:tcPr>
            <w:tcW w:w="2097" w:type="dxa"/>
          </w:tcPr>
          <w:p w14:paraId="1FFD2C53" w14:textId="77777777" w:rsidR="00D01DCF" w:rsidRPr="00BB434C" w:rsidRDefault="00D01DCF" w:rsidP="006112DE">
            <w:pPr>
              <w:spacing w:after="0" w:line="240" w:lineRule="auto"/>
              <w:rPr>
                <w:rFonts w:ascii="Times New Roman" w:hAnsi="Times New Roman" w:cs="Times New Roman"/>
                <w:sz w:val="36"/>
                <w:szCs w:val="36"/>
              </w:rPr>
            </w:pPr>
          </w:p>
        </w:tc>
      </w:tr>
      <w:tr w:rsidR="00D01DCF" w:rsidRPr="00BB434C" w14:paraId="4256090A" w14:textId="77777777" w:rsidTr="00D01DCF">
        <w:trPr>
          <w:jc w:val="center"/>
        </w:trPr>
        <w:tc>
          <w:tcPr>
            <w:tcW w:w="4252" w:type="dxa"/>
          </w:tcPr>
          <w:p w14:paraId="0ADBA83B" w14:textId="5EC86971" w:rsidR="00D01DCF" w:rsidRPr="00BB434C" w:rsidRDefault="00D01DCF" w:rsidP="001C4EA9">
            <w:pPr>
              <w:spacing w:after="0" w:line="240" w:lineRule="auto"/>
              <w:rPr>
                <w:rFonts w:ascii="Times New Roman" w:hAnsi="Times New Roman" w:cs="Times New Roman"/>
                <w:b/>
                <w:sz w:val="32"/>
                <w:szCs w:val="32"/>
              </w:rPr>
            </w:pPr>
            <w:r w:rsidRPr="00BB434C">
              <w:rPr>
                <w:rFonts w:ascii="Times New Roman" w:hAnsi="Times New Roman" w:cs="Times New Roman"/>
                <w:b/>
                <w:sz w:val="36"/>
                <w:szCs w:val="36"/>
              </w:rPr>
              <w:t xml:space="preserve">B </w:t>
            </w:r>
            <w:r w:rsidR="001C4EA9">
              <w:rPr>
                <w:rFonts w:ascii="Times New Roman" w:hAnsi="Times New Roman" w:cs="Times New Roman"/>
                <w:b/>
                <w:sz w:val="36"/>
                <w:szCs w:val="36"/>
              </w:rPr>
              <w:t>–</w:t>
            </w:r>
            <w:r w:rsidRPr="00BB434C">
              <w:rPr>
                <w:rFonts w:ascii="Times New Roman" w:hAnsi="Times New Roman" w:cs="Times New Roman"/>
                <w:b/>
                <w:sz w:val="36"/>
                <w:szCs w:val="36"/>
              </w:rPr>
              <w:t xml:space="preserve"> </w:t>
            </w:r>
            <w:r w:rsidR="001C4EA9">
              <w:rPr>
                <w:rFonts w:ascii="Times New Roman" w:hAnsi="Times New Roman" w:cs="Times New Roman"/>
                <w:b/>
                <w:sz w:val="32"/>
                <w:szCs w:val="32"/>
              </w:rPr>
              <w:t>Building and testing</w:t>
            </w:r>
          </w:p>
        </w:tc>
        <w:tc>
          <w:tcPr>
            <w:tcW w:w="3119" w:type="dxa"/>
          </w:tcPr>
          <w:p w14:paraId="27D19C5A" w14:textId="2476B78C" w:rsidR="00D01DCF" w:rsidRPr="00BB434C" w:rsidRDefault="00CC5BD7" w:rsidP="006112DE">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5</w:t>
            </w:r>
          </w:p>
        </w:tc>
        <w:tc>
          <w:tcPr>
            <w:tcW w:w="2097" w:type="dxa"/>
          </w:tcPr>
          <w:p w14:paraId="2F67F606" w14:textId="77777777" w:rsidR="00D01DCF" w:rsidRPr="00BB434C" w:rsidRDefault="00D01DCF" w:rsidP="006112DE">
            <w:pPr>
              <w:spacing w:after="0" w:line="240" w:lineRule="auto"/>
              <w:rPr>
                <w:rFonts w:ascii="Times New Roman" w:hAnsi="Times New Roman" w:cs="Times New Roman"/>
                <w:sz w:val="36"/>
                <w:szCs w:val="36"/>
              </w:rPr>
            </w:pPr>
          </w:p>
        </w:tc>
      </w:tr>
      <w:tr w:rsidR="00D01DCF" w:rsidRPr="00BB434C" w14:paraId="69EE2454" w14:textId="77777777" w:rsidTr="00D01DCF">
        <w:trPr>
          <w:jc w:val="center"/>
        </w:trPr>
        <w:tc>
          <w:tcPr>
            <w:tcW w:w="4252" w:type="dxa"/>
          </w:tcPr>
          <w:p w14:paraId="79A59BB2" w14:textId="77777777" w:rsidR="00D01DCF" w:rsidRPr="00BB434C" w:rsidRDefault="00D01DCF" w:rsidP="006112DE">
            <w:pPr>
              <w:spacing w:after="0" w:line="240" w:lineRule="auto"/>
              <w:rPr>
                <w:rFonts w:ascii="Times New Roman" w:hAnsi="Times New Roman" w:cs="Times New Roman"/>
                <w:b/>
                <w:sz w:val="32"/>
                <w:szCs w:val="32"/>
              </w:rPr>
            </w:pPr>
            <w:r w:rsidRPr="00BB434C">
              <w:rPr>
                <w:rFonts w:ascii="Times New Roman" w:hAnsi="Times New Roman" w:cs="Times New Roman"/>
                <w:b/>
                <w:sz w:val="36"/>
                <w:szCs w:val="36"/>
              </w:rPr>
              <w:t xml:space="preserve">B - </w:t>
            </w:r>
            <w:r w:rsidRPr="00BB434C">
              <w:rPr>
                <w:rFonts w:ascii="Times New Roman" w:hAnsi="Times New Roman" w:cs="Times New Roman"/>
                <w:b/>
                <w:sz w:val="32"/>
                <w:szCs w:val="32"/>
              </w:rPr>
              <w:t>Analysis of results</w:t>
            </w:r>
          </w:p>
        </w:tc>
        <w:tc>
          <w:tcPr>
            <w:tcW w:w="3119" w:type="dxa"/>
          </w:tcPr>
          <w:p w14:paraId="6152FE6A" w14:textId="50532C7B" w:rsidR="00D01DCF" w:rsidRPr="00BB434C" w:rsidRDefault="001C4EA9" w:rsidP="006112DE">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23</w:t>
            </w:r>
          </w:p>
        </w:tc>
        <w:tc>
          <w:tcPr>
            <w:tcW w:w="2097" w:type="dxa"/>
          </w:tcPr>
          <w:p w14:paraId="47F700FF" w14:textId="77777777" w:rsidR="00D01DCF" w:rsidRPr="00BB434C" w:rsidRDefault="00D01DCF" w:rsidP="006112DE">
            <w:pPr>
              <w:spacing w:after="0" w:line="240" w:lineRule="auto"/>
              <w:rPr>
                <w:rFonts w:ascii="Times New Roman" w:hAnsi="Times New Roman" w:cs="Times New Roman"/>
                <w:sz w:val="36"/>
                <w:szCs w:val="36"/>
              </w:rPr>
            </w:pPr>
          </w:p>
        </w:tc>
      </w:tr>
      <w:tr w:rsidR="00D01DCF" w:rsidRPr="00BB434C" w14:paraId="7D1588D2" w14:textId="77777777" w:rsidTr="00D01DCF">
        <w:trPr>
          <w:jc w:val="center"/>
        </w:trPr>
        <w:tc>
          <w:tcPr>
            <w:tcW w:w="4252" w:type="dxa"/>
          </w:tcPr>
          <w:p w14:paraId="6FF4A7B8" w14:textId="77777777" w:rsidR="00D01DCF" w:rsidRPr="00BB434C" w:rsidRDefault="00D01DCF" w:rsidP="006112DE">
            <w:pPr>
              <w:spacing w:after="0" w:line="240" w:lineRule="auto"/>
              <w:rPr>
                <w:rFonts w:ascii="Times New Roman" w:hAnsi="Times New Roman" w:cs="Times New Roman"/>
                <w:b/>
                <w:sz w:val="36"/>
                <w:szCs w:val="36"/>
              </w:rPr>
            </w:pPr>
            <w:r w:rsidRPr="00BB434C">
              <w:rPr>
                <w:rFonts w:ascii="Times New Roman" w:hAnsi="Times New Roman" w:cs="Times New Roman"/>
                <w:b/>
                <w:sz w:val="36"/>
                <w:szCs w:val="36"/>
              </w:rPr>
              <w:t>TOTAL</w:t>
            </w:r>
          </w:p>
        </w:tc>
        <w:tc>
          <w:tcPr>
            <w:tcW w:w="3119" w:type="dxa"/>
          </w:tcPr>
          <w:p w14:paraId="17D32BB1" w14:textId="0CA1C7DB" w:rsidR="00D01DCF" w:rsidRPr="00BB434C" w:rsidRDefault="0053601F" w:rsidP="00271E62">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5</w:t>
            </w:r>
            <w:ins w:id="2" w:author="VANDERDONK Emerson [Eastern Goldfields College]" w:date="2018-10-22T08:56:00Z">
              <w:r w:rsidR="00092131">
                <w:rPr>
                  <w:rFonts w:ascii="Times New Roman" w:hAnsi="Times New Roman" w:cs="Times New Roman"/>
                  <w:sz w:val="36"/>
                  <w:szCs w:val="36"/>
                </w:rPr>
                <w:t>4</w:t>
              </w:r>
            </w:ins>
            <w:bookmarkStart w:id="3" w:name="_GoBack"/>
            <w:bookmarkEnd w:id="3"/>
            <w:del w:id="4" w:author="VANDERDONK Emerson [Eastern Goldfields College]" w:date="2018-10-22T08:56:00Z">
              <w:r w:rsidDel="00092131">
                <w:rPr>
                  <w:rFonts w:ascii="Times New Roman" w:hAnsi="Times New Roman" w:cs="Times New Roman"/>
                  <w:sz w:val="36"/>
                  <w:szCs w:val="36"/>
                </w:rPr>
                <w:delText>5</w:delText>
              </w:r>
            </w:del>
          </w:p>
        </w:tc>
        <w:tc>
          <w:tcPr>
            <w:tcW w:w="2097" w:type="dxa"/>
          </w:tcPr>
          <w:p w14:paraId="1B3FE3DE" w14:textId="77777777" w:rsidR="00D01DCF" w:rsidRPr="00BB434C" w:rsidRDefault="00D01DCF" w:rsidP="006112DE">
            <w:pPr>
              <w:spacing w:after="0" w:line="240" w:lineRule="auto"/>
              <w:rPr>
                <w:rFonts w:ascii="Times New Roman" w:hAnsi="Times New Roman" w:cs="Times New Roman"/>
                <w:sz w:val="36"/>
                <w:szCs w:val="36"/>
              </w:rPr>
            </w:pPr>
          </w:p>
        </w:tc>
      </w:tr>
    </w:tbl>
    <w:p w14:paraId="3E2EE3F0" w14:textId="77777777" w:rsidR="001066F8" w:rsidRPr="00BB434C" w:rsidRDefault="001066F8" w:rsidP="006112DE">
      <w:pPr>
        <w:spacing w:after="0" w:line="240" w:lineRule="auto"/>
        <w:rPr>
          <w:rFonts w:ascii="Times New Roman" w:hAnsi="Times New Roman" w:cs="Times New Roman"/>
          <w:b/>
          <w:sz w:val="26"/>
          <w:szCs w:val="26"/>
        </w:rPr>
      </w:pPr>
    </w:p>
    <w:p w14:paraId="27EB4D93" w14:textId="77777777" w:rsidR="001066F8" w:rsidRPr="00BB434C" w:rsidRDefault="001066F8" w:rsidP="006112DE">
      <w:pPr>
        <w:spacing w:after="0" w:line="240" w:lineRule="auto"/>
        <w:rPr>
          <w:rFonts w:ascii="Times New Roman" w:hAnsi="Times New Roman" w:cs="Times New Roman"/>
          <w:b/>
          <w:sz w:val="26"/>
          <w:szCs w:val="26"/>
        </w:rPr>
      </w:pPr>
    </w:p>
    <w:p w14:paraId="090BBCA6" w14:textId="77777777" w:rsidR="00523626" w:rsidRPr="00BB434C" w:rsidRDefault="00523626" w:rsidP="006112DE">
      <w:pPr>
        <w:spacing w:after="0" w:line="240" w:lineRule="auto"/>
        <w:rPr>
          <w:rFonts w:ascii="Times New Roman" w:hAnsi="Times New Roman" w:cs="Times New Roman"/>
          <w:b/>
          <w:sz w:val="26"/>
          <w:szCs w:val="26"/>
        </w:rPr>
      </w:pPr>
    </w:p>
    <w:p w14:paraId="2250E148" w14:textId="77777777" w:rsidR="00523626" w:rsidRPr="00BB434C" w:rsidRDefault="00523626" w:rsidP="006112DE">
      <w:pPr>
        <w:spacing w:after="0" w:line="240" w:lineRule="auto"/>
        <w:rPr>
          <w:rFonts w:ascii="Times New Roman" w:hAnsi="Times New Roman" w:cs="Times New Roman"/>
          <w:b/>
          <w:sz w:val="26"/>
          <w:szCs w:val="26"/>
        </w:rPr>
      </w:pPr>
    </w:p>
    <w:p w14:paraId="13DF4ABF" w14:textId="77777777" w:rsidR="00523626" w:rsidRPr="00BB434C" w:rsidRDefault="00523626" w:rsidP="006112DE">
      <w:pPr>
        <w:spacing w:after="0" w:line="240" w:lineRule="auto"/>
        <w:rPr>
          <w:rFonts w:ascii="Times New Roman" w:hAnsi="Times New Roman" w:cs="Times New Roman"/>
        </w:rPr>
      </w:pPr>
      <w:r w:rsidRPr="00BB434C">
        <w:rPr>
          <w:rFonts w:ascii="Times New Roman" w:hAnsi="Times New Roman" w:cs="Times New Roman"/>
        </w:rPr>
        <w:br w:type="page"/>
      </w:r>
    </w:p>
    <w:p w14:paraId="78432EB7" w14:textId="15698912" w:rsidR="00EC7EBE" w:rsidRPr="0052036F" w:rsidRDefault="002A014F" w:rsidP="006112DE">
      <w:pPr>
        <w:spacing w:after="0" w:line="240" w:lineRule="auto"/>
        <w:rPr>
          <w:rFonts w:ascii="Times New Roman" w:hAnsi="Times New Roman" w:cs="Times New Roman"/>
          <w:b/>
          <w:sz w:val="24"/>
          <w:szCs w:val="24"/>
        </w:rPr>
      </w:pPr>
      <w:r w:rsidRPr="0052036F">
        <w:rPr>
          <w:rFonts w:ascii="Times New Roman" w:hAnsi="Times New Roman" w:cs="Times New Roman"/>
          <w:b/>
          <w:sz w:val="24"/>
          <w:szCs w:val="24"/>
        </w:rPr>
        <w:lastRenderedPageBreak/>
        <w:t>Introduction</w:t>
      </w:r>
    </w:p>
    <w:p w14:paraId="44641E90" w14:textId="3D5FB030" w:rsidR="002A014F" w:rsidRPr="0052036F" w:rsidRDefault="002A014F" w:rsidP="006112DE">
      <w:pPr>
        <w:spacing w:after="0" w:line="240" w:lineRule="auto"/>
        <w:rPr>
          <w:rFonts w:ascii="Times New Roman" w:hAnsi="Times New Roman" w:cs="Times New Roman"/>
          <w:sz w:val="24"/>
          <w:szCs w:val="24"/>
        </w:rPr>
      </w:pPr>
      <w:r w:rsidRPr="0052036F">
        <w:rPr>
          <w:rFonts w:ascii="Times New Roman" w:hAnsi="Times New Roman" w:cs="Times New Roman"/>
          <w:sz w:val="24"/>
          <w:szCs w:val="24"/>
        </w:rPr>
        <w:t>At its simplest, a water rocket is basically an upside down fizzy drinks bottle, which has had a nose cone and some fins added. The bottle has some water in which will provide the thrust to push the rocket along. The actual fuel of the rocket is provided by compressed air which is inserted into the bottle by mean</w:t>
      </w:r>
      <w:r w:rsidR="00D01DCF" w:rsidRPr="0052036F">
        <w:rPr>
          <w:rFonts w:ascii="Times New Roman" w:hAnsi="Times New Roman" w:cs="Times New Roman"/>
          <w:sz w:val="24"/>
          <w:szCs w:val="24"/>
        </w:rPr>
        <w:t>s of a bike pump or compressor.</w:t>
      </w:r>
      <w:r w:rsidR="00D01DCF" w:rsidRPr="0052036F">
        <w:rPr>
          <w:rFonts w:ascii="Times New Roman" w:hAnsi="Times New Roman" w:cs="Times New Roman"/>
          <w:noProof/>
          <w:sz w:val="24"/>
          <w:szCs w:val="24"/>
          <w:lang w:val="en-AU" w:eastAsia="en-AU"/>
        </w:rPr>
        <w:t xml:space="preserve"> </w:t>
      </w:r>
    </w:p>
    <w:p w14:paraId="4FF54C5C" w14:textId="1AF6EAF2" w:rsidR="00D01DCF" w:rsidRPr="0052036F" w:rsidRDefault="009D2AE6" w:rsidP="006112DE">
      <w:pPr>
        <w:pStyle w:val="NoSpacing"/>
        <w:rPr>
          <w:rFonts w:ascii="Times New Roman" w:hAnsi="Times New Roman" w:cs="Times New Roman"/>
          <w:sz w:val="24"/>
          <w:szCs w:val="24"/>
        </w:rPr>
      </w:pPr>
      <w:r w:rsidRPr="0052036F">
        <w:rPr>
          <w:rFonts w:ascii="Times New Roman" w:hAnsi="Times New Roman" w:cs="Times New Roman"/>
          <w:noProof/>
          <w:sz w:val="24"/>
          <w:szCs w:val="24"/>
          <w:lang w:val="en-AU" w:eastAsia="en-AU"/>
        </w:rPr>
        <w:drawing>
          <wp:anchor distT="0" distB="0" distL="114300" distR="114300" simplePos="0" relativeHeight="251660288" behindDoc="0" locked="0" layoutInCell="1" allowOverlap="1" wp14:anchorId="1F794A90" wp14:editId="7C09BB98">
            <wp:simplePos x="0" y="0"/>
            <wp:positionH relativeFrom="column">
              <wp:posOffset>981075</wp:posOffset>
            </wp:positionH>
            <wp:positionV relativeFrom="paragraph">
              <wp:posOffset>187325</wp:posOffset>
            </wp:positionV>
            <wp:extent cx="4543425" cy="208089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3425" cy="2080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273DFA" w14:textId="37911E0B" w:rsidR="00BF640E" w:rsidRPr="00CC5BD7" w:rsidRDefault="00CC5BD7" w:rsidP="006112DE">
      <w:pPr>
        <w:pStyle w:val="NoSpacing"/>
        <w:rPr>
          <w:rFonts w:ascii="Times New Roman" w:hAnsi="Times New Roman" w:cs="Times New Roman"/>
          <w:b/>
          <w:sz w:val="24"/>
          <w:szCs w:val="24"/>
        </w:rPr>
      </w:pPr>
      <w:r>
        <w:rPr>
          <w:rFonts w:ascii="Times New Roman" w:hAnsi="Times New Roman" w:cs="Times New Roman"/>
          <w:b/>
          <w:sz w:val="24"/>
          <w:szCs w:val="24"/>
        </w:rPr>
        <w:t>Planning and Design</w:t>
      </w:r>
    </w:p>
    <w:p w14:paraId="3B81825A" w14:textId="0A03910C" w:rsidR="002A014F" w:rsidRPr="00A22D92" w:rsidRDefault="00425275" w:rsidP="006112DE">
      <w:pPr>
        <w:pStyle w:val="ListParagraph"/>
        <w:numPr>
          <w:ilvl w:val="0"/>
          <w:numId w:val="30"/>
        </w:numPr>
        <w:spacing w:after="0" w:line="240" w:lineRule="auto"/>
        <w:ind w:left="0"/>
        <w:rPr>
          <w:rFonts w:ascii="Times New Roman" w:hAnsi="Times New Roman" w:cs="Times New Roman"/>
          <w:sz w:val="24"/>
          <w:szCs w:val="24"/>
        </w:rPr>
      </w:pPr>
      <w:del w:id="5" w:author="MCCAULEY Kiara" w:date="2018-10-22T08:43:00Z">
        <w:r w:rsidRPr="00844AB5" w:rsidDel="0078769D">
          <w:rPr>
            <w:rFonts w:ascii="Times New Roman" w:hAnsi="Times New Roman" w:cs="Times New Roman"/>
            <w:sz w:val="24"/>
            <w:szCs w:val="24"/>
          </w:rPr>
          <w:delText xml:space="preserve">Name </w:delText>
        </w:r>
        <w:r w:rsidR="00844AB5" w:rsidRPr="00844AB5" w:rsidDel="0078769D">
          <w:rPr>
            <w:rFonts w:ascii="Times New Roman" w:hAnsi="Times New Roman" w:cs="Times New Roman"/>
            <w:sz w:val="24"/>
            <w:szCs w:val="24"/>
          </w:rPr>
          <w:delText>and describe</w:delText>
        </w:r>
      </w:del>
      <w:ins w:id="6" w:author="MCCAULEY Kiara" w:date="2018-10-22T08:43:00Z">
        <w:r w:rsidR="0078769D">
          <w:rPr>
            <w:rFonts w:ascii="Times New Roman" w:hAnsi="Times New Roman" w:cs="Times New Roman"/>
            <w:sz w:val="24"/>
            <w:szCs w:val="24"/>
          </w:rPr>
          <w:t>State</w:t>
        </w:r>
      </w:ins>
      <w:r w:rsidR="00844AB5" w:rsidRPr="00844AB5">
        <w:rPr>
          <w:rFonts w:ascii="Times New Roman" w:hAnsi="Times New Roman" w:cs="Times New Roman"/>
          <w:sz w:val="24"/>
          <w:szCs w:val="24"/>
        </w:rPr>
        <w:t xml:space="preserve"> </w:t>
      </w:r>
      <w:r w:rsidRPr="00844AB5">
        <w:rPr>
          <w:rFonts w:ascii="Times New Roman" w:hAnsi="Times New Roman" w:cs="Times New Roman"/>
          <w:sz w:val="24"/>
          <w:szCs w:val="24"/>
        </w:rPr>
        <w:t>three factors that impact the launch distance of rocket</w:t>
      </w:r>
      <w:r w:rsidR="00CA103B">
        <w:rPr>
          <w:rFonts w:ascii="Times New Roman" w:hAnsi="Times New Roman" w:cs="Times New Roman"/>
          <w:sz w:val="24"/>
          <w:szCs w:val="24"/>
        </w:rPr>
        <w:t>s</w:t>
      </w:r>
      <w:r w:rsidR="00A22D92">
        <w:rPr>
          <w:rFonts w:ascii="Times New Roman" w:hAnsi="Times New Roman" w:cs="Times New Roman"/>
          <w:sz w:val="24"/>
          <w:szCs w:val="24"/>
        </w:rPr>
        <w:t>.</w:t>
      </w:r>
      <w:r w:rsidRPr="00844AB5">
        <w:rPr>
          <w:rFonts w:ascii="Times New Roman" w:hAnsi="Times New Roman" w:cs="Times New Roman"/>
          <w:sz w:val="24"/>
          <w:szCs w:val="24"/>
        </w:rPr>
        <w:t xml:space="preserve"> </w:t>
      </w:r>
      <w:r w:rsidR="00404FC6" w:rsidRPr="00844AB5">
        <w:rPr>
          <w:rFonts w:ascii="Times New Roman" w:hAnsi="Times New Roman" w:cs="Times New Roman"/>
          <w:sz w:val="24"/>
          <w:szCs w:val="24"/>
        </w:rPr>
        <w:tab/>
      </w:r>
      <w:r w:rsidR="00404FC6" w:rsidRPr="00844AB5">
        <w:rPr>
          <w:rFonts w:ascii="Times New Roman" w:hAnsi="Times New Roman" w:cs="Times New Roman"/>
          <w:sz w:val="24"/>
          <w:szCs w:val="24"/>
        </w:rPr>
        <w:tab/>
      </w:r>
      <w:r w:rsidR="00A22D92">
        <w:rPr>
          <w:rFonts w:ascii="Times New Roman" w:hAnsi="Times New Roman" w:cs="Times New Roman"/>
          <w:sz w:val="24"/>
          <w:szCs w:val="24"/>
        </w:rPr>
        <w:tab/>
      </w:r>
      <w:r w:rsidR="00404FC6" w:rsidRPr="00A22D92">
        <w:rPr>
          <w:rFonts w:ascii="Times New Roman" w:hAnsi="Times New Roman" w:cs="Times New Roman"/>
          <w:sz w:val="24"/>
          <w:szCs w:val="24"/>
        </w:rPr>
        <w:t>(</w:t>
      </w:r>
      <w:r w:rsidR="00EF5EC6">
        <w:rPr>
          <w:rFonts w:ascii="Times New Roman" w:hAnsi="Times New Roman" w:cs="Times New Roman"/>
          <w:sz w:val="24"/>
          <w:szCs w:val="24"/>
        </w:rPr>
        <w:t>3</w:t>
      </w:r>
      <w:r w:rsidR="00404FC6" w:rsidRPr="00A22D92">
        <w:rPr>
          <w:rFonts w:ascii="Times New Roman" w:hAnsi="Times New Roman" w:cs="Times New Roman"/>
          <w:sz w:val="24"/>
          <w:szCs w:val="24"/>
        </w:rPr>
        <w:t xml:space="preserve"> marks</w:t>
      </w:r>
      <w:r w:rsidR="001440AA" w:rsidRPr="00A22D92">
        <w:rPr>
          <w:rFonts w:ascii="Times New Roman" w:hAnsi="Times New Roman" w:cs="Times New Roman"/>
          <w:sz w:val="24"/>
          <w:szCs w:val="24"/>
        </w:rPr>
        <w:t>)</w:t>
      </w:r>
    </w:p>
    <w:p w14:paraId="40B30A5B" w14:textId="77777777" w:rsidR="00844AB5" w:rsidRPr="0052036F" w:rsidRDefault="00844AB5" w:rsidP="00844AB5">
      <w:pPr>
        <w:pStyle w:val="ListParagraph"/>
        <w:spacing w:after="0" w:line="240" w:lineRule="auto"/>
        <w:ind w:left="0"/>
        <w:rPr>
          <w:rFonts w:ascii="Times New Roman" w:hAnsi="Times New Roman" w:cs="Times New Roman"/>
          <w:sz w:val="24"/>
          <w:szCs w:val="24"/>
        </w:rPr>
      </w:pPr>
    </w:p>
    <w:p w14:paraId="10EDB56A" w14:textId="77777777" w:rsidR="00844AB5" w:rsidRDefault="00425275" w:rsidP="00844AB5">
      <w:pPr>
        <w:spacing w:after="0" w:line="360" w:lineRule="auto"/>
        <w:rPr>
          <w:rFonts w:ascii="Times New Roman" w:hAnsi="Times New Roman" w:cs="Times New Roman"/>
          <w:sz w:val="24"/>
          <w:szCs w:val="24"/>
        </w:rPr>
      </w:pPr>
      <w:r w:rsidRPr="0052036F">
        <w:rPr>
          <w:rFonts w:ascii="Times New Roman" w:hAnsi="Times New Roman" w:cs="Times New Roman"/>
          <w:sz w:val="24"/>
          <w:szCs w:val="24"/>
        </w:rPr>
        <w:t>_________________________________________________________________________________________________________________________________</w:t>
      </w:r>
      <w:r w:rsidR="005D12A0">
        <w:rPr>
          <w:rFonts w:ascii="Times New Roman" w:hAnsi="Times New Roman" w:cs="Times New Roman"/>
          <w:sz w:val="24"/>
          <w:szCs w:val="24"/>
        </w:rPr>
        <w:t>_________</w:t>
      </w:r>
      <w:r w:rsidRPr="0052036F">
        <w:rPr>
          <w:rFonts w:ascii="Times New Roman" w:hAnsi="Times New Roman" w:cs="Times New Roman"/>
          <w:sz w:val="24"/>
          <w:szCs w:val="24"/>
        </w:rPr>
        <w:t>___________________________________________________________________________________________________________</w:t>
      </w:r>
      <w:r w:rsidR="005214BB">
        <w:rPr>
          <w:rFonts w:ascii="Times New Roman" w:hAnsi="Times New Roman" w:cs="Times New Roman"/>
          <w:sz w:val="24"/>
          <w:szCs w:val="24"/>
        </w:rPr>
        <w:t>______</w:t>
      </w:r>
      <w:r w:rsidRPr="0052036F">
        <w:rPr>
          <w:rFonts w:ascii="Times New Roman" w:hAnsi="Times New Roman" w:cs="Times New Roman"/>
          <w:sz w:val="24"/>
          <w:szCs w:val="24"/>
        </w:rPr>
        <w:t>__________</w:t>
      </w:r>
      <w:r w:rsidR="00844AB5" w:rsidRPr="0052036F">
        <w:rPr>
          <w:rFonts w:ascii="Times New Roman" w:hAnsi="Times New Roman" w:cs="Times New Roman"/>
          <w:sz w:val="24"/>
          <w:szCs w:val="24"/>
        </w:rPr>
        <w:t>_________________________________________________________________________________________________________________________________</w:t>
      </w:r>
      <w:r w:rsidR="00844AB5">
        <w:rPr>
          <w:rFonts w:ascii="Times New Roman" w:hAnsi="Times New Roman" w:cs="Times New Roman"/>
          <w:sz w:val="24"/>
          <w:szCs w:val="24"/>
        </w:rPr>
        <w:t>_________</w:t>
      </w:r>
      <w:r w:rsidR="00844AB5" w:rsidRPr="0052036F">
        <w:rPr>
          <w:rFonts w:ascii="Times New Roman" w:hAnsi="Times New Roman" w:cs="Times New Roman"/>
          <w:sz w:val="24"/>
          <w:szCs w:val="24"/>
        </w:rPr>
        <w:t>___________________________________________________________________________________________________________</w:t>
      </w:r>
      <w:r w:rsidR="00844AB5">
        <w:rPr>
          <w:rFonts w:ascii="Times New Roman" w:hAnsi="Times New Roman" w:cs="Times New Roman"/>
          <w:sz w:val="24"/>
          <w:szCs w:val="24"/>
        </w:rPr>
        <w:t>______</w:t>
      </w:r>
      <w:r w:rsidR="00844AB5" w:rsidRPr="0052036F">
        <w:rPr>
          <w:rFonts w:ascii="Times New Roman" w:hAnsi="Times New Roman" w:cs="Times New Roman"/>
          <w:sz w:val="24"/>
          <w:szCs w:val="24"/>
        </w:rPr>
        <w:t>__________</w:t>
      </w:r>
    </w:p>
    <w:p w14:paraId="2D91E0C9" w14:textId="77777777" w:rsidR="005D12A0" w:rsidRPr="0052036F" w:rsidRDefault="005D12A0" w:rsidP="006112DE">
      <w:pPr>
        <w:spacing w:after="0" w:line="240" w:lineRule="auto"/>
        <w:rPr>
          <w:rFonts w:ascii="Times New Roman" w:hAnsi="Times New Roman" w:cs="Times New Roman"/>
          <w:sz w:val="24"/>
          <w:szCs w:val="24"/>
        </w:rPr>
      </w:pPr>
    </w:p>
    <w:p w14:paraId="7FB6CFB9" w14:textId="4546F6DF" w:rsidR="0052036F" w:rsidRPr="0052036F" w:rsidRDefault="00E93040" w:rsidP="006112DE">
      <w:pPr>
        <w:pStyle w:val="NoSpacing"/>
        <w:rPr>
          <w:rFonts w:ascii="Times New Roman" w:hAnsi="Times New Roman" w:cs="Times New Roman"/>
          <w:sz w:val="24"/>
          <w:szCs w:val="24"/>
        </w:rPr>
      </w:pPr>
      <w:r>
        <w:rPr>
          <w:rFonts w:ascii="Times New Roman" w:hAnsi="Times New Roman" w:cs="Times New Roman"/>
          <w:sz w:val="24"/>
          <w:szCs w:val="24"/>
        </w:rPr>
        <w:t>Decide which</w:t>
      </w:r>
      <w:r w:rsidR="002A014F" w:rsidRPr="0052036F">
        <w:rPr>
          <w:rFonts w:ascii="Times New Roman" w:hAnsi="Times New Roman" w:cs="Times New Roman"/>
          <w:sz w:val="24"/>
          <w:szCs w:val="24"/>
        </w:rPr>
        <w:t xml:space="preserve"> factor you think is</w:t>
      </w:r>
      <w:r>
        <w:rPr>
          <w:rFonts w:ascii="Times New Roman" w:hAnsi="Times New Roman" w:cs="Times New Roman"/>
          <w:sz w:val="24"/>
          <w:szCs w:val="24"/>
        </w:rPr>
        <w:t xml:space="preserve"> the</w:t>
      </w:r>
      <w:r w:rsidR="002A014F" w:rsidRPr="0052036F">
        <w:rPr>
          <w:rFonts w:ascii="Times New Roman" w:hAnsi="Times New Roman" w:cs="Times New Roman"/>
          <w:sz w:val="24"/>
          <w:szCs w:val="24"/>
        </w:rPr>
        <w:t xml:space="preserve"> most important in making the rocket </w:t>
      </w:r>
      <w:r w:rsidR="007005A6">
        <w:rPr>
          <w:rFonts w:ascii="Times New Roman" w:hAnsi="Times New Roman" w:cs="Times New Roman"/>
          <w:sz w:val="24"/>
          <w:szCs w:val="24"/>
        </w:rPr>
        <w:t>fly the best</w:t>
      </w:r>
      <w:r w:rsidR="002A014F" w:rsidRPr="0052036F">
        <w:rPr>
          <w:rFonts w:ascii="Times New Roman" w:hAnsi="Times New Roman" w:cs="Times New Roman"/>
          <w:sz w:val="24"/>
          <w:szCs w:val="24"/>
        </w:rPr>
        <w:t>. This is the factor you are going to c</w:t>
      </w:r>
      <w:r w:rsidR="00714344" w:rsidRPr="0052036F">
        <w:rPr>
          <w:rFonts w:ascii="Times New Roman" w:hAnsi="Times New Roman" w:cs="Times New Roman"/>
          <w:sz w:val="24"/>
          <w:szCs w:val="24"/>
        </w:rPr>
        <w:t xml:space="preserve">hange and then test to find the </w:t>
      </w:r>
      <w:r w:rsidR="002A014F" w:rsidRPr="0052036F">
        <w:rPr>
          <w:rFonts w:ascii="Times New Roman" w:hAnsi="Times New Roman" w:cs="Times New Roman"/>
          <w:sz w:val="24"/>
          <w:szCs w:val="24"/>
        </w:rPr>
        <w:t xml:space="preserve">optimum specification for a water bottle rocket. </w:t>
      </w:r>
    </w:p>
    <w:p w14:paraId="579FFB7F" w14:textId="77777777" w:rsidR="00714344" w:rsidRPr="0052036F" w:rsidRDefault="00714344" w:rsidP="006112DE">
      <w:pPr>
        <w:pStyle w:val="NoSpacing"/>
        <w:rPr>
          <w:rFonts w:ascii="Times New Roman" w:hAnsi="Times New Roman" w:cs="Times New Roman"/>
          <w:sz w:val="24"/>
          <w:szCs w:val="24"/>
        </w:rPr>
      </w:pPr>
    </w:p>
    <w:p w14:paraId="6525B602" w14:textId="77777777" w:rsidR="00CA103B" w:rsidRDefault="00CA103B" w:rsidP="006112DE">
      <w:pPr>
        <w:pStyle w:val="NoSpacing"/>
        <w:numPr>
          <w:ilvl w:val="0"/>
          <w:numId w:val="30"/>
        </w:numPr>
        <w:ind w:left="0"/>
        <w:rPr>
          <w:rFonts w:ascii="Times New Roman" w:hAnsi="Times New Roman" w:cs="Times New Roman"/>
          <w:sz w:val="24"/>
          <w:szCs w:val="24"/>
        </w:rPr>
      </w:pPr>
      <w:r>
        <w:rPr>
          <w:rFonts w:ascii="Times New Roman" w:hAnsi="Times New Roman" w:cs="Times New Roman"/>
          <w:sz w:val="24"/>
          <w:szCs w:val="24"/>
        </w:rPr>
        <w:t>Describe the</w:t>
      </w:r>
      <w:r w:rsidR="002A014F" w:rsidRPr="0052036F">
        <w:rPr>
          <w:rFonts w:ascii="Times New Roman" w:hAnsi="Times New Roman" w:cs="Times New Roman"/>
          <w:sz w:val="24"/>
          <w:szCs w:val="24"/>
        </w:rPr>
        <w:t xml:space="preserve"> factor you </w:t>
      </w:r>
      <w:r w:rsidRPr="0052036F">
        <w:rPr>
          <w:rFonts w:ascii="Times New Roman" w:hAnsi="Times New Roman" w:cs="Times New Roman"/>
          <w:sz w:val="24"/>
          <w:szCs w:val="24"/>
        </w:rPr>
        <w:t xml:space="preserve">are </w:t>
      </w:r>
      <w:r w:rsidR="002A014F" w:rsidRPr="0052036F">
        <w:rPr>
          <w:rFonts w:ascii="Times New Roman" w:hAnsi="Times New Roman" w:cs="Times New Roman"/>
          <w:sz w:val="24"/>
          <w:szCs w:val="24"/>
        </w:rPr>
        <w:t xml:space="preserve">going to change and </w:t>
      </w:r>
      <w:r>
        <w:rPr>
          <w:rFonts w:ascii="Times New Roman" w:hAnsi="Times New Roman" w:cs="Times New Roman"/>
          <w:sz w:val="24"/>
          <w:szCs w:val="24"/>
        </w:rPr>
        <w:t xml:space="preserve">explain </w:t>
      </w:r>
      <w:r w:rsidR="002A014F" w:rsidRPr="0052036F">
        <w:rPr>
          <w:rFonts w:ascii="Times New Roman" w:hAnsi="Times New Roman" w:cs="Times New Roman"/>
          <w:sz w:val="24"/>
          <w:szCs w:val="24"/>
        </w:rPr>
        <w:t xml:space="preserve">how you think it will </w:t>
      </w:r>
      <w:r>
        <w:rPr>
          <w:rFonts w:ascii="Times New Roman" w:hAnsi="Times New Roman" w:cs="Times New Roman"/>
          <w:sz w:val="24"/>
          <w:szCs w:val="24"/>
        </w:rPr>
        <w:t xml:space="preserve">affect the flight of the rocket.  </w:t>
      </w:r>
    </w:p>
    <w:p w14:paraId="5C1F9FBA" w14:textId="16699DD5" w:rsidR="00404FC6" w:rsidRPr="00844AB5" w:rsidRDefault="00070070" w:rsidP="00CA103B">
      <w:pPr>
        <w:pStyle w:val="NoSpacing"/>
        <w:ind w:left="8640" w:firstLine="720"/>
        <w:rPr>
          <w:rFonts w:ascii="Times New Roman" w:hAnsi="Times New Roman" w:cs="Times New Roman"/>
          <w:sz w:val="24"/>
          <w:szCs w:val="24"/>
        </w:rPr>
      </w:pPr>
      <w:r>
        <w:rPr>
          <w:rFonts w:ascii="Times New Roman" w:hAnsi="Times New Roman" w:cs="Times New Roman"/>
          <w:sz w:val="24"/>
          <w:szCs w:val="24"/>
        </w:rPr>
        <w:lastRenderedPageBreak/>
        <w:t>(3</w:t>
      </w:r>
      <w:r w:rsidR="00404FC6" w:rsidRPr="00CA103B">
        <w:rPr>
          <w:rFonts w:ascii="Times New Roman" w:hAnsi="Times New Roman" w:cs="Times New Roman"/>
          <w:sz w:val="24"/>
          <w:szCs w:val="24"/>
        </w:rPr>
        <w:t xml:space="preserve"> marks)</w:t>
      </w:r>
    </w:p>
    <w:p w14:paraId="7DD4A421" w14:textId="77777777" w:rsidR="00844AB5" w:rsidRPr="00F91922" w:rsidRDefault="00844AB5" w:rsidP="00844AB5">
      <w:pPr>
        <w:pStyle w:val="NoSpacing"/>
        <w:rPr>
          <w:rFonts w:ascii="Times New Roman" w:hAnsi="Times New Roman" w:cs="Times New Roman"/>
          <w:sz w:val="24"/>
          <w:szCs w:val="24"/>
        </w:rPr>
      </w:pPr>
    </w:p>
    <w:p w14:paraId="19862C6D" w14:textId="77777777" w:rsidR="00844AB5" w:rsidRDefault="00844AB5" w:rsidP="00844AB5">
      <w:pPr>
        <w:spacing w:after="0" w:line="360" w:lineRule="auto"/>
        <w:rPr>
          <w:rFonts w:ascii="Times New Roman" w:hAnsi="Times New Roman" w:cs="Times New Roman"/>
          <w:sz w:val="24"/>
          <w:szCs w:val="24"/>
        </w:rPr>
      </w:pPr>
      <w:r w:rsidRPr="0052036F">
        <w:rPr>
          <w:rFonts w:ascii="Times New Roman" w:hAnsi="Times New Roman" w:cs="Times New Roman"/>
          <w:sz w:val="24"/>
          <w:szCs w:val="24"/>
        </w:rPr>
        <w:t>_________________________________________________________________________________________________________________________________</w:t>
      </w:r>
      <w:r>
        <w:rPr>
          <w:rFonts w:ascii="Times New Roman" w:hAnsi="Times New Roman" w:cs="Times New Roman"/>
          <w:sz w:val="24"/>
          <w:szCs w:val="24"/>
        </w:rPr>
        <w:t>_________</w:t>
      </w:r>
      <w:r w:rsidRPr="0052036F">
        <w:rPr>
          <w:rFonts w:ascii="Times New Roman" w:hAnsi="Times New Roman" w:cs="Times New Roman"/>
          <w:sz w:val="24"/>
          <w:szCs w:val="24"/>
        </w:rPr>
        <w:t>___________________________________________________________________________________________________________</w:t>
      </w:r>
      <w:r>
        <w:rPr>
          <w:rFonts w:ascii="Times New Roman" w:hAnsi="Times New Roman" w:cs="Times New Roman"/>
          <w:sz w:val="24"/>
          <w:szCs w:val="24"/>
        </w:rPr>
        <w:t>______</w:t>
      </w:r>
      <w:r w:rsidRPr="0052036F">
        <w:rPr>
          <w:rFonts w:ascii="Times New Roman" w:hAnsi="Times New Roman" w:cs="Times New Roman"/>
          <w:sz w:val="24"/>
          <w:szCs w:val="24"/>
        </w:rPr>
        <w:t>__________</w:t>
      </w:r>
    </w:p>
    <w:p w14:paraId="0D4FBDEF" w14:textId="3F3AE4B1" w:rsidR="00844AB5" w:rsidRPr="00844AB5" w:rsidRDefault="00DD7A15" w:rsidP="00844AB5">
      <w:pPr>
        <w:pStyle w:val="ListParagraph"/>
        <w:numPr>
          <w:ilvl w:val="0"/>
          <w:numId w:val="30"/>
        </w:numPr>
        <w:spacing w:after="0" w:line="240" w:lineRule="auto"/>
        <w:ind w:left="0" w:hanging="284"/>
        <w:rPr>
          <w:rFonts w:ascii="Times New Roman" w:hAnsi="Times New Roman" w:cs="Times New Roman"/>
          <w:sz w:val="24"/>
          <w:szCs w:val="24"/>
        </w:rPr>
      </w:pPr>
      <w:r>
        <w:rPr>
          <w:rFonts w:ascii="Times New Roman" w:hAnsi="Times New Roman" w:cs="Times New Roman"/>
          <w:sz w:val="24"/>
          <w:szCs w:val="24"/>
        </w:rPr>
        <w:t>Describe</w:t>
      </w:r>
      <w:r w:rsidR="0061554E">
        <w:rPr>
          <w:rFonts w:ascii="Times New Roman" w:hAnsi="Times New Roman" w:cs="Times New Roman"/>
          <w:sz w:val="24"/>
          <w:szCs w:val="24"/>
        </w:rPr>
        <w:t xml:space="preserve"> </w:t>
      </w:r>
      <w:r w:rsidR="00844AB5">
        <w:rPr>
          <w:rFonts w:ascii="Times New Roman" w:hAnsi="Times New Roman" w:cs="Times New Roman"/>
          <w:sz w:val="24"/>
          <w:szCs w:val="24"/>
        </w:rPr>
        <w:t xml:space="preserve">the </w:t>
      </w:r>
      <w:r w:rsidR="00844AB5" w:rsidRPr="00844AB5">
        <w:rPr>
          <w:rFonts w:ascii="Times New Roman" w:hAnsi="Times New Roman" w:cs="Times New Roman"/>
          <w:sz w:val="24"/>
          <w:szCs w:val="24"/>
        </w:rPr>
        <w:t>independent variable</w:t>
      </w:r>
      <w:r>
        <w:rPr>
          <w:rFonts w:ascii="Times New Roman" w:hAnsi="Times New Roman" w:cs="Times New Roman"/>
          <w:sz w:val="24"/>
          <w:szCs w:val="24"/>
        </w:rPr>
        <w:t xml:space="preserve"> (the factor you will change)</w:t>
      </w:r>
      <w:r w:rsidR="0061554E">
        <w:rPr>
          <w:rFonts w:ascii="Times New Roman" w:hAnsi="Times New Roman" w:cs="Times New Roman"/>
          <w:sz w:val="24"/>
          <w:szCs w:val="24"/>
        </w:rPr>
        <w:t>.</w:t>
      </w:r>
      <w:r>
        <w:rPr>
          <w:rFonts w:ascii="Times New Roman" w:hAnsi="Times New Roman" w:cs="Times New Roman"/>
          <w:sz w:val="24"/>
          <w:szCs w:val="24"/>
        </w:rPr>
        <w:tab/>
      </w:r>
      <w:r w:rsidR="00844AB5" w:rsidRPr="00844AB5">
        <w:rPr>
          <w:rFonts w:ascii="Times New Roman" w:hAnsi="Times New Roman" w:cs="Times New Roman"/>
          <w:sz w:val="24"/>
          <w:szCs w:val="24"/>
        </w:rPr>
        <w:tab/>
      </w:r>
      <w:r w:rsidR="00844AB5" w:rsidRPr="00844AB5">
        <w:rPr>
          <w:rFonts w:ascii="Times New Roman" w:hAnsi="Times New Roman" w:cs="Times New Roman"/>
          <w:sz w:val="24"/>
          <w:szCs w:val="24"/>
        </w:rPr>
        <w:tab/>
      </w:r>
      <w:r w:rsidR="00844AB5" w:rsidRPr="00844AB5">
        <w:rPr>
          <w:rFonts w:ascii="Times New Roman" w:hAnsi="Times New Roman" w:cs="Times New Roman"/>
          <w:sz w:val="24"/>
          <w:szCs w:val="24"/>
        </w:rPr>
        <w:tab/>
      </w:r>
      <w:r w:rsidR="00844AB5" w:rsidRPr="00844AB5">
        <w:rPr>
          <w:rFonts w:ascii="Times New Roman" w:hAnsi="Times New Roman" w:cs="Times New Roman"/>
          <w:b/>
          <w:sz w:val="24"/>
          <w:szCs w:val="24"/>
        </w:rPr>
        <w:tab/>
      </w:r>
      <w:r w:rsidR="00844AB5" w:rsidRPr="00CA103B">
        <w:rPr>
          <w:rFonts w:ascii="Times New Roman" w:hAnsi="Times New Roman" w:cs="Times New Roman"/>
          <w:sz w:val="24"/>
          <w:szCs w:val="24"/>
        </w:rPr>
        <w:t>(1 mark)</w:t>
      </w:r>
    </w:p>
    <w:p w14:paraId="4CADAB29" w14:textId="77777777" w:rsidR="00844AB5" w:rsidRPr="00844AB5" w:rsidRDefault="00844AB5" w:rsidP="00844AB5">
      <w:pPr>
        <w:pStyle w:val="ListParagraph"/>
        <w:spacing w:after="0" w:line="240" w:lineRule="auto"/>
        <w:ind w:left="0"/>
        <w:rPr>
          <w:rFonts w:ascii="Times New Roman" w:hAnsi="Times New Roman" w:cs="Times New Roman"/>
          <w:sz w:val="24"/>
          <w:szCs w:val="24"/>
        </w:rPr>
      </w:pPr>
    </w:p>
    <w:p w14:paraId="333BB096" w14:textId="41BF9998" w:rsidR="00844AB5" w:rsidRDefault="00844AB5" w:rsidP="00844AB5">
      <w:pPr>
        <w:spacing w:after="0" w:line="360" w:lineRule="auto"/>
        <w:rPr>
          <w:rFonts w:ascii="Times New Roman" w:hAnsi="Times New Roman" w:cs="Times New Roman"/>
          <w:sz w:val="24"/>
          <w:szCs w:val="24"/>
        </w:rPr>
      </w:pPr>
      <w:r w:rsidRPr="0052036F">
        <w:rPr>
          <w:rFonts w:ascii="Times New Roman" w:hAnsi="Times New Roman" w:cs="Times New Roman"/>
          <w:sz w:val="24"/>
          <w:szCs w:val="24"/>
        </w:rPr>
        <w:t>_______________________________________________________________________________________</w:t>
      </w:r>
    </w:p>
    <w:p w14:paraId="0304C534" w14:textId="63D4F5EF" w:rsidR="00844AB5" w:rsidRPr="00844AB5" w:rsidRDefault="00DD7A15" w:rsidP="00844AB5">
      <w:pPr>
        <w:pStyle w:val="NoSpacing"/>
        <w:numPr>
          <w:ilvl w:val="0"/>
          <w:numId w:val="30"/>
        </w:numPr>
        <w:ind w:left="0" w:hanging="284"/>
        <w:rPr>
          <w:rFonts w:ascii="Times New Roman" w:hAnsi="Times New Roman" w:cs="Times New Roman"/>
          <w:sz w:val="24"/>
          <w:szCs w:val="24"/>
        </w:rPr>
      </w:pPr>
      <w:r>
        <w:rPr>
          <w:rFonts w:ascii="Times New Roman" w:hAnsi="Times New Roman" w:cs="Times New Roman"/>
          <w:sz w:val="24"/>
          <w:szCs w:val="24"/>
        </w:rPr>
        <w:t>Describe</w:t>
      </w:r>
      <w:r w:rsidR="0061554E">
        <w:rPr>
          <w:rFonts w:ascii="Times New Roman" w:hAnsi="Times New Roman" w:cs="Times New Roman"/>
          <w:sz w:val="24"/>
          <w:szCs w:val="24"/>
        </w:rPr>
        <w:t xml:space="preserve"> the dependent variable</w:t>
      </w:r>
      <w:r w:rsidR="007005A6">
        <w:rPr>
          <w:rFonts w:ascii="Times New Roman" w:hAnsi="Times New Roman" w:cs="Times New Roman"/>
          <w:sz w:val="24"/>
          <w:szCs w:val="24"/>
        </w:rPr>
        <w:t xml:space="preserve"> (</w:t>
      </w:r>
      <w:del w:id="7" w:author="MCCAULEY Kiara" w:date="2018-10-22T08:44:00Z">
        <w:r w:rsidR="007005A6" w:rsidDel="005F0F6A">
          <w:rPr>
            <w:rFonts w:ascii="Times New Roman" w:hAnsi="Times New Roman" w:cs="Times New Roman"/>
            <w:sz w:val="24"/>
            <w:szCs w:val="24"/>
          </w:rPr>
          <w:delText>how you will measure the flight of the rocket</w:delText>
        </w:r>
      </w:del>
      <w:ins w:id="8" w:author="MCCAULEY Kiara" w:date="2018-10-22T08:44:00Z">
        <w:r w:rsidR="005F0F6A">
          <w:rPr>
            <w:rFonts w:ascii="Times New Roman" w:hAnsi="Times New Roman" w:cs="Times New Roman"/>
            <w:sz w:val="24"/>
            <w:szCs w:val="24"/>
          </w:rPr>
          <w:t xml:space="preserve"> the variable you will measure</w:t>
        </w:r>
      </w:ins>
      <w:r w:rsidR="007005A6">
        <w:rPr>
          <w:rFonts w:ascii="Times New Roman" w:hAnsi="Times New Roman" w:cs="Times New Roman"/>
          <w:sz w:val="24"/>
          <w:szCs w:val="24"/>
        </w:rPr>
        <w:t>)</w:t>
      </w:r>
      <w:r w:rsidR="007005A6">
        <w:rPr>
          <w:rFonts w:ascii="Times New Roman" w:hAnsi="Times New Roman" w:cs="Times New Roman"/>
          <w:sz w:val="24"/>
          <w:szCs w:val="24"/>
        </w:rPr>
        <w:tab/>
      </w:r>
      <w:r w:rsidR="00844AB5" w:rsidRPr="00844AB5">
        <w:rPr>
          <w:rFonts w:ascii="Times New Roman" w:hAnsi="Times New Roman" w:cs="Times New Roman"/>
          <w:sz w:val="24"/>
          <w:szCs w:val="24"/>
        </w:rPr>
        <w:tab/>
      </w:r>
      <w:r w:rsidR="00844AB5" w:rsidRPr="00844AB5">
        <w:rPr>
          <w:rFonts w:ascii="Times New Roman" w:hAnsi="Times New Roman" w:cs="Times New Roman"/>
          <w:sz w:val="24"/>
          <w:szCs w:val="24"/>
        </w:rPr>
        <w:tab/>
        <w:t>(1 mark)</w:t>
      </w:r>
    </w:p>
    <w:p w14:paraId="7E5BC64C" w14:textId="77777777" w:rsidR="00844AB5" w:rsidRPr="00844AB5" w:rsidRDefault="00844AB5" w:rsidP="00844AB5">
      <w:pPr>
        <w:pStyle w:val="ListParagraph"/>
        <w:spacing w:after="0" w:line="240" w:lineRule="auto"/>
        <w:ind w:left="0"/>
        <w:rPr>
          <w:rFonts w:ascii="Times New Roman" w:hAnsi="Times New Roman" w:cs="Times New Roman"/>
          <w:sz w:val="24"/>
          <w:szCs w:val="24"/>
        </w:rPr>
      </w:pPr>
    </w:p>
    <w:p w14:paraId="21D35436" w14:textId="77777777" w:rsidR="00844AB5" w:rsidRDefault="00844AB5" w:rsidP="00844AB5">
      <w:pPr>
        <w:spacing w:after="0" w:line="360" w:lineRule="auto"/>
        <w:rPr>
          <w:rFonts w:ascii="Times New Roman" w:hAnsi="Times New Roman" w:cs="Times New Roman"/>
          <w:sz w:val="24"/>
          <w:szCs w:val="24"/>
        </w:rPr>
      </w:pPr>
      <w:r w:rsidRPr="0052036F">
        <w:rPr>
          <w:rFonts w:ascii="Times New Roman" w:hAnsi="Times New Roman" w:cs="Times New Roman"/>
          <w:sz w:val="24"/>
          <w:szCs w:val="24"/>
        </w:rPr>
        <w:t>_______________________________________________________________________________________</w:t>
      </w:r>
    </w:p>
    <w:p w14:paraId="46777889" w14:textId="731C9AD8" w:rsidR="00404FC6" w:rsidRDefault="00404FC6" w:rsidP="006112DE">
      <w:pPr>
        <w:spacing w:after="0" w:line="240" w:lineRule="auto"/>
        <w:rPr>
          <w:rFonts w:ascii="Times New Roman" w:hAnsi="Times New Roman" w:cs="Times New Roman"/>
          <w:sz w:val="24"/>
          <w:szCs w:val="24"/>
        </w:rPr>
      </w:pPr>
    </w:p>
    <w:p w14:paraId="2B6D55B1" w14:textId="7A71A622" w:rsidR="00CA103B" w:rsidRDefault="00CA103B" w:rsidP="006112DE">
      <w:pPr>
        <w:spacing w:after="0" w:line="240" w:lineRule="auto"/>
        <w:rPr>
          <w:rFonts w:ascii="Times New Roman" w:hAnsi="Times New Roman" w:cs="Times New Roman"/>
          <w:sz w:val="24"/>
          <w:szCs w:val="24"/>
        </w:rPr>
      </w:pPr>
    </w:p>
    <w:p w14:paraId="74FF72FD" w14:textId="0D997806" w:rsidR="00CA103B" w:rsidRDefault="00CA103B" w:rsidP="006112DE">
      <w:pPr>
        <w:spacing w:after="0" w:line="240" w:lineRule="auto"/>
        <w:rPr>
          <w:rFonts w:ascii="Times New Roman" w:hAnsi="Times New Roman" w:cs="Times New Roman"/>
          <w:sz w:val="24"/>
          <w:szCs w:val="24"/>
        </w:rPr>
      </w:pPr>
    </w:p>
    <w:p w14:paraId="539E3E8B" w14:textId="128A5A9D" w:rsidR="00CA103B" w:rsidRDefault="00CA103B" w:rsidP="006112DE">
      <w:pPr>
        <w:spacing w:after="0" w:line="240" w:lineRule="auto"/>
        <w:rPr>
          <w:rFonts w:ascii="Times New Roman" w:hAnsi="Times New Roman" w:cs="Times New Roman"/>
          <w:sz w:val="24"/>
          <w:szCs w:val="24"/>
        </w:rPr>
      </w:pPr>
    </w:p>
    <w:p w14:paraId="60C2E8C3" w14:textId="77777777" w:rsidR="00CA103B" w:rsidRPr="00844AB5" w:rsidRDefault="00CA103B" w:rsidP="006112DE">
      <w:pPr>
        <w:spacing w:after="0" w:line="240" w:lineRule="auto"/>
        <w:rPr>
          <w:rFonts w:ascii="Times New Roman" w:hAnsi="Times New Roman" w:cs="Times New Roman"/>
          <w:sz w:val="24"/>
          <w:szCs w:val="24"/>
        </w:rPr>
      </w:pPr>
    </w:p>
    <w:p w14:paraId="600C6D7F" w14:textId="38F8A9DC" w:rsidR="002A014F" w:rsidRPr="00844AB5" w:rsidRDefault="006112DE" w:rsidP="00387369">
      <w:pPr>
        <w:pStyle w:val="ListParagraph"/>
        <w:numPr>
          <w:ilvl w:val="0"/>
          <w:numId w:val="30"/>
        </w:numPr>
        <w:spacing w:after="0" w:line="240" w:lineRule="auto"/>
        <w:ind w:left="0" w:hanging="284"/>
        <w:rPr>
          <w:rFonts w:ascii="Times New Roman" w:hAnsi="Times New Roman" w:cs="Times New Roman"/>
          <w:b/>
          <w:sz w:val="24"/>
          <w:szCs w:val="24"/>
          <w:u w:val="single"/>
        </w:rPr>
      </w:pPr>
      <w:r w:rsidRPr="00844AB5">
        <w:rPr>
          <w:rFonts w:ascii="Times New Roman" w:hAnsi="Times New Roman" w:cs="Times New Roman"/>
          <w:sz w:val="24"/>
          <w:szCs w:val="24"/>
        </w:rPr>
        <w:t>Write a hypothesis for your experiment</w:t>
      </w:r>
      <w:r w:rsidR="002A014F" w:rsidRPr="007D2BC6">
        <w:rPr>
          <w:rFonts w:ascii="Times New Roman" w:hAnsi="Times New Roman" w:cs="Times New Roman"/>
          <w:b/>
          <w:sz w:val="24"/>
          <w:szCs w:val="24"/>
        </w:rPr>
        <w:tab/>
      </w:r>
      <w:r w:rsidR="002A014F" w:rsidRPr="007D2BC6">
        <w:rPr>
          <w:rFonts w:ascii="Times New Roman" w:hAnsi="Times New Roman" w:cs="Times New Roman"/>
          <w:b/>
          <w:sz w:val="24"/>
          <w:szCs w:val="24"/>
        </w:rPr>
        <w:tab/>
      </w:r>
      <w:r w:rsidR="00D01DCF" w:rsidRPr="007D2BC6">
        <w:rPr>
          <w:rFonts w:ascii="Times New Roman" w:hAnsi="Times New Roman" w:cs="Times New Roman"/>
          <w:b/>
          <w:sz w:val="24"/>
          <w:szCs w:val="24"/>
        </w:rPr>
        <w:tab/>
      </w:r>
      <w:r w:rsidR="002A014F" w:rsidRPr="007D2BC6">
        <w:rPr>
          <w:rFonts w:ascii="Times New Roman" w:hAnsi="Times New Roman" w:cs="Times New Roman"/>
          <w:b/>
          <w:sz w:val="24"/>
          <w:szCs w:val="24"/>
        </w:rPr>
        <w:tab/>
      </w:r>
      <w:r w:rsidR="002A014F" w:rsidRPr="007D2BC6">
        <w:rPr>
          <w:rFonts w:ascii="Times New Roman" w:hAnsi="Times New Roman" w:cs="Times New Roman"/>
          <w:b/>
          <w:sz w:val="24"/>
          <w:szCs w:val="24"/>
        </w:rPr>
        <w:tab/>
      </w:r>
      <w:r w:rsidR="006C518D">
        <w:rPr>
          <w:rFonts w:ascii="Times New Roman" w:hAnsi="Times New Roman" w:cs="Times New Roman"/>
          <w:b/>
          <w:sz w:val="24"/>
          <w:szCs w:val="24"/>
        </w:rPr>
        <w:tab/>
      </w:r>
      <w:r w:rsidR="002A014F" w:rsidRPr="007D2BC6">
        <w:rPr>
          <w:rFonts w:ascii="Times New Roman" w:hAnsi="Times New Roman" w:cs="Times New Roman"/>
          <w:b/>
          <w:sz w:val="24"/>
          <w:szCs w:val="24"/>
        </w:rPr>
        <w:tab/>
      </w:r>
      <w:r w:rsidR="002A014F" w:rsidRPr="007D2BC6">
        <w:rPr>
          <w:rFonts w:ascii="Times New Roman" w:hAnsi="Times New Roman" w:cs="Times New Roman"/>
          <w:b/>
          <w:sz w:val="24"/>
          <w:szCs w:val="24"/>
        </w:rPr>
        <w:tab/>
      </w:r>
      <w:r w:rsidR="00294FC7">
        <w:rPr>
          <w:rFonts w:ascii="Times New Roman" w:hAnsi="Times New Roman" w:cs="Times New Roman"/>
          <w:sz w:val="24"/>
          <w:szCs w:val="24"/>
        </w:rPr>
        <w:t>(</w:t>
      </w:r>
      <w:ins w:id="9" w:author="VANDERDONK Emerson [Eastern Goldfields College]" w:date="2018-10-22T08:56:00Z">
        <w:r w:rsidR="00092131">
          <w:rPr>
            <w:rFonts w:ascii="Times New Roman" w:hAnsi="Times New Roman" w:cs="Times New Roman"/>
            <w:sz w:val="24"/>
            <w:szCs w:val="24"/>
          </w:rPr>
          <w:t>2</w:t>
        </w:r>
      </w:ins>
      <w:commentRangeStart w:id="10"/>
      <w:del w:id="11" w:author="VANDERDONK Emerson [Eastern Goldfields College]" w:date="2018-10-22T08:56:00Z">
        <w:r w:rsidR="00294FC7" w:rsidDel="00092131">
          <w:rPr>
            <w:rFonts w:ascii="Times New Roman" w:hAnsi="Times New Roman" w:cs="Times New Roman"/>
            <w:sz w:val="24"/>
            <w:szCs w:val="24"/>
          </w:rPr>
          <w:delText>3</w:delText>
        </w:r>
      </w:del>
      <w:r w:rsidR="002A014F" w:rsidRPr="00CA103B">
        <w:rPr>
          <w:rFonts w:ascii="Times New Roman" w:hAnsi="Times New Roman" w:cs="Times New Roman"/>
          <w:sz w:val="24"/>
          <w:szCs w:val="24"/>
        </w:rPr>
        <w:t xml:space="preserve"> marks</w:t>
      </w:r>
      <w:commentRangeEnd w:id="10"/>
      <w:r w:rsidR="0078769D">
        <w:rPr>
          <w:rStyle w:val="CommentReference"/>
        </w:rPr>
        <w:commentReference w:id="10"/>
      </w:r>
      <w:r w:rsidR="002A014F" w:rsidRPr="00CA103B">
        <w:rPr>
          <w:rFonts w:ascii="Times New Roman" w:hAnsi="Times New Roman" w:cs="Times New Roman"/>
          <w:sz w:val="24"/>
          <w:szCs w:val="24"/>
        </w:rPr>
        <w:t>)</w:t>
      </w:r>
    </w:p>
    <w:p w14:paraId="68D9A94C" w14:textId="77777777" w:rsidR="00844AB5" w:rsidRPr="007D2BC6" w:rsidRDefault="00844AB5" w:rsidP="00844AB5">
      <w:pPr>
        <w:pStyle w:val="ListParagraph"/>
        <w:spacing w:after="0" w:line="240" w:lineRule="auto"/>
        <w:ind w:left="0"/>
        <w:rPr>
          <w:rFonts w:ascii="Times New Roman" w:hAnsi="Times New Roman" w:cs="Times New Roman"/>
          <w:b/>
          <w:sz w:val="24"/>
          <w:szCs w:val="24"/>
          <w:u w:val="single"/>
        </w:rPr>
      </w:pPr>
    </w:p>
    <w:p w14:paraId="20BF35E6" w14:textId="77777777" w:rsidR="00844AB5" w:rsidRDefault="00844AB5" w:rsidP="00844AB5">
      <w:pPr>
        <w:spacing w:after="0" w:line="360" w:lineRule="auto"/>
        <w:rPr>
          <w:rFonts w:ascii="Times New Roman" w:hAnsi="Times New Roman" w:cs="Times New Roman"/>
          <w:sz w:val="24"/>
          <w:szCs w:val="24"/>
        </w:rPr>
      </w:pPr>
      <w:r w:rsidRPr="0052036F">
        <w:rPr>
          <w:rFonts w:ascii="Times New Roman" w:hAnsi="Times New Roman" w:cs="Times New Roman"/>
          <w:sz w:val="24"/>
          <w:szCs w:val="24"/>
        </w:rPr>
        <w:t>_________________________________________________________________________________________________________________________________</w:t>
      </w:r>
      <w:r>
        <w:rPr>
          <w:rFonts w:ascii="Times New Roman" w:hAnsi="Times New Roman" w:cs="Times New Roman"/>
          <w:sz w:val="24"/>
          <w:szCs w:val="24"/>
        </w:rPr>
        <w:t>_________</w:t>
      </w:r>
      <w:r w:rsidRPr="0052036F">
        <w:rPr>
          <w:rFonts w:ascii="Times New Roman" w:hAnsi="Times New Roman" w:cs="Times New Roman"/>
          <w:sz w:val="24"/>
          <w:szCs w:val="24"/>
        </w:rPr>
        <w:t>___________________________________________________________________________________________________________</w:t>
      </w:r>
      <w:r>
        <w:rPr>
          <w:rFonts w:ascii="Times New Roman" w:hAnsi="Times New Roman" w:cs="Times New Roman"/>
          <w:sz w:val="24"/>
          <w:szCs w:val="24"/>
        </w:rPr>
        <w:t>______</w:t>
      </w:r>
      <w:r w:rsidRPr="0052036F">
        <w:rPr>
          <w:rFonts w:ascii="Times New Roman" w:hAnsi="Times New Roman" w:cs="Times New Roman"/>
          <w:sz w:val="24"/>
          <w:szCs w:val="24"/>
        </w:rPr>
        <w:t>__________</w:t>
      </w:r>
    </w:p>
    <w:p w14:paraId="3D5CBD4E" w14:textId="62EEF2FB" w:rsidR="00BF640E" w:rsidRPr="00B31EE7" w:rsidRDefault="00922653" w:rsidP="00CA103B">
      <w:pPr>
        <w:pStyle w:val="NoSpacing"/>
        <w:numPr>
          <w:ilvl w:val="0"/>
          <w:numId w:val="30"/>
        </w:numPr>
        <w:ind w:left="-426" w:firstLine="142"/>
        <w:rPr>
          <w:rFonts w:ascii="Times New Roman" w:hAnsi="Times New Roman" w:cs="Times New Roman"/>
          <w:sz w:val="24"/>
          <w:szCs w:val="24"/>
        </w:rPr>
      </w:pPr>
      <w:r w:rsidRPr="00B31EE7">
        <w:rPr>
          <w:rFonts w:ascii="Times New Roman" w:hAnsi="Times New Roman" w:cs="Times New Roman"/>
          <w:sz w:val="24"/>
          <w:szCs w:val="24"/>
        </w:rPr>
        <w:t>Describe the controlled variables – the factors you are going to keep the same across both rockets</w:t>
      </w:r>
      <w:r w:rsidR="00BF640E" w:rsidRPr="00B31EE7">
        <w:rPr>
          <w:rFonts w:ascii="Times New Roman" w:hAnsi="Times New Roman" w:cs="Times New Roman"/>
          <w:b/>
          <w:sz w:val="24"/>
          <w:szCs w:val="24"/>
        </w:rPr>
        <w:tab/>
      </w:r>
      <w:r w:rsidR="00294FC7">
        <w:rPr>
          <w:rFonts w:ascii="Times New Roman" w:hAnsi="Times New Roman" w:cs="Times New Roman"/>
          <w:b/>
          <w:sz w:val="24"/>
          <w:szCs w:val="24"/>
        </w:rPr>
        <w:t>.</w:t>
      </w:r>
      <w:r w:rsidR="00BF640E" w:rsidRPr="00B31EE7">
        <w:rPr>
          <w:rFonts w:ascii="Times New Roman" w:hAnsi="Times New Roman" w:cs="Times New Roman"/>
          <w:b/>
          <w:sz w:val="24"/>
          <w:szCs w:val="24"/>
        </w:rPr>
        <w:tab/>
      </w:r>
      <w:r w:rsidR="00BF640E" w:rsidRPr="00B31EE7">
        <w:rPr>
          <w:rFonts w:ascii="Times New Roman" w:hAnsi="Times New Roman" w:cs="Times New Roman"/>
          <w:b/>
          <w:sz w:val="24"/>
          <w:szCs w:val="24"/>
        </w:rPr>
        <w:tab/>
      </w:r>
      <w:r w:rsidR="00BF640E" w:rsidRPr="00B31EE7">
        <w:rPr>
          <w:rFonts w:ascii="Times New Roman" w:hAnsi="Times New Roman" w:cs="Times New Roman"/>
          <w:b/>
          <w:sz w:val="24"/>
          <w:szCs w:val="24"/>
        </w:rPr>
        <w:tab/>
      </w:r>
      <w:r w:rsidR="00BF640E" w:rsidRPr="00B31EE7">
        <w:rPr>
          <w:rFonts w:ascii="Times New Roman" w:hAnsi="Times New Roman" w:cs="Times New Roman"/>
          <w:b/>
          <w:sz w:val="24"/>
          <w:szCs w:val="24"/>
        </w:rPr>
        <w:tab/>
      </w:r>
      <w:r w:rsidR="00BF640E" w:rsidRPr="00B31EE7">
        <w:rPr>
          <w:rFonts w:ascii="Times New Roman" w:hAnsi="Times New Roman" w:cs="Times New Roman"/>
          <w:b/>
          <w:sz w:val="24"/>
          <w:szCs w:val="24"/>
        </w:rPr>
        <w:tab/>
      </w:r>
      <w:r w:rsidR="00BF640E" w:rsidRPr="00B31EE7">
        <w:rPr>
          <w:rFonts w:ascii="Times New Roman" w:hAnsi="Times New Roman" w:cs="Times New Roman"/>
          <w:b/>
          <w:sz w:val="24"/>
          <w:szCs w:val="24"/>
        </w:rPr>
        <w:tab/>
      </w:r>
      <w:r w:rsidR="00BF640E" w:rsidRPr="00B31EE7">
        <w:rPr>
          <w:rFonts w:ascii="Times New Roman" w:hAnsi="Times New Roman" w:cs="Times New Roman"/>
          <w:b/>
          <w:sz w:val="24"/>
          <w:szCs w:val="24"/>
        </w:rPr>
        <w:tab/>
      </w:r>
      <w:r w:rsidR="00BF640E" w:rsidRPr="00B31EE7">
        <w:rPr>
          <w:rFonts w:ascii="Times New Roman" w:hAnsi="Times New Roman" w:cs="Times New Roman"/>
          <w:b/>
          <w:sz w:val="24"/>
          <w:szCs w:val="24"/>
        </w:rPr>
        <w:tab/>
      </w:r>
      <w:r w:rsidR="00B31EE7">
        <w:rPr>
          <w:rFonts w:ascii="Times New Roman" w:hAnsi="Times New Roman" w:cs="Times New Roman"/>
          <w:b/>
          <w:sz w:val="24"/>
          <w:szCs w:val="24"/>
        </w:rPr>
        <w:tab/>
      </w:r>
      <w:r w:rsidR="00B31EE7">
        <w:rPr>
          <w:rFonts w:ascii="Times New Roman" w:hAnsi="Times New Roman" w:cs="Times New Roman"/>
          <w:b/>
          <w:sz w:val="24"/>
          <w:szCs w:val="24"/>
        </w:rPr>
        <w:tab/>
      </w:r>
      <w:r w:rsidR="00B31EE7">
        <w:rPr>
          <w:rFonts w:ascii="Times New Roman" w:hAnsi="Times New Roman" w:cs="Times New Roman"/>
          <w:b/>
          <w:sz w:val="24"/>
          <w:szCs w:val="24"/>
        </w:rPr>
        <w:tab/>
      </w:r>
      <w:r w:rsidR="00B31EE7">
        <w:rPr>
          <w:rFonts w:ascii="Times New Roman" w:hAnsi="Times New Roman" w:cs="Times New Roman"/>
          <w:b/>
          <w:sz w:val="24"/>
          <w:szCs w:val="24"/>
        </w:rPr>
        <w:tab/>
      </w:r>
      <w:r w:rsidR="00BF640E" w:rsidRPr="00B31EE7">
        <w:rPr>
          <w:rFonts w:ascii="Times New Roman" w:hAnsi="Times New Roman" w:cs="Times New Roman"/>
          <w:b/>
          <w:sz w:val="24"/>
          <w:szCs w:val="24"/>
        </w:rPr>
        <w:tab/>
      </w:r>
      <w:r w:rsidR="00CA103B">
        <w:rPr>
          <w:rFonts w:ascii="Times New Roman" w:hAnsi="Times New Roman" w:cs="Times New Roman"/>
          <w:b/>
          <w:sz w:val="24"/>
          <w:szCs w:val="24"/>
        </w:rPr>
        <w:tab/>
      </w:r>
      <w:r w:rsidR="00CA103B">
        <w:rPr>
          <w:rFonts w:ascii="Times New Roman" w:hAnsi="Times New Roman" w:cs="Times New Roman"/>
          <w:b/>
          <w:sz w:val="24"/>
          <w:szCs w:val="24"/>
        </w:rPr>
        <w:tab/>
      </w:r>
      <w:r w:rsidRPr="00B31EE7">
        <w:rPr>
          <w:rFonts w:ascii="Times New Roman" w:hAnsi="Times New Roman" w:cs="Times New Roman"/>
          <w:sz w:val="24"/>
          <w:szCs w:val="24"/>
        </w:rPr>
        <w:t>(3</w:t>
      </w:r>
      <w:r w:rsidR="00BF640E" w:rsidRPr="00B31EE7">
        <w:rPr>
          <w:rFonts w:ascii="Times New Roman" w:hAnsi="Times New Roman" w:cs="Times New Roman"/>
          <w:sz w:val="24"/>
          <w:szCs w:val="24"/>
        </w:rPr>
        <w:t xml:space="preserve"> mark</w:t>
      </w:r>
      <w:r w:rsidRPr="00B31EE7">
        <w:rPr>
          <w:rFonts w:ascii="Times New Roman" w:hAnsi="Times New Roman" w:cs="Times New Roman"/>
          <w:sz w:val="24"/>
          <w:szCs w:val="24"/>
        </w:rPr>
        <w:t>s</w:t>
      </w:r>
      <w:r w:rsidR="00BF640E" w:rsidRPr="00B31EE7">
        <w:rPr>
          <w:rFonts w:ascii="Times New Roman" w:hAnsi="Times New Roman" w:cs="Times New Roman"/>
          <w:sz w:val="24"/>
          <w:szCs w:val="24"/>
        </w:rPr>
        <w:t>)</w:t>
      </w:r>
    </w:p>
    <w:p w14:paraId="387F05D0" w14:textId="77777777" w:rsidR="00B31EE7" w:rsidRDefault="00B31EE7" w:rsidP="00B31EE7">
      <w:pPr>
        <w:spacing w:after="0" w:line="360" w:lineRule="auto"/>
        <w:rPr>
          <w:rFonts w:ascii="Times New Roman" w:hAnsi="Times New Roman" w:cs="Times New Roman"/>
          <w:sz w:val="24"/>
          <w:szCs w:val="24"/>
        </w:rPr>
      </w:pPr>
      <w:r w:rsidRPr="0052036F">
        <w:rPr>
          <w:rFonts w:ascii="Times New Roman" w:hAnsi="Times New Roman" w:cs="Times New Roman"/>
          <w:sz w:val="24"/>
          <w:szCs w:val="24"/>
        </w:rPr>
        <w:lastRenderedPageBreak/>
        <w:t>_________________________________________________________________________________________________________________________________</w:t>
      </w:r>
      <w:r>
        <w:rPr>
          <w:rFonts w:ascii="Times New Roman" w:hAnsi="Times New Roman" w:cs="Times New Roman"/>
          <w:sz w:val="24"/>
          <w:szCs w:val="24"/>
        </w:rPr>
        <w:t>_________</w:t>
      </w:r>
      <w:r w:rsidRPr="0052036F">
        <w:rPr>
          <w:rFonts w:ascii="Times New Roman" w:hAnsi="Times New Roman" w:cs="Times New Roman"/>
          <w:sz w:val="24"/>
          <w:szCs w:val="24"/>
        </w:rPr>
        <w:t>___________________________________________________________________________________________________________</w:t>
      </w:r>
      <w:r>
        <w:rPr>
          <w:rFonts w:ascii="Times New Roman" w:hAnsi="Times New Roman" w:cs="Times New Roman"/>
          <w:sz w:val="24"/>
          <w:szCs w:val="24"/>
        </w:rPr>
        <w:t>______</w:t>
      </w:r>
      <w:r w:rsidRPr="0052036F">
        <w:rPr>
          <w:rFonts w:ascii="Times New Roman" w:hAnsi="Times New Roman" w:cs="Times New Roman"/>
          <w:sz w:val="24"/>
          <w:szCs w:val="24"/>
        </w:rPr>
        <w:t>___________________________________________________________________________________________________________________________________________</w:t>
      </w:r>
      <w:r>
        <w:rPr>
          <w:rFonts w:ascii="Times New Roman" w:hAnsi="Times New Roman" w:cs="Times New Roman"/>
          <w:sz w:val="24"/>
          <w:szCs w:val="24"/>
        </w:rPr>
        <w:t>_________</w:t>
      </w:r>
      <w:r w:rsidRPr="0052036F">
        <w:rPr>
          <w:rFonts w:ascii="Times New Roman" w:hAnsi="Times New Roman" w:cs="Times New Roman"/>
          <w:sz w:val="24"/>
          <w:szCs w:val="24"/>
        </w:rPr>
        <w:t>___________________________________________________________________________________________________________</w:t>
      </w:r>
      <w:r>
        <w:rPr>
          <w:rFonts w:ascii="Times New Roman" w:hAnsi="Times New Roman" w:cs="Times New Roman"/>
          <w:sz w:val="24"/>
          <w:szCs w:val="24"/>
        </w:rPr>
        <w:t>______</w:t>
      </w:r>
      <w:r w:rsidRPr="0052036F">
        <w:rPr>
          <w:rFonts w:ascii="Times New Roman" w:hAnsi="Times New Roman" w:cs="Times New Roman"/>
          <w:sz w:val="24"/>
          <w:szCs w:val="24"/>
        </w:rPr>
        <w:t>__________</w:t>
      </w:r>
    </w:p>
    <w:p w14:paraId="654F911E" w14:textId="77777777" w:rsidR="00B31EE7" w:rsidRDefault="00B31EE7" w:rsidP="00B31EE7">
      <w:pPr>
        <w:spacing w:after="0" w:line="360" w:lineRule="auto"/>
        <w:rPr>
          <w:rFonts w:ascii="Times New Roman" w:hAnsi="Times New Roman" w:cs="Times New Roman"/>
          <w:sz w:val="24"/>
          <w:szCs w:val="24"/>
        </w:rPr>
      </w:pPr>
    </w:p>
    <w:p w14:paraId="3D9430E3" w14:textId="37569E29" w:rsidR="003324C0" w:rsidRPr="0052036F" w:rsidRDefault="007A7D9B" w:rsidP="006112DE">
      <w:pPr>
        <w:pStyle w:val="ListParagraph"/>
        <w:numPr>
          <w:ilvl w:val="0"/>
          <w:numId w:val="30"/>
        </w:numPr>
        <w:spacing w:after="0" w:line="240" w:lineRule="auto"/>
        <w:ind w:left="0" w:hanging="284"/>
        <w:rPr>
          <w:rFonts w:ascii="Times New Roman" w:hAnsi="Times New Roman" w:cs="Times New Roman"/>
          <w:b/>
          <w:sz w:val="24"/>
          <w:szCs w:val="24"/>
        </w:rPr>
      </w:pPr>
      <w:r w:rsidRPr="0052036F">
        <w:rPr>
          <w:rFonts w:ascii="Times New Roman" w:hAnsi="Times New Roman" w:cs="Times New Roman"/>
          <w:b/>
          <w:sz w:val="24"/>
          <w:szCs w:val="24"/>
        </w:rPr>
        <w:t>The design of your rocket</w:t>
      </w:r>
      <w:r w:rsidR="00922653">
        <w:rPr>
          <w:rFonts w:ascii="Times New Roman" w:hAnsi="Times New Roman" w:cs="Times New Roman"/>
          <w:b/>
          <w:sz w:val="24"/>
          <w:szCs w:val="24"/>
        </w:rPr>
        <w:t>s</w:t>
      </w:r>
      <w:r w:rsidRPr="0052036F">
        <w:rPr>
          <w:rFonts w:ascii="Times New Roman" w:hAnsi="Times New Roman" w:cs="Times New Roman"/>
          <w:b/>
          <w:sz w:val="24"/>
          <w:szCs w:val="24"/>
        </w:rPr>
        <w:t>.</w:t>
      </w:r>
    </w:p>
    <w:p w14:paraId="79243A12" w14:textId="136D3511" w:rsidR="003324C0" w:rsidRPr="0052036F" w:rsidRDefault="00E159FD" w:rsidP="006112DE">
      <w:pPr>
        <w:pStyle w:val="ListParagraph"/>
        <w:numPr>
          <w:ilvl w:val="0"/>
          <w:numId w:val="3"/>
        </w:numPr>
        <w:spacing w:after="0" w:line="240" w:lineRule="auto"/>
        <w:ind w:left="0" w:hanging="283"/>
        <w:rPr>
          <w:rFonts w:ascii="Times New Roman" w:hAnsi="Times New Roman" w:cs="Times New Roman"/>
          <w:sz w:val="24"/>
          <w:szCs w:val="24"/>
        </w:rPr>
      </w:pPr>
      <w:r>
        <w:rPr>
          <w:rFonts w:ascii="Times New Roman" w:hAnsi="Times New Roman" w:cs="Times New Roman"/>
          <w:sz w:val="24"/>
          <w:szCs w:val="24"/>
        </w:rPr>
        <w:t>Draw</w:t>
      </w:r>
      <w:r w:rsidR="003324C0" w:rsidRPr="0052036F">
        <w:rPr>
          <w:rFonts w:ascii="Times New Roman" w:hAnsi="Times New Roman" w:cs="Times New Roman"/>
          <w:sz w:val="24"/>
          <w:szCs w:val="24"/>
        </w:rPr>
        <w:t xml:space="preserve"> a sketch of your design</w:t>
      </w:r>
      <w:r>
        <w:rPr>
          <w:rFonts w:ascii="Times New Roman" w:hAnsi="Times New Roman" w:cs="Times New Roman"/>
          <w:sz w:val="24"/>
          <w:szCs w:val="24"/>
        </w:rPr>
        <w:t>s</w:t>
      </w:r>
      <w:r w:rsidR="00C10CE7" w:rsidRPr="0052036F">
        <w:rPr>
          <w:rFonts w:ascii="Times New Roman" w:hAnsi="Times New Roman" w:cs="Times New Roman"/>
          <w:sz w:val="24"/>
          <w:szCs w:val="24"/>
        </w:rPr>
        <w:t xml:space="preserve"> on the A3 sheet of paper</w:t>
      </w:r>
      <w:r w:rsidR="003324C0" w:rsidRPr="0052036F">
        <w:rPr>
          <w:rFonts w:ascii="Times New Roman" w:hAnsi="Times New Roman" w:cs="Times New Roman"/>
          <w:sz w:val="24"/>
          <w:szCs w:val="24"/>
        </w:rPr>
        <w:t>; include the</w:t>
      </w:r>
      <w:r w:rsidR="001D7B93">
        <w:rPr>
          <w:rFonts w:ascii="Times New Roman" w:hAnsi="Times New Roman" w:cs="Times New Roman"/>
          <w:sz w:val="24"/>
          <w:szCs w:val="24"/>
        </w:rPr>
        <w:t xml:space="preserve"> measurements and</w:t>
      </w:r>
      <w:r w:rsidR="003324C0" w:rsidRPr="0052036F">
        <w:rPr>
          <w:rFonts w:ascii="Times New Roman" w:hAnsi="Times New Roman" w:cs="Times New Roman"/>
          <w:sz w:val="24"/>
          <w:szCs w:val="24"/>
        </w:rPr>
        <w:t xml:space="preserve"> design features that are unique to your rocket</w:t>
      </w:r>
      <w:r w:rsidR="003324C0" w:rsidRPr="0052036F">
        <w:rPr>
          <w:rFonts w:ascii="Times New Roman" w:hAnsi="Times New Roman" w:cs="Times New Roman"/>
          <w:sz w:val="24"/>
          <w:szCs w:val="24"/>
        </w:rPr>
        <w:tab/>
      </w:r>
      <w:r w:rsidR="003324C0" w:rsidRPr="0052036F">
        <w:rPr>
          <w:rFonts w:ascii="Times New Roman" w:hAnsi="Times New Roman" w:cs="Times New Roman"/>
          <w:sz w:val="24"/>
          <w:szCs w:val="24"/>
        </w:rPr>
        <w:tab/>
      </w:r>
      <w:r w:rsidR="003324C0" w:rsidRPr="0052036F">
        <w:rPr>
          <w:rFonts w:ascii="Times New Roman" w:hAnsi="Times New Roman" w:cs="Times New Roman"/>
          <w:sz w:val="24"/>
          <w:szCs w:val="24"/>
        </w:rPr>
        <w:tab/>
      </w:r>
      <w:r w:rsidR="003324C0" w:rsidRPr="0052036F">
        <w:rPr>
          <w:rFonts w:ascii="Times New Roman" w:hAnsi="Times New Roman" w:cs="Times New Roman"/>
          <w:sz w:val="24"/>
          <w:szCs w:val="24"/>
        </w:rPr>
        <w:tab/>
      </w:r>
      <w:r w:rsidR="003324C0" w:rsidRPr="0052036F">
        <w:rPr>
          <w:rFonts w:ascii="Times New Roman" w:hAnsi="Times New Roman" w:cs="Times New Roman"/>
          <w:sz w:val="24"/>
          <w:szCs w:val="24"/>
        </w:rPr>
        <w:tab/>
      </w:r>
      <w:r w:rsidR="003324C0" w:rsidRPr="0052036F">
        <w:rPr>
          <w:rFonts w:ascii="Times New Roman" w:hAnsi="Times New Roman" w:cs="Times New Roman"/>
          <w:sz w:val="24"/>
          <w:szCs w:val="24"/>
        </w:rPr>
        <w:tab/>
      </w:r>
      <w:r w:rsidR="003324C0" w:rsidRPr="0052036F">
        <w:rPr>
          <w:rFonts w:ascii="Times New Roman" w:hAnsi="Times New Roman" w:cs="Times New Roman"/>
          <w:sz w:val="24"/>
          <w:szCs w:val="24"/>
        </w:rPr>
        <w:tab/>
      </w:r>
      <w:r w:rsidR="001D7B93">
        <w:rPr>
          <w:rFonts w:ascii="Times New Roman" w:hAnsi="Times New Roman" w:cs="Times New Roman"/>
          <w:sz w:val="24"/>
          <w:szCs w:val="24"/>
        </w:rPr>
        <w:tab/>
      </w:r>
      <w:r w:rsidR="001D7B93">
        <w:rPr>
          <w:rFonts w:ascii="Times New Roman" w:hAnsi="Times New Roman" w:cs="Times New Roman"/>
          <w:sz w:val="24"/>
          <w:szCs w:val="24"/>
        </w:rPr>
        <w:tab/>
      </w:r>
      <w:r w:rsidR="00BF640E" w:rsidRPr="0052036F">
        <w:rPr>
          <w:rFonts w:ascii="Times New Roman" w:hAnsi="Times New Roman" w:cs="Times New Roman"/>
          <w:sz w:val="24"/>
          <w:szCs w:val="24"/>
        </w:rPr>
        <w:tab/>
      </w:r>
      <w:r w:rsidR="003324C0" w:rsidRPr="0052036F">
        <w:rPr>
          <w:rFonts w:ascii="Times New Roman" w:hAnsi="Times New Roman" w:cs="Times New Roman"/>
          <w:sz w:val="24"/>
          <w:szCs w:val="24"/>
        </w:rPr>
        <w:t>(5 marks)</w:t>
      </w:r>
    </w:p>
    <w:p w14:paraId="7DD4BAEC" w14:textId="77777777" w:rsidR="003324C0" w:rsidRPr="0052036F" w:rsidRDefault="003324C0" w:rsidP="006112DE">
      <w:pPr>
        <w:pStyle w:val="ListParagraph"/>
        <w:spacing w:after="0" w:line="240" w:lineRule="auto"/>
        <w:ind w:left="0"/>
        <w:rPr>
          <w:rFonts w:ascii="Times New Roman" w:hAnsi="Times New Roman" w:cs="Times New Roman"/>
          <w:sz w:val="24"/>
          <w:szCs w:val="24"/>
        </w:rPr>
      </w:pPr>
    </w:p>
    <w:p w14:paraId="6513EFA3" w14:textId="5B4A289E" w:rsidR="003324C0" w:rsidRPr="0052036F" w:rsidRDefault="00C10CE7" w:rsidP="006112DE">
      <w:pPr>
        <w:pStyle w:val="ListParagraph"/>
        <w:numPr>
          <w:ilvl w:val="0"/>
          <w:numId w:val="3"/>
        </w:numPr>
        <w:spacing w:after="0" w:line="240" w:lineRule="auto"/>
        <w:ind w:left="0" w:hanging="283"/>
        <w:rPr>
          <w:rFonts w:ascii="Times New Roman" w:hAnsi="Times New Roman" w:cs="Times New Roman"/>
          <w:sz w:val="24"/>
          <w:szCs w:val="24"/>
        </w:rPr>
      </w:pPr>
      <w:r w:rsidRPr="0052036F">
        <w:rPr>
          <w:rFonts w:ascii="Times New Roman" w:hAnsi="Times New Roman" w:cs="Times New Roman"/>
          <w:sz w:val="24"/>
          <w:szCs w:val="24"/>
        </w:rPr>
        <w:t>Next to each feature of your design</w:t>
      </w:r>
      <w:r w:rsidR="00E159FD">
        <w:rPr>
          <w:rFonts w:ascii="Times New Roman" w:hAnsi="Times New Roman" w:cs="Times New Roman"/>
          <w:sz w:val="24"/>
          <w:szCs w:val="24"/>
        </w:rPr>
        <w:t>s</w:t>
      </w:r>
      <w:r w:rsidRPr="0052036F">
        <w:rPr>
          <w:rFonts w:ascii="Times New Roman" w:hAnsi="Times New Roman" w:cs="Times New Roman"/>
          <w:sz w:val="24"/>
          <w:szCs w:val="24"/>
        </w:rPr>
        <w:t>, i</w:t>
      </w:r>
      <w:r w:rsidR="003324C0" w:rsidRPr="0052036F">
        <w:rPr>
          <w:rFonts w:ascii="Times New Roman" w:hAnsi="Times New Roman" w:cs="Times New Roman"/>
          <w:sz w:val="24"/>
          <w:szCs w:val="24"/>
        </w:rPr>
        <w:t xml:space="preserve">nclude why you have chosen the features </w:t>
      </w:r>
      <w:r w:rsidRPr="0052036F">
        <w:rPr>
          <w:rFonts w:ascii="Times New Roman" w:hAnsi="Times New Roman" w:cs="Times New Roman"/>
          <w:sz w:val="24"/>
          <w:szCs w:val="24"/>
        </w:rPr>
        <w:t>(</w:t>
      </w:r>
      <w:r w:rsidR="001D7B93">
        <w:rPr>
          <w:rFonts w:ascii="Times New Roman" w:hAnsi="Times New Roman" w:cs="Times New Roman"/>
          <w:sz w:val="24"/>
          <w:szCs w:val="24"/>
        </w:rPr>
        <w:t>refer to Newton’s laws and other scientific concepts)</w:t>
      </w:r>
      <w:r w:rsidRPr="0052036F">
        <w:rPr>
          <w:rFonts w:ascii="Times New Roman" w:hAnsi="Times New Roman" w:cs="Times New Roman"/>
          <w:sz w:val="24"/>
          <w:szCs w:val="24"/>
        </w:rPr>
        <w:tab/>
      </w:r>
      <w:r w:rsidRPr="0052036F">
        <w:rPr>
          <w:rFonts w:ascii="Times New Roman" w:hAnsi="Times New Roman" w:cs="Times New Roman"/>
          <w:sz w:val="24"/>
          <w:szCs w:val="24"/>
        </w:rPr>
        <w:tab/>
      </w:r>
      <w:r w:rsidRPr="0052036F">
        <w:rPr>
          <w:rFonts w:ascii="Times New Roman" w:hAnsi="Times New Roman" w:cs="Times New Roman"/>
          <w:sz w:val="24"/>
          <w:szCs w:val="24"/>
        </w:rPr>
        <w:tab/>
      </w:r>
      <w:r w:rsidRPr="0052036F">
        <w:rPr>
          <w:rFonts w:ascii="Times New Roman" w:hAnsi="Times New Roman" w:cs="Times New Roman"/>
          <w:sz w:val="24"/>
          <w:szCs w:val="24"/>
        </w:rPr>
        <w:tab/>
      </w:r>
      <w:r w:rsidRPr="0052036F">
        <w:rPr>
          <w:rFonts w:ascii="Times New Roman" w:hAnsi="Times New Roman" w:cs="Times New Roman"/>
          <w:sz w:val="24"/>
          <w:szCs w:val="24"/>
        </w:rPr>
        <w:tab/>
      </w:r>
      <w:r w:rsidRPr="0052036F">
        <w:rPr>
          <w:rFonts w:ascii="Times New Roman" w:hAnsi="Times New Roman" w:cs="Times New Roman"/>
          <w:sz w:val="24"/>
          <w:szCs w:val="24"/>
        </w:rPr>
        <w:tab/>
      </w:r>
      <w:r w:rsidR="001D7B93">
        <w:rPr>
          <w:rFonts w:ascii="Times New Roman" w:hAnsi="Times New Roman" w:cs="Times New Roman"/>
          <w:sz w:val="24"/>
          <w:szCs w:val="24"/>
        </w:rPr>
        <w:tab/>
      </w:r>
      <w:r w:rsidR="001D7B93">
        <w:rPr>
          <w:rFonts w:ascii="Times New Roman" w:hAnsi="Times New Roman" w:cs="Times New Roman"/>
          <w:sz w:val="24"/>
          <w:szCs w:val="24"/>
        </w:rPr>
        <w:tab/>
      </w:r>
      <w:r w:rsidR="001D7B93">
        <w:rPr>
          <w:rFonts w:ascii="Times New Roman" w:hAnsi="Times New Roman" w:cs="Times New Roman"/>
          <w:sz w:val="24"/>
          <w:szCs w:val="24"/>
        </w:rPr>
        <w:tab/>
      </w:r>
      <w:r w:rsidR="001D7B93">
        <w:rPr>
          <w:rFonts w:ascii="Times New Roman" w:hAnsi="Times New Roman" w:cs="Times New Roman"/>
          <w:sz w:val="24"/>
          <w:szCs w:val="24"/>
        </w:rPr>
        <w:tab/>
      </w:r>
      <w:r w:rsidR="003324C0" w:rsidRPr="0052036F">
        <w:rPr>
          <w:rFonts w:ascii="Times New Roman" w:hAnsi="Times New Roman" w:cs="Times New Roman"/>
          <w:sz w:val="24"/>
          <w:szCs w:val="24"/>
        </w:rPr>
        <w:t>(5 marks)</w:t>
      </w:r>
    </w:p>
    <w:p w14:paraId="4C37C810" w14:textId="77777777" w:rsidR="0011622B" w:rsidRDefault="0011622B" w:rsidP="0011622B">
      <w:pPr>
        <w:spacing w:after="0" w:line="240" w:lineRule="auto"/>
        <w:rPr>
          <w:rFonts w:ascii="Times New Roman" w:hAnsi="Times New Roman" w:cs="Times New Roman"/>
          <w:sz w:val="24"/>
          <w:szCs w:val="24"/>
        </w:rPr>
      </w:pPr>
    </w:p>
    <w:p w14:paraId="06C80908" w14:textId="6E8FDCB8" w:rsidR="006C518D" w:rsidRPr="0011622B" w:rsidRDefault="006C518D" w:rsidP="0011622B">
      <w:pPr>
        <w:pStyle w:val="ListParagraph"/>
        <w:numPr>
          <w:ilvl w:val="0"/>
          <w:numId w:val="30"/>
        </w:numPr>
        <w:spacing w:after="0" w:line="240" w:lineRule="auto"/>
        <w:ind w:left="0"/>
        <w:rPr>
          <w:rFonts w:ascii="Times New Roman" w:hAnsi="Times New Roman" w:cs="Times New Roman"/>
          <w:sz w:val="24"/>
          <w:szCs w:val="24"/>
        </w:rPr>
      </w:pPr>
      <w:r w:rsidRPr="0011622B">
        <w:rPr>
          <w:rFonts w:ascii="Times New Roman" w:hAnsi="Times New Roman" w:cs="Times New Roman"/>
          <w:b/>
          <w:sz w:val="24"/>
          <w:szCs w:val="24"/>
        </w:rPr>
        <w:t>Write your method:</w:t>
      </w:r>
      <w:r w:rsidR="00D13E81" w:rsidRPr="0011622B">
        <w:rPr>
          <w:rFonts w:ascii="Times New Roman" w:hAnsi="Times New Roman" w:cs="Times New Roman"/>
          <w:sz w:val="24"/>
          <w:szCs w:val="24"/>
        </w:rPr>
        <w:tab/>
      </w:r>
      <w:r w:rsidR="00D13E81" w:rsidRPr="0011622B">
        <w:rPr>
          <w:rFonts w:ascii="Times New Roman" w:hAnsi="Times New Roman" w:cs="Times New Roman"/>
          <w:sz w:val="24"/>
          <w:szCs w:val="24"/>
        </w:rPr>
        <w:tab/>
      </w:r>
      <w:r w:rsidR="00D13E81" w:rsidRPr="0011622B">
        <w:rPr>
          <w:rFonts w:ascii="Times New Roman" w:hAnsi="Times New Roman" w:cs="Times New Roman"/>
          <w:sz w:val="24"/>
          <w:szCs w:val="24"/>
        </w:rPr>
        <w:tab/>
      </w:r>
      <w:r w:rsidR="00D13E81" w:rsidRPr="0011622B">
        <w:rPr>
          <w:rFonts w:ascii="Times New Roman" w:hAnsi="Times New Roman" w:cs="Times New Roman"/>
          <w:sz w:val="24"/>
          <w:szCs w:val="24"/>
        </w:rPr>
        <w:tab/>
      </w:r>
      <w:r w:rsidR="00D13E81" w:rsidRPr="0011622B">
        <w:rPr>
          <w:rFonts w:ascii="Times New Roman" w:hAnsi="Times New Roman" w:cs="Times New Roman"/>
          <w:sz w:val="24"/>
          <w:szCs w:val="24"/>
        </w:rPr>
        <w:tab/>
      </w:r>
      <w:r w:rsidR="00D13E81" w:rsidRPr="0011622B">
        <w:rPr>
          <w:rFonts w:ascii="Times New Roman" w:hAnsi="Times New Roman" w:cs="Times New Roman"/>
          <w:sz w:val="24"/>
          <w:szCs w:val="24"/>
        </w:rPr>
        <w:tab/>
      </w:r>
      <w:r w:rsidR="00D13E81" w:rsidRPr="0011622B">
        <w:rPr>
          <w:rFonts w:ascii="Times New Roman" w:hAnsi="Times New Roman" w:cs="Times New Roman"/>
          <w:sz w:val="24"/>
          <w:szCs w:val="24"/>
        </w:rPr>
        <w:tab/>
      </w:r>
      <w:r w:rsidR="00D13E81" w:rsidRPr="0011622B">
        <w:rPr>
          <w:rFonts w:ascii="Times New Roman" w:hAnsi="Times New Roman" w:cs="Times New Roman"/>
          <w:sz w:val="24"/>
          <w:szCs w:val="24"/>
        </w:rPr>
        <w:tab/>
      </w:r>
      <w:r w:rsidR="00D13E81" w:rsidRPr="0011622B">
        <w:rPr>
          <w:rFonts w:ascii="Times New Roman" w:hAnsi="Times New Roman" w:cs="Times New Roman"/>
          <w:sz w:val="24"/>
          <w:szCs w:val="24"/>
        </w:rPr>
        <w:tab/>
      </w:r>
      <w:r w:rsidR="00D13E81" w:rsidRPr="0011622B">
        <w:rPr>
          <w:rFonts w:ascii="Times New Roman" w:hAnsi="Times New Roman" w:cs="Times New Roman"/>
          <w:sz w:val="24"/>
          <w:szCs w:val="24"/>
        </w:rPr>
        <w:tab/>
      </w:r>
      <w:r w:rsidR="00D13E81" w:rsidRPr="0011622B">
        <w:rPr>
          <w:rFonts w:ascii="Times New Roman" w:hAnsi="Times New Roman" w:cs="Times New Roman"/>
          <w:sz w:val="24"/>
          <w:szCs w:val="24"/>
        </w:rPr>
        <w:tab/>
        <w:t>(3</w:t>
      </w:r>
      <w:r w:rsidRPr="0011622B">
        <w:rPr>
          <w:rFonts w:ascii="Times New Roman" w:hAnsi="Times New Roman" w:cs="Times New Roman"/>
          <w:sz w:val="24"/>
          <w:szCs w:val="24"/>
        </w:rPr>
        <w:t xml:space="preserve"> marks)</w:t>
      </w:r>
    </w:p>
    <w:p w14:paraId="21BEC72A" w14:textId="1E88C1CD" w:rsidR="006C518D" w:rsidRDefault="002E454C" w:rsidP="006C518D">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W</w:t>
      </w:r>
      <w:r w:rsidR="006C518D" w:rsidRPr="0052036F">
        <w:rPr>
          <w:rFonts w:ascii="Times New Roman" w:hAnsi="Times New Roman" w:cs="Times New Roman"/>
          <w:sz w:val="24"/>
          <w:szCs w:val="24"/>
        </w:rPr>
        <w:t>rite a step by step method of</w:t>
      </w:r>
      <w:r w:rsidR="006C518D" w:rsidRPr="006C518D">
        <w:rPr>
          <w:rFonts w:ascii="Times New Roman" w:hAnsi="Times New Roman" w:cs="Times New Roman"/>
          <w:sz w:val="24"/>
          <w:szCs w:val="24"/>
        </w:rPr>
        <w:t xml:space="preserve"> </w:t>
      </w:r>
      <w:r w:rsidR="006C518D">
        <w:rPr>
          <w:rFonts w:ascii="Times New Roman" w:hAnsi="Times New Roman" w:cs="Times New Roman"/>
          <w:sz w:val="24"/>
          <w:szCs w:val="24"/>
        </w:rPr>
        <w:t>h</w:t>
      </w:r>
      <w:r w:rsidR="006C518D" w:rsidRPr="0052036F">
        <w:rPr>
          <w:rFonts w:ascii="Times New Roman" w:hAnsi="Times New Roman" w:cs="Times New Roman"/>
          <w:sz w:val="24"/>
          <w:szCs w:val="24"/>
        </w:rPr>
        <w:t>ow you are going to</w:t>
      </w:r>
    </w:p>
    <w:p w14:paraId="565D7220" w14:textId="38D210CB" w:rsidR="00DD7A15" w:rsidRDefault="00DD7A15" w:rsidP="006C518D">
      <w:pPr>
        <w:pStyle w:val="ListParagraph"/>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Measure your independent variable</w:t>
      </w:r>
    </w:p>
    <w:p w14:paraId="24F82596" w14:textId="0E85145F" w:rsidR="006C518D" w:rsidRDefault="006C518D" w:rsidP="006C518D">
      <w:pPr>
        <w:pStyle w:val="ListParagraph"/>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sidRPr="0052036F">
        <w:rPr>
          <w:rFonts w:ascii="Times New Roman" w:hAnsi="Times New Roman" w:cs="Times New Roman"/>
          <w:sz w:val="24"/>
          <w:szCs w:val="24"/>
        </w:rPr>
        <w:t xml:space="preserve">est your rocket designs </w:t>
      </w:r>
    </w:p>
    <w:p w14:paraId="226B42E6" w14:textId="03C01AAD" w:rsidR="00DD7A15" w:rsidRDefault="00DD7A15" w:rsidP="006C518D">
      <w:pPr>
        <w:pStyle w:val="ListParagraph"/>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Measure your dependent variable</w:t>
      </w:r>
    </w:p>
    <w:p w14:paraId="430F3E30" w14:textId="4CD6C75A" w:rsidR="006C518D" w:rsidRDefault="006C518D" w:rsidP="006C518D">
      <w:pPr>
        <w:pStyle w:val="ListParagraph"/>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C</w:t>
      </w:r>
      <w:r w:rsidRPr="0052036F">
        <w:rPr>
          <w:rFonts w:ascii="Times New Roman" w:hAnsi="Times New Roman" w:cs="Times New Roman"/>
          <w:sz w:val="24"/>
          <w:szCs w:val="24"/>
        </w:rPr>
        <w:t xml:space="preserve">ollect data </w:t>
      </w:r>
    </w:p>
    <w:p w14:paraId="66AA935F" w14:textId="77777777" w:rsidR="00D13E81" w:rsidRDefault="00D13E81" w:rsidP="00D13E81">
      <w:pPr>
        <w:pStyle w:val="ListParagraph"/>
        <w:spacing w:after="0" w:line="240" w:lineRule="auto"/>
        <w:rPr>
          <w:rFonts w:ascii="Times New Roman" w:hAnsi="Times New Roman" w:cs="Times New Roman"/>
          <w:sz w:val="24"/>
          <w:szCs w:val="24"/>
        </w:rPr>
      </w:pPr>
    </w:p>
    <w:p w14:paraId="38E48EE2" w14:textId="77777777" w:rsidR="00D13E81" w:rsidRDefault="00D13E81" w:rsidP="00D13E81">
      <w:pPr>
        <w:spacing w:after="0" w:line="360" w:lineRule="auto"/>
        <w:rPr>
          <w:rFonts w:ascii="Times New Roman" w:hAnsi="Times New Roman" w:cs="Times New Roman"/>
          <w:sz w:val="24"/>
          <w:szCs w:val="24"/>
        </w:rPr>
      </w:pPr>
      <w:r w:rsidRPr="0052036F">
        <w:rPr>
          <w:rFonts w:ascii="Times New Roman" w:hAnsi="Times New Roman" w:cs="Times New Roman"/>
          <w:sz w:val="24"/>
          <w:szCs w:val="24"/>
        </w:rPr>
        <w:t>_________________________________________________________________________________________________________________________________</w:t>
      </w:r>
      <w:r>
        <w:rPr>
          <w:rFonts w:ascii="Times New Roman" w:hAnsi="Times New Roman" w:cs="Times New Roman"/>
          <w:sz w:val="24"/>
          <w:szCs w:val="24"/>
        </w:rPr>
        <w:t>_________</w:t>
      </w:r>
      <w:r w:rsidRPr="0052036F">
        <w:rPr>
          <w:rFonts w:ascii="Times New Roman" w:hAnsi="Times New Roman" w:cs="Times New Roman"/>
          <w:sz w:val="24"/>
          <w:szCs w:val="24"/>
        </w:rPr>
        <w:t>___________________________________________________________________________________________________________</w:t>
      </w:r>
      <w:r>
        <w:rPr>
          <w:rFonts w:ascii="Times New Roman" w:hAnsi="Times New Roman" w:cs="Times New Roman"/>
          <w:sz w:val="24"/>
          <w:szCs w:val="24"/>
        </w:rPr>
        <w:t>______</w:t>
      </w:r>
      <w:r w:rsidRPr="0052036F">
        <w:rPr>
          <w:rFonts w:ascii="Times New Roman" w:hAnsi="Times New Roman" w:cs="Times New Roman"/>
          <w:sz w:val="24"/>
          <w:szCs w:val="24"/>
        </w:rPr>
        <w:t>_________________________________________________</w:t>
      </w:r>
      <w:r w:rsidRPr="0052036F">
        <w:rPr>
          <w:rFonts w:ascii="Times New Roman" w:hAnsi="Times New Roman" w:cs="Times New Roman"/>
          <w:sz w:val="24"/>
          <w:szCs w:val="24"/>
        </w:rPr>
        <w:lastRenderedPageBreak/>
        <w:t>__________________________________________________________________________________________</w:t>
      </w:r>
      <w:r>
        <w:rPr>
          <w:rFonts w:ascii="Times New Roman" w:hAnsi="Times New Roman" w:cs="Times New Roman"/>
          <w:sz w:val="24"/>
          <w:szCs w:val="24"/>
        </w:rPr>
        <w:t>_________</w:t>
      </w:r>
      <w:r w:rsidRPr="0052036F">
        <w:rPr>
          <w:rFonts w:ascii="Times New Roman" w:hAnsi="Times New Roman" w:cs="Times New Roman"/>
          <w:sz w:val="24"/>
          <w:szCs w:val="24"/>
        </w:rPr>
        <w:t>___________________________________________________________________________________________________________</w:t>
      </w:r>
      <w:r>
        <w:rPr>
          <w:rFonts w:ascii="Times New Roman" w:hAnsi="Times New Roman" w:cs="Times New Roman"/>
          <w:sz w:val="24"/>
          <w:szCs w:val="24"/>
        </w:rPr>
        <w:t>______</w:t>
      </w:r>
      <w:r w:rsidRPr="0052036F">
        <w:rPr>
          <w:rFonts w:ascii="Times New Roman" w:hAnsi="Times New Roman" w:cs="Times New Roman"/>
          <w:sz w:val="24"/>
          <w:szCs w:val="24"/>
        </w:rPr>
        <w:t>___________________________________________________________________________________________________________________________________________</w:t>
      </w:r>
      <w:r>
        <w:rPr>
          <w:rFonts w:ascii="Times New Roman" w:hAnsi="Times New Roman" w:cs="Times New Roman"/>
          <w:sz w:val="24"/>
          <w:szCs w:val="24"/>
        </w:rPr>
        <w:t>_________</w:t>
      </w:r>
      <w:r w:rsidRPr="0052036F">
        <w:rPr>
          <w:rFonts w:ascii="Times New Roman" w:hAnsi="Times New Roman" w:cs="Times New Roman"/>
          <w:sz w:val="24"/>
          <w:szCs w:val="24"/>
        </w:rPr>
        <w:t>___________________________________________________________________________________________________________</w:t>
      </w:r>
      <w:r>
        <w:rPr>
          <w:rFonts w:ascii="Times New Roman" w:hAnsi="Times New Roman" w:cs="Times New Roman"/>
          <w:sz w:val="24"/>
          <w:szCs w:val="24"/>
        </w:rPr>
        <w:t>______</w:t>
      </w:r>
      <w:r w:rsidRPr="0052036F">
        <w:rPr>
          <w:rFonts w:ascii="Times New Roman" w:hAnsi="Times New Roman" w:cs="Times New Roman"/>
          <w:sz w:val="24"/>
          <w:szCs w:val="24"/>
        </w:rPr>
        <w:t>___________________________________________________________________________________________________________________________________________</w:t>
      </w:r>
      <w:r>
        <w:rPr>
          <w:rFonts w:ascii="Times New Roman" w:hAnsi="Times New Roman" w:cs="Times New Roman"/>
          <w:sz w:val="24"/>
          <w:szCs w:val="24"/>
        </w:rPr>
        <w:t>_________</w:t>
      </w:r>
      <w:r w:rsidRPr="0052036F">
        <w:rPr>
          <w:rFonts w:ascii="Times New Roman" w:hAnsi="Times New Roman" w:cs="Times New Roman"/>
          <w:sz w:val="24"/>
          <w:szCs w:val="24"/>
        </w:rPr>
        <w:t>___________________________________________________________________________________________________________</w:t>
      </w:r>
      <w:r>
        <w:rPr>
          <w:rFonts w:ascii="Times New Roman" w:hAnsi="Times New Roman" w:cs="Times New Roman"/>
          <w:sz w:val="24"/>
          <w:szCs w:val="24"/>
        </w:rPr>
        <w:t>______</w:t>
      </w:r>
      <w:r w:rsidRPr="0052036F">
        <w:rPr>
          <w:rFonts w:ascii="Times New Roman" w:hAnsi="Times New Roman" w:cs="Times New Roman"/>
          <w:sz w:val="24"/>
          <w:szCs w:val="24"/>
        </w:rPr>
        <w:t>__________</w:t>
      </w:r>
    </w:p>
    <w:p w14:paraId="334A591B" w14:textId="7EFDB731" w:rsidR="00D13E81" w:rsidRDefault="00D13E81" w:rsidP="00D13E81">
      <w:pPr>
        <w:spacing w:after="0" w:line="360" w:lineRule="auto"/>
        <w:rPr>
          <w:rFonts w:ascii="Times New Roman" w:hAnsi="Times New Roman" w:cs="Times New Roman"/>
          <w:sz w:val="24"/>
          <w:szCs w:val="24"/>
        </w:rPr>
      </w:pPr>
      <w:r w:rsidRPr="0052036F">
        <w:rPr>
          <w:rFonts w:ascii="Times New Roman" w:hAnsi="Times New Roman" w:cs="Times New Roman"/>
          <w:sz w:val="24"/>
          <w:szCs w:val="24"/>
        </w:rPr>
        <w:t>_________________________________________________________________________________________________________________________________</w:t>
      </w:r>
      <w:r>
        <w:rPr>
          <w:rFonts w:ascii="Times New Roman" w:hAnsi="Times New Roman" w:cs="Times New Roman"/>
          <w:sz w:val="24"/>
          <w:szCs w:val="24"/>
        </w:rPr>
        <w:t>_________</w:t>
      </w:r>
      <w:r w:rsidRPr="0052036F">
        <w:rPr>
          <w:rFonts w:ascii="Times New Roman" w:hAnsi="Times New Roman" w:cs="Times New Roman"/>
          <w:sz w:val="24"/>
          <w:szCs w:val="24"/>
        </w:rPr>
        <w:t>____________________________________</w:t>
      </w:r>
      <w:r w:rsidR="00CE5EE6" w:rsidRPr="0052036F">
        <w:rPr>
          <w:rFonts w:ascii="Times New Roman" w:hAnsi="Times New Roman" w:cs="Times New Roman"/>
          <w:sz w:val="24"/>
          <w:szCs w:val="24"/>
        </w:rPr>
        <w:t>__________________________________________</w:t>
      </w:r>
      <w:r w:rsidR="00CE5EE6">
        <w:rPr>
          <w:rFonts w:ascii="Times New Roman" w:hAnsi="Times New Roman" w:cs="Times New Roman"/>
          <w:sz w:val="24"/>
          <w:szCs w:val="24"/>
        </w:rPr>
        <w:t>_________</w:t>
      </w:r>
      <w:r w:rsidR="00CE5EE6" w:rsidRPr="0052036F">
        <w:rPr>
          <w:rFonts w:ascii="Times New Roman" w:hAnsi="Times New Roman" w:cs="Times New Roman"/>
          <w:sz w:val="24"/>
          <w:szCs w:val="24"/>
        </w:rPr>
        <w:t>____________________________________</w:t>
      </w:r>
    </w:p>
    <w:p w14:paraId="6599589E" w14:textId="41929846" w:rsidR="003324C0" w:rsidRDefault="0011622B" w:rsidP="00E159FD">
      <w:pPr>
        <w:pStyle w:val="ListParagraph"/>
        <w:numPr>
          <w:ilvl w:val="0"/>
          <w:numId w:val="30"/>
        </w:numPr>
        <w:spacing w:after="0" w:line="240" w:lineRule="auto"/>
        <w:ind w:left="284" w:hanging="284"/>
        <w:rPr>
          <w:rFonts w:ascii="Times New Roman" w:hAnsi="Times New Roman" w:cs="Times New Roman"/>
          <w:sz w:val="24"/>
          <w:szCs w:val="24"/>
        </w:rPr>
      </w:pPr>
      <w:r>
        <w:rPr>
          <w:rFonts w:ascii="Times New Roman" w:hAnsi="Times New Roman" w:cs="Times New Roman"/>
          <w:b/>
          <w:sz w:val="24"/>
          <w:szCs w:val="24"/>
        </w:rPr>
        <w:t xml:space="preserve">Build </w:t>
      </w:r>
      <w:r w:rsidR="007005A6">
        <w:rPr>
          <w:rFonts w:ascii="Times New Roman" w:hAnsi="Times New Roman" w:cs="Times New Roman"/>
          <w:b/>
          <w:sz w:val="24"/>
          <w:szCs w:val="24"/>
        </w:rPr>
        <w:t xml:space="preserve">and test </w:t>
      </w:r>
      <w:r w:rsidR="003324C0" w:rsidRPr="0052036F">
        <w:rPr>
          <w:rFonts w:ascii="Times New Roman" w:hAnsi="Times New Roman" w:cs="Times New Roman"/>
          <w:b/>
          <w:sz w:val="24"/>
          <w:szCs w:val="24"/>
        </w:rPr>
        <w:t>your rocket</w:t>
      </w:r>
      <w:r w:rsidR="00922653">
        <w:rPr>
          <w:rFonts w:ascii="Times New Roman" w:hAnsi="Times New Roman" w:cs="Times New Roman"/>
          <w:b/>
          <w:sz w:val="24"/>
          <w:szCs w:val="24"/>
        </w:rPr>
        <w:t>s</w:t>
      </w:r>
      <w:r w:rsidR="003324C0" w:rsidRPr="0052036F">
        <w:rPr>
          <w:rFonts w:ascii="Times New Roman" w:hAnsi="Times New Roman" w:cs="Times New Roman"/>
          <w:b/>
          <w:sz w:val="24"/>
          <w:szCs w:val="24"/>
        </w:rPr>
        <w:t>.</w:t>
      </w:r>
      <w:r w:rsidR="007A7D9B" w:rsidRPr="0052036F">
        <w:rPr>
          <w:rFonts w:ascii="Times New Roman" w:hAnsi="Times New Roman" w:cs="Times New Roman"/>
          <w:b/>
          <w:sz w:val="24"/>
          <w:szCs w:val="24"/>
        </w:rPr>
        <w:tab/>
      </w:r>
      <w:r w:rsidR="003324C0" w:rsidRPr="0052036F">
        <w:rPr>
          <w:rFonts w:ascii="Times New Roman" w:hAnsi="Times New Roman" w:cs="Times New Roman"/>
          <w:b/>
          <w:sz w:val="24"/>
          <w:szCs w:val="24"/>
        </w:rPr>
        <w:tab/>
      </w:r>
      <w:r w:rsidR="00E159FD">
        <w:rPr>
          <w:rFonts w:ascii="Times New Roman" w:hAnsi="Times New Roman" w:cs="Times New Roman"/>
          <w:sz w:val="24"/>
          <w:szCs w:val="24"/>
        </w:rPr>
        <w:tab/>
      </w:r>
      <w:r w:rsidR="00E159FD">
        <w:rPr>
          <w:rFonts w:ascii="Times New Roman" w:hAnsi="Times New Roman" w:cs="Times New Roman"/>
          <w:sz w:val="24"/>
          <w:szCs w:val="24"/>
        </w:rPr>
        <w:tab/>
      </w:r>
      <w:r w:rsidR="00E159FD">
        <w:rPr>
          <w:rFonts w:ascii="Times New Roman" w:hAnsi="Times New Roman" w:cs="Times New Roman"/>
          <w:sz w:val="24"/>
          <w:szCs w:val="24"/>
        </w:rPr>
        <w:tab/>
      </w:r>
      <w:r w:rsidR="00E159FD">
        <w:rPr>
          <w:rFonts w:ascii="Times New Roman" w:hAnsi="Times New Roman" w:cs="Times New Roman"/>
          <w:sz w:val="24"/>
          <w:szCs w:val="24"/>
        </w:rPr>
        <w:tab/>
      </w:r>
      <w:r w:rsidR="00E159FD">
        <w:rPr>
          <w:rFonts w:ascii="Times New Roman" w:hAnsi="Times New Roman" w:cs="Times New Roman"/>
          <w:sz w:val="24"/>
          <w:szCs w:val="24"/>
        </w:rPr>
        <w:tab/>
      </w:r>
      <w:r w:rsidR="007005A6">
        <w:rPr>
          <w:rFonts w:ascii="Times New Roman" w:hAnsi="Times New Roman" w:cs="Times New Roman"/>
          <w:sz w:val="24"/>
          <w:szCs w:val="24"/>
        </w:rPr>
        <w:tab/>
      </w:r>
      <w:r w:rsidR="007005A6">
        <w:rPr>
          <w:rFonts w:ascii="Times New Roman" w:hAnsi="Times New Roman" w:cs="Times New Roman"/>
          <w:sz w:val="24"/>
          <w:szCs w:val="24"/>
        </w:rPr>
        <w:tab/>
        <w:t>(5</w:t>
      </w:r>
      <w:r w:rsidR="003324C0" w:rsidRPr="0052036F">
        <w:rPr>
          <w:rFonts w:ascii="Times New Roman" w:hAnsi="Times New Roman" w:cs="Times New Roman"/>
          <w:sz w:val="24"/>
          <w:szCs w:val="24"/>
        </w:rPr>
        <w:t xml:space="preserve"> marks)</w:t>
      </w:r>
    </w:p>
    <w:p w14:paraId="377E7BAB" w14:textId="77777777" w:rsidR="007459A4" w:rsidRPr="0052036F" w:rsidRDefault="007459A4" w:rsidP="00E159FD">
      <w:pPr>
        <w:spacing w:after="0" w:line="240" w:lineRule="auto"/>
        <w:ind w:left="284"/>
        <w:rPr>
          <w:rFonts w:ascii="Times New Roman" w:hAnsi="Times New Roman" w:cs="Times New Roman"/>
          <w:sz w:val="24"/>
          <w:szCs w:val="24"/>
        </w:rPr>
      </w:pPr>
    </w:p>
    <w:p w14:paraId="0A5B1149" w14:textId="1BF2C682" w:rsidR="007459A4" w:rsidRPr="0052036F" w:rsidRDefault="007459A4" w:rsidP="00E159FD">
      <w:pPr>
        <w:pStyle w:val="ListParagraph"/>
        <w:numPr>
          <w:ilvl w:val="0"/>
          <w:numId w:val="6"/>
        </w:numPr>
        <w:spacing w:after="0" w:line="240" w:lineRule="auto"/>
        <w:ind w:left="284" w:hanging="284"/>
        <w:rPr>
          <w:rFonts w:ascii="Times New Roman" w:hAnsi="Times New Roman" w:cs="Times New Roman"/>
          <w:b/>
          <w:sz w:val="24"/>
          <w:szCs w:val="24"/>
        </w:rPr>
      </w:pPr>
      <w:r w:rsidRPr="0052036F">
        <w:rPr>
          <w:rFonts w:ascii="Times New Roman" w:hAnsi="Times New Roman" w:cs="Times New Roman"/>
          <w:b/>
          <w:sz w:val="24"/>
          <w:szCs w:val="24"/>
        </w:rPr>
        <w:t>Results</w:t>
      </w:r>
      <w:r w:rsidRPr="0052036F">
        <w:rPr>
          <w:rFonts w:ascii="Times New Roman" w:hAnsi="Times New Roman" w:cs="Times New Roman"/>
          <w:b/>
          <w:sz w:val="24"/>
          <w:szCs w:val="24"/>
        </w:rPr>
        <w:tab/>
      </w:r>
      <w:r w:rsidRPr="0052036F">
        <w:rPr>
          <w:rFonts w:ascii="Times New Roman" w:hAnsi="Times New Roman" w:cs="Times New Roman"/>
          <w:b/>
          <w:sz w:val="24"/>
          <w:szCs w:val="24"/>
        </w:rPr>
        <w:tab/>
      </w:r>
      <w:r w:rsidRPr="0052036F">
        <w:rPr>
          <w:rFonts w:ascii="Times New Roman" w:hAnsi="Times New Roman" w:cs="Times New Roman"/>
          <w:b/>
          <w:sz w:val="24"/>
          <w:szCs w:val="24"/>
        </w:rPr>
        <w:tab/>
      </w:r>
      <w:r w:rsidRPr="0052036F">
        <w:rPr>
          <w:rFonts w:ascii="Times New Roman" w:hAnsi="Times New Roman" w:cs="Times New Roman"/>
          <w:b/>
          <w:sz w:val="24"/>
          <w:szCs w:val="24"/>
        </w:rPr>
        <w:tab/>
      </w:r>
      <w:r w:rsidRPr="0052036F">
        <w:rPr>
          <w:rFonts w:ascii="Times New Roman" w:hAnsi="Times New Roman" w:cs="Times New Roman"/>
          <w:b/>
          <w:sz w:val="24"/>
          <w:szCs w:val="24"/>
        </w:rPr>
        <w:tab/>
      </w:r>
      <w:r w:rsidRPr="0052036F">
        <w:rPr>
          <w:rFonts w:ascii="Times New Roman" w:hAnsi="Times New Roman" w:cs="Times New Roman"/>
          <w:b/>
          <w:sz w:val="24"/>
          <w:szCs w:val="24"/>
        </w:rPr>
        <w:tab/>
      </w:r>
      <w:r w:rsidRPr="0052036F">
        <w:rPr>
          <w:rFonts w:ascii="Times New Roman" w:hAnsi="Times New Roman" w:cs="Times New Roman"/>
          <w:b/>
          <w:sz w:val="24"/>
          <w:szCs w:val="24"/>
        </w:rPr>
        <w:tab/>
      </w:r>
      <w:r w:rsidRPr="0052036F">
        <w:rPr>
          <w:rFonts w:ascii="Times New Roman" w:hAnsi="Times New Roman" w:cs="Times New Roman"/>
          <w:b/>
          <w:sz w:val="24"/>
          <w:szCs w:val="24"/>
        </w:rPr>
        <w:tab/>
      </w:r>
      <w:r w:rsidRPr="0052036F">
        <w:rPr>
          <w:rFonts w:ascii="Times New Roman" w:hAnsi="Times New Roman" w:cs="Times New Roman"/>
          <w:b/>
          <w:sz w:val="24"/>
          <w:szCs w:val="24"/>
        </w:rPr>
        <w:tab/>
      </w:r>
      <w:r w:rsidRPr="0052036F">
        <w:rPr>
          <w:rFonts w:ascii="Times New Roman" w:hAnsi="Times New Roman" w:cs="Times New Roman"/>
          <w:b/>
          <w:sz w:val="24"/>
          <w:szCs w:val="24"/>
        </w:rPr>
        <w:tab/>
      </w:r>
      <w:r w:rsidRPr="0052036F">
        <w:rPr>
          <w:rFonts w:ascii="Times New Roman" w:hAnsi="Times New Roman" w:cs="Times New Roman"/>
          <w:b/>
          <w:sz w:val="24"/>
          <w:szCs w:val="24"/>
        </w:rPr>
        <w:tab/>
      </w:r>
      <w:r w:rsidRPr="0052036F">
        <w:rPr>
          <w:rFonts w:ascii="Times New Roman" w:hAnsi="Times New Roman" w:cs="Times New Roman"/>
          <w:b/>
          <w:sz w:val="24"/>
          <w:szCs w:val="24"/>
        </w:rPr>
        <w:tab/>
      </w:r>
      <w:r w:rsidR="006003FE">
        <w:rPr>
          <w:rFonts w:ascii="Times New Roman" w:hAnsi="Times New Roman" w:cs="Times New Roman"/>
          <w:sz w:val="24"/>
          <w:szCs w:val="24"/>
        </w:rPr>
        <w:t>(5</w:t>
      </w:r>
      <w:r w:rsidRPr="0052036F">
        <w:rPr>
          <w:rFonts w:ascii="Times New Roman" w:hAnsi="Times New Roman" w:cs="Times New Roman"/>
          <w:sz w:val="24"/>
          <w:szCs w:val="24"/>
        </w:rPr>
        <w:t xml:space="preserve"> marks)</w:t>
      </w:r>
    </w:p>
    <w:p w14:paraId="62B2DFE7" w14:textId="5B79C33E" w:rsidR="007459A4" w:rsidRPr="0052036F" w:rsidRDefault="007459A4" w:rsidP="00E159FD">
      <w:pPr>
        <w:pStyle w:val="ListParagraph"/>
        <w:spacing w:after="0" w:line="240" w:lineRule="auto"/>
        <w:ind w:left="284"/>
        <w:rPr>
          <w:rFonts w:ascii="Times New Roman" w:hAnsi="Times New Roman" w:cs="Times New Roman"/>
          <w:sz w:val="24"/>
          <w:szCs w:val="24"/>
        </w:rPr>
      </w:pPr>
      <w:r w:rsidRPr="0052036F">
        <w:rPr>
          <w:rFonts w:ascii="Times New Roman" w:hAnsi="Times New Roman" w:cs="Times New Roman"/>
          <w:sz w:val="24"/>
          <w:szCs w:val="24"/>
        </w:rPr>
        <w:t>In the space below create a table for your results</w:t>
      </w:r>
    </w:p>
    <w:p w14:paraId="03449E94" w14:textId="77777777" w:rsidR="007459A4" w:rsidRPr="0052036F" w:rsidRDefault="007459A4" w:rsidP="00E159FD">
      <w:pPr>
        <w:spacing w:after="0" w:line="240" w:lineRule="auto"/>
        <w:ind w:left="284"/>
        <w:rPr>
          <w:rFonts w:ascii="Times New Roman" w:hAnsi="Times New Roman" w:cs="Times New Roman"/>
          <w:sz w:val="24"/>
          <w:szCs w:val="24"/>
        </w:rPr>
      </w:pPr>
    </w:p>
    <w:p w14:paraId="7A843854" w14:textId="77777777" w:rsidR="007459A4" w:rsidRPr="0052036F" w:rsidRDefault="007459A4" w:rsidP="00E159FD">
      <w:pPr>
        <w:spacing w:after="0" w:line="240" w:lineRule="auto"/>
        <w:ind w:left="284"/>
        <w:rPr>
          <w:rFonts w:ascii="Times New Roman" w:hAnsi="Times New Roman" w:cs="Times New Roman"/>
          <w:sz w:val="24"/>
          <w:szCs w:val="24"/>
        </w:rPr>
      </w:pPr>
    </w:p>
    <w:p w14:paraId="3D71E0EF" w14:textId="77777777" w:rsidR="007459A4" w:rsidRPr="0052036F" w:rsidRDefault="007459A4" w:rsidP="006112DE">
      <w:pPr>
        <w:spacing w:after="0" w:line="240" w:lineRule="auto"/>
        <w:rPr>
          <w:rFonts w:ascii="Times New Roman" w:hAnsi="Times New Roman" w:cs="Times New Roman"/>
          <w:sz w:val="24"/>
          <w:szCs w:val="24"/>
        </w:rPr>
      </w:pPr>
    </w:p>
    <w:p w14:paraId="54CF0950" w14:textId="77777777" w:rsidR="007459A4" w:rsidRPr="0052036F" w:rsidRDefault="007459A4" w:rsidP="006112DE">
      <w:pPr>
        <w:spacing w:after="0" w:line="240" w:lineRule="auto"/>
        <w:rPr>
          <w:rFonts w:ascii="Times New Roman" w:hAnsi="Times New Roman" w:cs="Times New Roman"/>
          <w:sz w:val="24"/>
          <w:szCs w:val="24"/>
        </w:rPr>
      </w:pPr>
    </w:p>
    <w:p w14:paraId="25A52FC2" w14:textId="77777777" w:rsidR="007459A4" w:rsidRPr="0052036F" w:rsidRDefault="007459A4" w:rsidP="006112DE">
      <w:pPr>
        <w:spacing w:after="0" w:line="240" w:lineRule="auto"/>
        <w:rPr>
          <w:rFonts w:ascii="Times New Roman" w:hAnsi="Times New Roman" w:cs="Times New Roman"/>
          <w:sz w:val="24"/>
          <w:szCs w:val="24"/>
        </w:rPr>
      </w:pPr>
    </w:p>
    <w:p w14:paraId="4D25FC51" w14:textId="77777777" w:rsidR="007459A4" w:rsidRPr="0052036F" w:rsidRDefault="007459A4" w:rsidP="006112DE">
      <w:pPr>
        <w:spacing w:after="0" w:line="240" w:lineRule="auto"/>
        <w:rPr>
          <w:rFonts w:ascii="Times New Roman" w:hAnsi="Times New Roman" w:cs="Times New Roman"/>
          <w:sz w:val="24"/>
          <w:szCs w:val="24"/>
        </w:rPr>
      </w:pPr>
    </w:p>
    <w:p w14:paraId="454D9D45" w14:textId="77777777" w:rsidR="007459A4" w:rsidRPr="0052036F" w:rsidRDefault="007459A4" w:rsidP="006112DE">
      <w:pPr>
        <w:spacing w:after="0" w:line="240" w:lineRule="auto"/>
        <w:rPr>
          <w:rFonts w:ascii="Times New Roman" w:hAnsi="Times New Roman" w:cs="Times New Roman"/>
          <w:sz w:val="24"/>
          <w:szCs w:val="24"/>
        </w:rPr>
      </w:pPr>
    </w:p>
    <w:p w14:paraId="4D9744D8" w14:textId="77777777" w:rsidR="007459A4" w:rsidRPr="0052036F" w:rsidRDefault="007459A4" w:rsidP="006112DE">
      <w:pPr>
        <w:spacing w:after="0" w:line="240" w:lineRule="auto"/>
        <w:rPr>
          <w:rFonts w:ascii="Times New Roman" w:hAnsi="Times New Roman" w:cs="Times New Roman"/>
          <w:sz w:val="24"/>
          <w:szCs w:val="24"/>
        </w:rPr>
      </w:pPr>
    </w:p>
    <w:p w14:paraId="3F38F812" w14:textId="77777777" w:rsidR="007A7D9B" w:rsidRPr="0052036F" w:rsidRDefault="007A7D9B" w:rsidP="006112DE">
      <w:pPr>
        <w:spacing w:after="0" w:line="240" w:lineRule="auto"/>
        <w:rPr>
          <w:rFonts w:ascii="Times New Roman" w:hAnsi="Times New Roman" w:cs="Times New Roman"/>
          <w:b/>
          <w:sz w:val="24"/>
          <w:szCs w:val="24"/>
        </w:rPr>
      </w:pPr>
      <w:r w:rsidRPr="0052036F">
        <w:rPr>
          <w:rFonts w:ascii="Times New Roman" w:hAnsi="Times New Roman" w:cs="Times New Roman"/>
          <w:b/>
          <w:sz w:val="24"/>
          <w:szCs w:val="24"/>
        </w:rPr>
        <w:br w:type="page"/>
      </w:r>
    </w:p>
    <w:p w14:paraId="0791B012" w14:textId="4953396B" w:rsidR="007459A4" w:rsidRPr="0052036F" w:rsidRDefault="007459A4" w:rsidP="006112DE">
      <w:pPr>
        <w:pStyle w:val="ListParagraph"/>
        <w:numPr>
          <w:ilvl w:val="0"/>
          <w:numId w:val="7"/>
        </w:numPr>
        <w:spacing w:after="0" w:line="240" w:lineRule="auto"/>
        <w:ind w:left="0" w:hanging="284"/>
        <w:rPr>
          <w:rFonts w:ascii="Times New Roman" w:hAnsi="Times New Roman" w:cs="Times New Roman"/>
          <w:sz w:val="24"/>
          <w:szCs w:val="24"/>
        </w:rPr>
      </w:pPr>
      <w:r w:rsidRPr="0052036F">
        <w:rPr>
          <w:rFonts w:ascii="Times New Roman" w:hAnsi="Times New Roman" w:cs="Times New Roman"/>
          <w:b/>
          <w:sz w:val="24"/>
          <w:szCs w:val="24"/>
        </w:rPr>
        <w:lastRenderedPageBreak/>
        <w:t>Analysis of results</w:t>
      </w:r>
    </w:p>
    <w:p w14:paraId="7B1C5ABB" w14:textId="77777777" w:rsidR="007459A4" w:rsidRPr="0052036F" w:rsidRDefault="007459A4" w:rsidP="006112DE">
      <w:pPr>
        <w:pStyle w:val="ListParagraph"/>
        <w:spacing w:after="0" w:line="240" w:lineRule="auto"/>
        <w:ind w:left="0"/>
        <w:rPr>
          <w:rFonts w:ascii="Times New Roman" w:hAnsi="Times New Roman" w:cs="Times New Roman"/>
          <w:b/>
          <w:sz w:val="24"/>
          <w:szCs w:val="24"/>
        </w:rPr>
      </w:pPr>
    </w:p>
    <w:p w14:paraId="09D1C0FB" w14:textId="5835300D" w:rsidR="007459A4" w:rsidRDefault="007459A4" w:rsidP="006112DE">
      <w:pPr>
        <w:pStyle w:val="ListParagraph"/>
        <w:numPr>
          <w:ilvl w:val="0"/>
          <w:numId w:val="8"/>
        </w:numPr>
        <w:spacing w:after="0" w:line="240" w:lineRule="auto"/>
        <w:ind w:left="0" w:hanging="283"/>
        <w:rPr>
          <w:rFonts w:ascii="Times New Roman" w:hAnsi="Times New Roman" w:cs="Times New Roman"/>
          <w:sz w:val="24"/>
          <w:szCs w:val="24"/>
        </w:rPr>
      </w:pPr>
      <w:r w:rsidRPr="0052036F">
        <w:rPr>
          <w:rFonts w:ascii="Times New Roman" w:hAnsi="Times New Roman" w:cs="Times New Roman"/>
          <w:sz w:val="24"/>
          <w:szCs w:val="24"/>
        </w:rPr>
        <w:t>Describe the trend shown by your results.</w:t>
      </w:r>
      <w:r w:rsidRPr="0052036F">
        <w:rPr>
          <w:rFonts w:ascii="Times New Roman" w:hAnsi="Times New Roman" w:cs="Times New Roman"/>
          <w:sz w:val="24"/>
          <w:szCs w:val="24"/>
        </w:rPr>
        <w:tab/>
      </w:r>
      <w:r w:rsidRPr="0052036F">
        <w:rPr>
          <w:rFonts w:ascii="Times New Roman" w:hAnsi="Times New Roman" w:cs="Times New Roman"/>
          <w:sz w:val="24"/>
          <w:szCs w:val="24"/>
        </w:rPr>
        <w:tab/>
      </w:r>
      <w:r w:rsidRPr="0052036F">
        <w:rPr>
          <w:rFonts w:ascii="Times New Roman" w:hAnsi="Times New Roman" w:cs="Times New Roman"/>
          <w:sz w:val="24"/>
          <w:szCs w:val="24"/>
        </w:rPr>
        <w:tab/>
      </w:r>
      <w:r w:rsidRPr="0052036F">
        <w:rPr>
          <w:rFonts w:ascii="Times New Roman" w:hAnsi="Times New Roman" w:cs="Times New Roman"/>
          <w:sz w:val="24"/>
          <w:szCs w:val="24"/>
        </w:rPr>
        <w:tab/>
      </w:r>
      <w:r w:rsidR="007A7D9B" w:rsidRPr="0052036F">
        <w:rPr>
          <w:rFonts w:ascii="Times New Roman" w:hAnsi="Times New Roman" w:cs="Times New Roman"/>
          <w:sz w:val="24"/>
          <w:szCs w:val="24"/>
        </w:rPr>
        <w:tab/>
      </w:r>
      <w:r w:rsidRPr="0052036F">
        <w:rPr>
          <w:rFonts w:ascii="Times New Roman" w:hAnsi="Times New Roman" w:cs="Times New Roman"/>
          <w:sz w:val="24"/>
          <w:szCs w:val="24"/>
        </w:rPr>
        <w:tab/>
      </w:r>
      <w:r w:rsidR="00D13E81">
        <w:rPr>
          <w:rFonts w:ascii="Times New Roman" w:hAnsi="Times New Roman" w:cs="Times New Roman"/>
          <w:sz w:val="24"/>
          <w:szCs w:val="24"/>
        </w:rPr>
        <w:tab/>
      </w:r>
      <w:r w:rsidRPr="0052036F">
        <w:rPr>
          <w:rFonts w:ascii="Times New Roman" w:hAnsi="Times New Roman" w:cs="Times New Roman"/>
          <w:sz w:val="24"/>
          <w:szCs w:val="24"/>
        </w:rPr>
        <w:tab/>
      </w:r>
      <w:r w:rsidR="006003FE">
        <w:rPr>
          <w:rFonts w:ascii="Times New Roman" w:hAnsi="Times New Roman" w:cs="Times New Roman"/>
          <w:sz w:val="24"/>
          <w:szCs w:val="24"/>
        </w:rPr>
        <w:t>(</w:t>
      </w:r>
      <w:r w:rsidR="00FF46CC">
        <w:rPr>
          <w:rFonts w:ascii="Times New Roman" w:hAnsi="Times New Roman" w:cs="Times New Roman"/>
          <w:sz w:val="24"/>
          <w:szCs w:val="24"/>
        </w:rPr>
        <w:t>2</w:t>
      </w:r>
      <w:r w:rsidR="006003FE">
        <w:rPr>
          <w:rFonts w:ascii="Times New Roman" w:hAnsi="Times New Roman" w:cs="Times New Roman"/>
          <w:sz w:val="24"/>
          <w:szCs w:val="24"/>
        </w:rPr>
        <w:t xml:space="preserve"> mark</w:t>
      </w:r>
      <w:r w:rsidR="00FF46CC">
        <w:rPr>
          <w:rFonts w:ascii="Times New Roman" w:hAnsi="Times New Roman" w:cs="Times New Roman"/>
          <w:sz w:val="24"/>
          <w:szCs w:val="24"/>
        </w:rPr>
        <w:t>s</w:t>
      </w:r>
      <w:r w:rsidRPr="0052036F">
        <w:rPr>
          <w:rFonts w:ascii="Times New Roman" w:hAnsi="Times New Roman" w:cs="Times New Roman"/>
          <w:sz w:val="24"/>
          <w:szCs w:val="24"/>
        </w:rPr>
        <w:t>)</w:t>
      </w:r>
    </w:p>
    <w:p w14:paraId="1C105617" w14:textId="1A57D758" w:rsidR="00D13E81" w:rsidRPr="0052036F" w:rsidRDefault="00D13E81" w:rsidP="00D13E81">
      <w:pPr>
        <w:pStyle w:val="ListParagraph"/>
        <w:spacing w:after="0" w:line="240" w:lineRule="auto"/>
        <w:ind w:left="0"/>
        <w:rPr>
          <w:rFonts w:ascii="Times New Roman" w:hAnsi="Times New Roman" w:cs="Times New Roman"/>
          <w:sz w:val="24"/>
          <w:szCs w:val="24"/>
        </w:rPr>
      </w:pPr>
    </w:p>
    <w:p w14:paraId="23D735A5" w14:textId="7BA0D94E" w:rsidR="00D13E81" w:rsidRDefault="00D13E81" w:rsidP="00D13E81">
      <w:pPr>
        <w:spacing w:after="0" w:line="360" w:lineRule="auto"/>
        <w:rPr>
          <w:rFonts w:ascii="Times New Roman" w:hAnsi="Times New Roman" w:cs="Times New Roman"/>
          <w:sz w:val="24"/>
          <w:szCs w:val="24"/>
        </w:rPr>
      </w:pPr>
      <w:r w:rsidRPr="0052036F">
        <w:rPr>
          <w:rFonts w:ascii="Times New Roman" w:hAnsi="Times New Roman" w:cs="Times New Roman"/>
          <w:sz w:val="24"/>
          <w:szCs w:val="24"/>
        </w:rPr>
        <w:t>_________________________________________________________________________________________________________________________________</w:t>
      </w:r>
      <w:r>
        <w:rPr>
          <w:rFonts w:ascii="Times New Roman" w:hAnsi="Times New Roman" w:cs="Times New Roman"/>
          <w:sz w:val="24"/>
          <w:szCs w:val="24"/>
        </w:rPr>
        <w:t>_________</w:t>
      </w:r>
      <w:r w:rsidRPr="0052036F">
        <w:rPr>
          <w:rFonts w:ascii="Times New Roman" w:hAnsi="Times New Roman" w:cs="Times New Roman"/>
          <w:sz w:val="24"/>
          <w:szCs w:val="24"/>
        </w:rPr>
        <w:t>___________________________________________________________________________________________________________</w:t>
      </w:r>
      <w:r>
        <w:rPr>
          <w:rFonts w:ascii="Times New Roman" w:hAnsi="Times New Roman" w:cs="Times New Roman"/>
          <w:sz w:val="24"/>
          <w:szCs w:val="24"/>
        </w:rPr>
        <w:t>______</w:t>
      </w:r>
      <w:r w:rsidRPr="0052036F">
        <w:rPr>
          <w:rFonts w:ascii="Times New Roman" w:hAnsi="Times New Roman" w:cs="Times New Roman"/>
          <w:sz w:val="24"/>
          <w:szCs w:val="24"/>
        </w:rPr>
        <w:t>_________________________________________________________________________________</w:t>
      </w:r>
      <w:r>
        <w:rPr>
          <w:rFonts w:ascii="Times New Roman" w:hAnsi="Times New Roman" w:cs="Times New Roman"/>
          <w:sz w:val="24"/>
          <w:szCs w:val="24"/>
        </w:rPr>
        <w:t>______</w:t>
      </w:r>
      <w:r w:rsidRPr="0052036F">
        <w:rPr>
          <w:rFonts w:ascii="Times New Roman" w:hAnsi="Times New Roman" w:cs="Times New Roman"/>
          <w:sz w:val="24"/>
          <w:szCs w:val="24"/>
        </w:rPr>
        <w:t>__________</w:t>
      </w:r>
    </w:p>
    <w:p w14:paraId="4604A653" w14:textId="77777777" w:rsidR="00B94FED" w:rsidRPr="0052036F" w:rsidRDefault="00B94FED" w:rsidP="006112DE">
      <w:pPr>
        <w:pStyle w:val="ListParagraph"/>
        <w:spacing w:after="0" w:line="240" w:lineRule="auto"/>
        <w:ind w:left="0"/>
        <w:rPr>
          <w:rFonts w:ascii="Times New Roman" w:hAnsi="Times New Roman" w:cs="Times New Roman"/>
          <w:sz w:val="24"/>
          <w:szCs w:val="24"/>
        </w:rPr>
      </w:pPr>
    </w:p>
    <w:p w14:paraId="3B6D8E1A" w14:textId="50DDD211" w:rsidR="002A014F" w:rsidRDefault="007459A4" w:rsidP="006112DE">
      <w:pPr>
        <w:pStyle w:val="ListParagraph"/>
        <w:numPr>
          <w:ilvl w:val="0"/>
          <w:numId w:val="8"/>
        </w:numPr>
        <w:spacing w:after="0" w:line="240" w:lineRule="auto"/>
        <w:ind w:left="0" w:hanging="283"/>
        <w:rPr>
          <w:rFonts w:ascii="Times New Roman" w:hAnsi="Times New Roman" w:cs="Times New Roman"/>
          <w:sz w:val="24"/>
          <w:szCs w:val="24"/>
        </w:rPr>
      </w:pPr>
      <w:r w:rsidRPr="0052036F">
        <w:rPr>
          <w:rFonts w:ascii="Times New Roman" w:hAnsi="Times New Roman" w:cs="Times New Roman"/>
          <w:sz w:val="24"/>
          <w:szCs w:val="24"/>
        </w:rPr>
        <w:t>Explain your results using your scientific knowledge of rocket design.</w:t>
      </w:r>
      <w:r w:rsidR="002F61BD">
        <w:rPr>
          <w:rFonts w:ascii="Times New Roman" w:hAnsi="Times New Roman" w:cs="Times New Roman"/>
          <w:sz w:val="24"/>
          <w:szCs w:val="24"/>
        </w:rPr>
        <w:t xml:space="preserve"> In other words – explain why </w:t>
      </w:r>
      <w:r w:rsidR="00482F8E">
        <w:rPr>
          <w:rFonts w:ascii="Times New Roman" w:hAnsi="Times New Roman" w:cs="Times New Roman"/>
          <w:sz w:val="24"/>
          <w:szCs w:val="24"/>
        </w:rPr>
        <w:t>the rockets flew the way they did.</w:t>
      </w:r>
      <w:r w:rsidR="002F61BD">
        <w:rPr>
          <w:rFonts w:ascii="Times New Roman" w:hAnsi="Times New Roman" w:cs="Times New Roman"/>
          <w:sz w:val="24"/>
          <w:szCs w:val="24"/>
        </w:rPr>
        <w:tab/>
      </w:r>
      <w:r w:rsidR="002F61BD">
        <w:rPr>
          <w:rFonts w:ascii="Times New Roman" w:hAnsi="Times New Roman" w:cs="Times New Roman"/>
          <w:sz w:val="24"/>
          <w:szCs w:val="24"/>
        </w:rPr>
        <w:tab/>
      </w:r>
      <w:r w:rsidR="002F61BD">
        <w:rPr>
          <w:rFonts w:ascii="Times New Roman" w:hAnsi="Times New Roman" w:cs="Times New Roman"/>
          <w:sz w:val="24"/>
          <w:szCs w:val="24"/>
        </w:rPr>
        <w:tab/>
      </w:r>
      <w:r w:rsidR="002F61BD">
        <w:rPr>
          <w:rFonts w:ascii="Times New Roman" w:hAnsi="Times New Roman" w:cs="Times New Roman"/>
          <w:sz w:val="24"/>
          <w:szCs w:val="24"/>
        </w:rPr>
        <w:tab/>
      </w:r>
      <w:r w:rsidR="002F61BD">
        <w:rPr>
          <w:rFonts w:ascii="Times New Roman" w:hAnsi="Times New Roman" w:cs="Times New Roman"/>
          <w:sz w:val="24"/>
          <w:szCs w:val="24"/>
        </w:rPr>
        <w:tab/>
      </w:r>
      <w:r w:rsidR="007A7D9B" w:rsidRPr="0052036F">
        <w:rPr>
          <w:rFonts w:ascii="Times New Roman" w:hAnsi="Times New Roman" w:cs="Times New Roman"/>
          <w:sz w:val="24"/>
          <w:szCs w:val="24"/>
        </w:rPr>
        <w:tab/>
      </w:r>
      <w:r w:rsidR="00D13E81">
        <w:rPr>
          <w:rFonts w:ascii="Times New Roman" w:hAnsi="Times New Roman" w:cs="Times New Roman"/>
          <w:sz w:val="24"/>
          <w:szCs w:val="24"/>
        </w:rPr>
        <w:tab/>
      </w:r>
      <w:r w:rsidR="002F61BD">
        <w:rPr>
          <w:rFonts w:ascii="Times New Roman" w:hAnsi="Times New Roman" w:cs="Times New Roman"/>
          <w:sz w:val="24"/>
          <w:szCs w:val="24"/>
        </w:rPr>
        <w:tab/>
      </w:r>
      <w:r w:rsidRPr="0052036F">
        <w:rPr>
          <w:rFonts w:ascii="Times New Roman" w:hAnsi="Times New Roman" w:cs="Times New Roman"/>
          <w:sz w:val="24"/>
          <w:szCs w:val="24"/>
        </w:rPr>
        <w:tab/>
        <w:t>(3 marks)</w:t>
      </w:r>
    </w:p>
    <w:p w14:paraId="3709059F" w14:textId="77777777" w:rsidR="00D13E81" w:rsidRPr="0052036F" w:rsidRDefault="00D13E81" w:rsidP="00D13E81">
      <w:pPr>
        <w:pStyle w:val="ListParagraph"/>
        <w:spacing w:after="0" w:line="240" w:lineRule="auto"/>
        <w:ind w:left="0"/>
        <w:rPr>
          <w:rFonts w:ascii="Times New Roman" w:hAnsi="Times New Roman" w:cs="Times New Roman"/>
          <w:sz w:val="24"/>
          <w:szCs w:val="24"/>
        </w:rPr>
      </w:pPr>
    </w:p>
    <w:p w14:paraId="0849EF16" w14:textId="77777777" w:rsidR="00D13E81" w:rsidRDefault="00D13E81" w:rsidP="00D13E81">
      <w:pPr>
        <w:spacing w:after="0" w:line="360" w:lineRule="auto"/>
        <w:rPr>
          <w:rFonts w:ascii="Times New Roman" w:hAnsi="Times New Roman" w:cs="Times New Roman"/>
          <w:sz w:val="24"/>
          <w:szCs w:val="24"/>
        </w:rPr>
      </w:pPr>
      <w:r w:rsidRPr="0052036F">
        <w:rPr>
          <w:rFonts w:ascii="Times New Roman" w:hAnsi="Times New Roman" w:cs="Times New Roman"/>
          <w:sz w:val="24"/>
          <w:szCs w:val="24"/>
        </w:rPr>
        <w:t>_________________________________________________________________________________________________________________________________</w:t>
      </w:r>
      <w:r>
        <w:rPr>
          <w:rFonts w:ascii="Times New Roman" w:hAnsi="Times New Roman" w:cs="Times New Roman"/>
          <w:sz w:val="24"/>
          <w:szCs w:val="24"/>
        </w:rPr>
        <w:t>_________</w:t>
      </w:r>
      <w:r w:rsidRPr="0052036F">
        <w:rPr>
          <w:rFonts w:ascii="Times New Roman" w:hAnsi="Times New Roman" w:cs="Times New Roman"/>
          <w:sz w:val="24"/>
          <w:szCs w:val="24"/>
        </w:rPr>
        <w:t>___________________________________________________________________________________________________________</w:t>
      </w:r>
      <w:r>
        <w:rPr>
          <w:rFonts w:ascii="Times New Roman" w:hAnsi="Times New Roman" w:cs="Times New Roman"/>
          <w:sz w:val="24"/>
          <w:szCs w:val="24"/>
        </w:rPr>
        <w:t>______</w:t>
      </w:r>
      <w:r w:rsidRPr="0052036F">
        <w:rPr>
          <w:rFonts w:ascii="Times New Roman" w:hAnsi="Times New Roman" w:cs="Times New Roman"/>
          <w:sz w:val="24"/>
          <w:szCs w:val="24"/>
        </w:rPr>
        <w:t>___________________________________________________________________________________________________________________________________________</w:t>
      </w:r>
      <w:r>
        <w:rPr>
          <w:rFonts w:ascii="Times New Roman" w:hAnsi="Times New Roman" w:cs="Times New Roman"/>
          <w:sz w:val="24"/>
          <w:szCs w:val="24"/>
        </w:rPr>
        <w:t>_________</w:t>
      </w:r>
      <w:r w:rsidRPr="0052036F">
        <w:rPr>
          <w:rFonts w:ascii="Times New Roman" w:hAnsi="Times New Roman" w:cs="Times New Roman"/>
          <w:sz w:val="24"/>
          <w:szCs w:val="24"/>
        </w:rPr>
        <w:t>___________________________________________________________________________________________________________</w:t>
      </w:r>
      <w:r>
        <w:rPr>
          <w:rFonts w:ascii="Times New Roman" w:hAnsi="Times New Roman" w:cs="Times New Roman"/>
          <w:sz w:val="24"/>
          <w:szCs w:val="24"/>
        </w:rPr>
        <w:t>______</w:t>
      </w:r>
      <w:r w:rsidRPr="0052036F">
        <w:rPr>
          <w:rFonts w:ascii="Times New Roman" w:hAnsi="Times New Roman" w:cs="Times New Roman"/>
          <w:sz w:val="24"/>
          <w:szCs w:val="24"/>
        </w:rPr>
        <w:t>__________</w:t>
      </w:r>
    </w:p>
    <w:p w14:paraId="7EB978E0" w14:textId="5376E2AF" w:rsidR="00671CB3" w:rsidRDefault="00D13E81" w:rsidP="006112DE">
      <w:pPr>
        <w:pStyle w:val="ListParagraph"/>
        <w:numPr>
          <w:ilvl w:val="0"/>
          <w:numId w:val="8"/>
        </w:numPr>
        <w:spacing w:after="0" w:line="240" w:lineRule="auto"/>
        <w:ind w:left="0"/>
        <w:rPr>
          <w:rFonts w:ascii="Times New Roman" w:hAnsi="Times New Roman" w:cs="Times New Roman"/>
          <w:sz w:val="24"/>
          <w:szCs w:val="24"/>
        </w:rPr>
      </w:pPr>
      <w:r>
        <w:rPr>
          <w:rFonts w:ascii="Times New Roman" w:hAnsi="Times New Roman" w:cs="Times New Roman"/>
          <w:sz w:val="24"/>
          <w:szCs w:val="24"/>
        </w:rPr>
        <w:t>Use</w:t>
      </w:r>
      <w:r w:rsidR="00D53B77" w:rsidRPr="0052036F">
        <w:rPr>
          <w:rFonts w:ascii="Times New Roman" w:hAnsi="Times New Roman" w:cs="Times New Roman"/>
          <w:sz w:val="24"/>
          <w:szCs w:val="24"/>
        </w:rPr>
        <w:t xml:space="preserve"> </w:t>
      </w:r>
      <w:r w:rsidR="005748A5" w:rsidRPr="0052036F">
        <w:rPr>
          <w:rFonts w:ascii="Times New Roman" w:hAnsi="Times New Roman" w:cs="Times New Roman"/>
          <w:sz w:val="24"/>
          <w:szCs w:val="24"/>
        </w:rPr>
        <w:t>Newton’s</w:t>
      </w:r>
      <w:r w:rsidR="00D53B77" w:rsidRPr="0052036F">
        <w:rPr>
          <w:rFonts w:ascii="Times New Roman" w:hAnsi="Times New Roman" w:cs="Times New Roman"/>
          <w:sz w:val="24"/>
          <w:szCs w:val="24"/>
        </w:rPr>
        <w:t xml:space="preserve"> first law of motion</w:t>
      </w:r>
      <w:r>
        <w:rPr>
          <w:rFonts w:ascii="Times New Roman" w:hAnsi="Times New Roman" w:cs="Times New Roman"/>
          <w:sz w:val="24"/>
          <w:szCs w:val="24"/>
        </w:rPr>
        <w:t xml:space="preserve"> to</w:t>
      </w:r>
      <w:r w:rsidR="00D53B77" w:rsidRPr="0052036F">
        <w:rPr>
          <w:rFonts w:ascii="Times New Roman" w:hAnsi="Times New Roman" w:cs="Times New Roman"/>
          <w:sz w:val="24"/>
          <w:szCs w:val="24"/>
        </w:rPr>
        <w:t xml:space="preserve"> explain why the rocket did not continue to rise into the sky</w:t>
      </w:r>
      <w:r>
        <w:rPr>
          <w:rFonts w:ascii="Times New Roman" w:hAnsi="Times New Roman" w:cs="Times New Roman"/>
          <w:sz w:val="24"/>
          <w:szCs w:val="24"/>
        </w:rPr>
        <w:tab/>
        <w:t>(</w:t>
      </w:r>
      <w:r w:rsidR="005748A5">
        <w:rPr>
          <w:rFonts w:ascii="Times New Roman" w:hAnsi="Times New Roman" w:cs="Times New Roman"/>
          <w:sz w:val="24"/>
          <w:szCs w:val="24"/>
        </w:rPr>
        <w:t>3 marks)</w:t>
      </w:r>
    </w:p>
    <w:p w14:paraId="23B44F73" w14:textId="77777777" w:rsidR="00D13E81" w:rsidRDefault="00D13E81" w:rsidP="00D13E81">
      <w:pPr>
        <w:pStyle w:val="ListParagraph"/>
        <w:spacing w:after="0" w:line="240" w:lineRule="auto"/>
        <w:ind w:left="0"/>
        <w:rPr>
          <w:rFonts w:ascii="Times New Roman" w:hAnsi="Times New Roman" w:cs="Times New Roman"/>
          <w:sz w:val="24"/>
          <w:szCs w:val="24"/>
        </w:rPr>
      </w:pPr>
    </w:p>
    <w:p w14:paraId="6BCB3094" w14:textId="77777777" w:rsidR="00D13E81" w:rsidRDefault="00D13E81" w:rsidP="00D13E81">
      <w:pPr>
        <w:spacing w:after="0" w:line="360" w:lineRule="auto"/>
        <w:rPr>
          <w:rFonts w:ascii="Times New Roman" w:hAnsi="Times New Roman" w:cs="Times New Roman"/>
          <w:sz w:val="24"/>
          <w:szCs w:val="24"/>
        </w:rPr>
      </w:pPr>
      <w:r w:rsidRPr="0052036F">
        <w:rPr>
          <w:rFonts w:ascii="Times New Roman" w:hAnsi="Times New Roman" w:cs="Times New Roman"/>
          <w:sz w:val="24"/>
          <w:szCs w:val="24"/>
        </w:rPr>
        <w:t>_________________________________________________________________________________________________________________________________</w:t>
      </w:r>
      <w:r>
        <w:rPr>
          <w:rFonts w:ascii="Times New Roman" w:hAnsi="Times New Roman" w:cs="Times New Roman"/>
          <w:sz w:val="24"/>
          <w:szCs w:val="24"/>
        </w:rPr>
        <w:t>_________</w:t>
      </w:r>
      <w:r w:rsidRPr="0052036F">
        <w:rPr>
          <w:rFonts w:ascii="Times New Roman" w:hAnsi="Times New Roman" w:cs="Times New Roman"/>
          <w:sz w:val="24"/>
          <w:szCs w:val="24"/>
        </w:rPr>
        <w:t>_______________________________________________________________________________________</w:t>
      </w:r>
      <w:r w:rsidRPr="0052036F">
        <w:rPr>
          <w:rFonts w:ascii="Times New Roman" w:hAnsi="Times New Roman" w:cs="Times New Roman"/>
          <w:sz w:val="24"/>
          <w:szCs w:val="24"/>
        </w:rPr>
        <w:lastRenderedPageBreak/>
        <w:t>____________________</w:t>
      </w:r>
      <w:r>
        <w:rPr>
          <w:rFonts w:ascii="Times New Roman" w:hAnsi="Times New Roman" w:cs="Times New Roman"/>
          <w:sz w:val="24"/>
          <w:szCs w:val="24"/>
        </w:rPr>
        <w:t>______</w:t>
      </w:r>
      <w:r w:rsidRPr="0052036F">
        <w:rPr>
          <w:rFonts w:ascii="Times New Roman" w:hAnsi="Times New Roman" w:cs="Times New Roman"/>
          <w:sz w:val="24"/>
          <w:szCs w:val="24"/>
        </w:rPr>
        <w:t>___________________________________________________________________________________________________________________________________________</w:t>
      </w:r>
      <w:r>
        <w:rPr>
          <w:rFonts w:ascii="Times New Roman" w:hAnsi="Times New Roman" w:cs="Times New Roman"/>
          <w:sz w:val="24"/>
          <w:szCs w:val="24"/>
        </w:rPr>
        <w:t>_________</w:t>
      </w:r>
      <w:r w:rsidRPr="0052036F">
        <w:rPr>
          <w:rFonts w:ascii="Times New Roman" w:hAnsi="Times New Roman" w:cs="Times New Roman"/>
          <w:sz w:val="24"/>
          <w:szCs w:val="24"/>
        </w:rPr>
        <w:t>___________________________________________________________________________________________________________</w:t>
      </w:r>
      <w:r>
        <w:rPr>
          <w:rFonts w:ascii="Times New Roman" w:hAnsi="Times New Roman" w:cs="Times New Roman"/>
          <w:sz w:val="24"/>
          <w:szCs w:val="24"/>
        </w:rPr>
        <w:t>______</w:t>
      </w:r>
      <w:r w:rsidRPr="0052036F">
        <w:rPr>
          <w:rFonts w:ascii="Times New Roman" w:hAnsi="Times New Roman" w:cs="Times New Roman"/>
          <w:sz w:val="24"/>
          <w:szCs w:val="24"/>
        </w:rPr>
        <w:t>__________</w:t>
      </w:r>
    </w:p>
    <w:p w14:paraId="4F9005A5" w14:textId="77777777" w:rsidR="00D13E81" w:rsidRPr="0052036F" w:rsidRDefault="00D13E81" w:rsidP="00D13E81">
      <w:pPr>
        <w:pStyle w:val="ListParagraph"/>
        <w:spacing w:after="0" w:line="240" w:lineRule="auto"/>
        <w:ind w:left="0"/>
        <w:rPr>
          <w:rFonts w:ascii="Times New Roman" w:hAnsi="Times New Roman" w:cs="Times New Roman"/>
          <w:sz w:val="24"/>
          <w:szCs w:val="24"/>
        </w:rPr>
      </w:pPr>
    </w:p>
    <w:p w14:paraId="6625E62D" w14:textId="44676D1B" w:rsidR="002F62CE" w:rsidRDefault="002F62CE" w:rsidP="006112DE">
      <w:pPr>
        <w:pStyle w:val="ListParagraph"/>
        <w:numPr>
          <w:ilvl w:val="0"/>
          <w:numId w:val="8"/>
        </w:numPr>
        <w:spacing w:after="0" w:line="240" w:lineRule="auto"/>
        <w:ind w:left="0"/>
        <w:rPr>
          <w:rFonts w:ascii="Times New Roman" w:hAnsi="Times New Roman" w:cs="Times New Roman"/>
          <w:sz w:val="24"/>
          <w:szCs w:val="24"/>
        </w:rPr>
      </w:pPr>
      <w:r w:rsidRPr="0052036F">
        <w:rPr>
          <w:rFonts w:ascii="Times New Roman" w:hAnsi="Times New Roman" w:cs="Times New Roman"/>
          <w:sz w:val="24"/>
          <w:szCs w:val="24"/>
        </w:rPr>
        <w:t xml:space="preserve">Using </w:t>
      </w:r>
      <w:r w:rsidR="00DC4299" w:rsidRPr="0052036F">
        <w:rPr>
          <w:rFonts w:ascii="Times New Roman" w:hAnsi="Times New Roman" w:cs="Times New Roman"/>
          <w:sz w:val="24"/>
          <w:szCs w:val="24"/>
        </w:rPr>
        <w:t>Newton’s</w:t>
      </w:r>
      <w:r w:rsidRPr="0052036F">
        <w:rPr>
          <w:rFonts w:ascii="Times New Roman" w:hAnsi="Times New Roman" w:cs="Times New Roman"/>
          <w:sz w:val="24"/>
          <w:szCs w:val="24"/>
        </w:rPr>
        <w:t xml:space="preserve"> </w:t>
      </w:r>
      <w:r w:rsidR="001D0F6A" w:rsidRPr="0052036F">
        <w:rPr>
          <w:rFonts w:ascii="Times New Roman" w:hAnsi="Times New Roman" w:cs="Times New Roman"/>
          <w:sz w:val="24"/>
          <w:szCs w:val="24"/>
        </w:rPr>
        <w:t>Third Law of motion, explain why the rocket took off from the ground.</w:t>
      </w:r>
      <w:r w:rsidR="005748A5">
        <w:rPr>
          <w:rFonts w:ascii="Times New Roman" w:hAnsi="Times New Roman" w:cs="Times New Roman"/>
          <w:sz w:val="24"/>
          <w:szCs w:val="24"/>
        </w:rPr>
        <w:tab/>
      </w:r>
      <w:r w:rsidR="005748A5">
        <w:rPr>
          <w:rFonts w:ascii="Times New Roman" w:hAnsi="Times New Roman" w:cs="Times New Roman"/>
          <w:sz w:val="24"/>
          <w:szCs w:val="24"/>
        </w:rPr>
        <w:tab/>
        <w:t>(3 marks)</w:t>
      </w:r>
    </w:p>
    <w:p w14:paraId="4DEB9D89" w14:textId="77777777" w:rsidR="005748A5" w:rsidRPr="0052036F" w:rsidRDefault="005748A5" w:rsidP="005748A5">
      <w:pPr>
        <w:pStyle w:val="ListParagraph"/>
        <w:spacing w:after="0" w:line="240" w:lineRule="auto"/>
        <w:ind w:left="0"/>
        <w:rPr>
          <w:rFonts w:ascii="Times New Roman" w:hAnsi="Times New Roman" w:cs="Times New Roman"/>
          <w:sz w:val="24"/>
          <w:szCs w:val="24"/>
        </w:rPr>
      </w:pPr>
    </w:p>
    <w:p w14:paraId="0740D665" w14:textId="7F7C38F1" w:rsidR="005748A5" w:rsidRDefault="005748A5" w:rsidP="005748A5">
      <w:pPr>
        <w:spacing w:after="0" w:line="360" w:lineRule="auto"/>
        <w:rPr>
          <w:rFonts w:ascii="Times New Roman" w:hAnsi="Times New Roman" w:cs="Times New Roman"/>
          <w:sz w:val="24"/>
          <w:szCs w:val="24"/>
        </w:rPr>
      </w:pPr>
      <w:r w:rsidRPr="0052036F">
        <w:rPr>
          <w:rFonts w:ascii="Times New Roman" w:hAnsi="Times New Roman" w:cs="Times New Roman"/>
          <w:sz w:val="24"/>
          <w:szCs w:val="24"/>
        </w:rPr>
        <w:t>_________________________________________________________________________________________________________________________________</w:t>
      </w:r>
      <w:r>
        <w:rPr>
          <w:rFonts w:ascii="Times New Roman" w:hAnsi="Times New Roman" w:cs="Times New Roman"/>
          <w:sz w:val="24"/>
          <w:szCs w:val="24"/>
        </w:rPr>
        <w:t>_________</w:t>
      </w:r>
      <w:r w:rsidRPr="0052036F">
        <w:rPr>
          <w:rFonts w:ascii="Times New Roman" w:hAnsi="Times New Roman" w:cs="Times New Roman"/>
          <w:sz w:val="24"/>
          <w:szCs w:val="24"/>
        </w:rPr>
        <w:t>___________________________________________________________________________________________________________</w:t>
      </w:r>
      <w:r>
        <w:rPr>
          <w:rFonts w:ascii="Times New Roman" w:hAnsi="Times New Roman" w:cs="Times New Roman"/>
          <w:sz w:val="24"/>
          <w:szCs w:val="24"/>
        </w:rPr>
        <w:t>______</w:t>
      </w:r>
      <w:r w:rsidRPr="0052036F">
        <w:rPr>
          <w:rFonts w:ascii="Times New Roman" w:hAnsi="Times New Roman" w:cs="Times New Roman"/>
          <w:sz w:val="24"/>
          <w:szCs w:val="24"/>
        </w:rPr>
        <w:t>_________________________________________________________________________________________________</w:t>
      </w:r>
      <w:r w:rsidR="002F61BD" w:rsidRPr="0052036F">
        <w:rPr>
          <w:rFonts w:ascii="Times New Roman" w:hAnsi="Times New Roman" w:cs="Times New Roman"/>
          <w:sz w:val="24"/>
          <w:szCs w:val="24"/>
        </w:rPr>
        <w:t>__________________________________________</w:t>
      </w:r>
      <w:r w:rsidR="002F61BD">
        <w:rPr>
          <w:rFonts w:ascii="Times New Roman" w:hAnsi="Times New Roman" w:cs="Times New Roman"/>
          <w:sz w:val="24"/>
          <w:szCs w:val="24"/>
        </w:rPr>
        <w:t>_________</w:t>
      </w:r>
      <w:r w:rsidR="002F61BD" w:rsidRPr="0052036F">
        <w:rPr>
          <w:rFonts w:ascii="Times New Roman" w:hAnsi="Times New Roman" w:cs="Times New Roman"/>
          <w:sz w:val="24"/>
          <w:szCs w:val="24"/>
        </w:rPr>
        <w:t>___________________________________________________________________________________________________________</w:t>
      </w:r>
      <w:r w:rsidR="002F61BD">
        <w:rPr>
          <w:rFonts w:ascii="Times New Roman" w:hAnsi="Times New Roman" w:cs="Times New Roman"/>
          <w:sz w:val="24"/>
          <w:szCs w:val="24"/>
        </w:rPr>
        <w:t>______</w:t>
      </w:r>
      <w:r w:rsidR="002F61BD" w:rsidRPr="0052036F">
        <w:rPr>
          <w:rFonts w:ascii="Times New Roman" w:hAnsi="Times New Roman" w:cs="Times New Roman"/>
          <w:sz w:val="24"/>
          <w:szCs w:val="24"/>
        </w:rPr>
        <w:t>__________</w:t>
      </w:r>
    </w:p>
    <w:p w14:paraId="253E8E93" w14:textId="35A38866" w:rsidR="002F61BD" w:rsidRDefault="002F61BD" w:rsidP="005748A5">
      <w:pPr>
        <w:spacing w:after="0" w:line="360" w:lineRule="auto"/>
        <w:rPr>
          <w:rFonts w:ascii="Times New Roman" w:hAnsi="Times New Roman" w:cs="Times New Roman"/>
          <w:sz w:val="24"/>
          <w:szCs w:val="24"/>
        </w:rPr>
      </w:pPr>
    </w:p>
    <w:p w14:paraId="5DB47C6E" w14:textId="50E01036" w:rsidR="002F61BD" w:rsidRDefault="002F61BD" w:rsidP="005748A5">
      <w:pPr>
        <w:spacing w:after="0" w:line="360" w:lineRule="auto"/>
        <w:rPr>
          <w:rFonts w:ascii="Times New Roman" w:hAnsi="Times New Roman" w:cs="Times New Roman"/>
          <w:sz w:val="24"/>
          <w:szCs w:val="24"/>
        </w:rPr>
      </w:pPr>
    </w:p>
    <w:p w14:paraId="3EDAD829" w14:textId="77777777" w:rsidR="00EF5EC6" w:rsidRDefault="00EF5EC6" w:rsidP="005748A5">
      <w:pPr>
        <w:spacing w:after="0" w:line="360" w:lineRule="auto"/>
        <w:rPr>
          <w:rFonts w:ascii="Times New Roman" w:hAnsi="Times New Roman" w:cs="Times New Roman"/>
          <w:sz w:val="24"/>
          <w:szCs w:val="24"/>
        </w:rPr>
      </w:pPr>
    </w:p>
    <w:p w14:paraId="29E5D6C7" w14:textId="716D62F0" w:rsidR="002F61BD" w:rsidRDefault="002F61BD" w:rsidP="005748A5">
      <w:pPr>
        <w:spacing w:after="0" w:line="360" w:lineRule="auto"/>
        <w:rPr>
          <w:rFonts w:ascii="Times New Roman" w:hAnsi="Times New Roman" w:cs="Times New Roman"/>
          <w:sz w:val="24"/>
          <w:szCs w:val="24"/>
        </w:rPr>
      </w:pPr>
    </w:p>
    <w:p w14:paraId="1F616280" w14:textId="1C38C0C3" w:rsidR="002E454C" w:rsidRPr="002E454C" w:rsidRDefault="002E454C" w:rsidP="00E92A47">
      <w:pPr>
        <w:pStyle w:val="ListParagraph"/>
        <w:numPr>
          <w:ilvl w:val="0"/>
          <w:numId w:val="8"/>
        </w:numPr>
        <w:spacing w:after="0" w:line="360" w:lineRule="auto"/>
        <w:ind w:left="0" w:hanging="283"/>
        <w:rPr>
          <w:rFonts w:ascii="Times New Roman" w:hAnsi="Times New Roman" w:cs="Times New Roman"/>
          <w:sz w:val="24"/>
          <w:szCs w:val="24"/>
        </w:rPr>
      </w:pPr>
      <w:r w:rsidRPr="002E454C">
        <w:rPr>
          <w:rFonts w:ascii="Times New Roman" w:hAnsi="Times New Roman" w:cs="Times New Roman"/>
          <w:sz w:val="24"/>
          <w:szCs w:val="24"/>
        </w:rPr>
        <w:t xml:space="preserve">Describe </w:t>
      </w:r>
      <w:r w:rsidR="00271E62">
        <w:rPr>
          <w:rFonts w:ascii="Times New Roman" w:hAnsi="Times New Roman" w:cs="Times New Roman"/>
          <w:sz w:val="24"/>
          <w:szCs w:val="24"/>
        </w:rPr>
        <w:t xml:space="preserve">two of </w:t>
      </w:r>
      <w:r w:rsidRPr="002E454C">
        <w:rPr>
          <w:rFonts w:ascii="Times New Roman" w:hAnsi="Times New Roman" w:cs="Times New Roman"/>
          <w:sz w:val="24"/>
          <w:szCs w:val="24"/>
        </w:rPr>
        <w:t>the flaws in your experiment, AND explain how they could be improved to improve the accuracy of your results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417759">
        <w:rPr>
          <w:rFonts w:ascii="Times New Roman" w:hAnsi="Times New Roman" w:cs="Times New Roman"/>
          <w:sz w:val="24"/>
          <w:szCs w:val="24"/>
        </w:rPr>
        <w:t xml:space="preserve">4 </w:t>
      </w:r>
      <w:commentRangeStart w:id="12"/>
      <w:r w:rsidR="00417759">
        <w:rPr>
          <w:rFonts w:ascii="Times New Roman" w:hAnsi="Times New Roman" w:cs="Times New Roman"/>
          <w:sz w:val="24"/>
          <w:szCs w:val="24"/>
        </w:rPr>
        <w:t>marks</w:t>
      </w:r>
      <w:commentRangeEnd w:id="12"/>
      <w:r w:rsidR="00B5659F">
        <w:rPr>
          <w:rStyle w:val="CommentReference"/>
        </w:rPr>
        <w:commentReference w:id="12"/>
      </w:r>
      <w:r w:rsidR="00417759">
        <w:rPr>
          <w:rFonts w:ascii="Times New Roman" w:hAnsi="Times New Roman" w:cs="Times New Roman"/>
          <w:sz w:val="24"/>
          <w:szCs w:val="24"/>
        </w:rPr>
        <w:t>)</w:t>
      </w:r>
    </w:p>
    <w:p w14:paraId="7B4FA2F1" w14:textId="25B156F3" w:rsidR="00DC4299" w:rsidRDefault="00DC4299" w:rsidP="00DC4299">
      <w:pPr>
        <w:spacing w:after="0" w:line="360" w:lineRule="auto"/>
        <w:rPr>
          <w:rFonts w:ascii="Times New Roman" w:hAnsi="Times New Roman" w:cs="Times New Roman"/>
          <w:sz w:val="24"/>
          <w:szCs w:val="24"/>
        </w:rPr>
      </w:pPr>
      <w:r w:rsidRPr="0052036F">
        <w:rPr>
          <w:rFonts w:ascii="Times New Roman" w:hAnsi="Times New Roman" w:cs="Times New Roman"/>
          <w:sz w:val="24"/>
          <w:szCs w:val="24"/>
        </w:rPr>
        <w:t>_________________________________________________________________________________________________________________________________</w:t>
      </w:r>
      <w:r>
        <w:rPr>
          <w:rFonts w:ascii="Times New Roman" w:hAnsi="Times New Roman" w:cs="Times New Roman"/>
          <w:sz w:val="24"/>
          <w:szCs w:val="24"/>
        </w:rPr>
        <w:t>_________</w:t>
      </w:r>
      <w:r w:rsidRPr="0052036F">
        <w:rPr>
          <w:rFonts w:ascii="Times New Roman" w:hAnsi="Times New Roman" w:cs="Times New Roman"/>
          <w:sz w:val="24"/>
          <w:szCs w:val="24"/>
        </w:rPr>
        <w:t>____________</w:t>
      </w:r>
      <w:r w:rsidRPr="0052036F">
        <w:rPr>
          <w:rFonts w:ascii="Times New Roman" w:hAnsi="Times New Roman" w:cs="Times New Roman"/>
          <w:sz w:val="24"/>
          <w:szCs w:val="24"/>
        </w:rPr>
        <w:lastRenderedPageBreak/>
        <w:t>_______________________________________________________________________________________________</w:t>
      </w:r>
      <w:r>
        <w:rPr>
          <w:rFonts w:ascii="Times New Roman" w:hAnsi="Times New Roman" w:cs="Times New Roman"/>
          <w:sz w:val="24"/>
          <w:szCs w:val="24"/>
        </w:rPr>
        <w:t>______</w:t>
      </w:r>
      <w:r w:rsidRPr="0052036F">
        <w:rPr>
          <w:rFonts w:ascii="Times New Roman" w:hAnsi="Times New Roman" w:cs="Times New Roman"/>
          <w:sz w:val="24"/>
          <w:szCs w:val="24"/>
        </w:rPr>
        <w:t>_________________________________________________________________________________________________</w:t>
      </w:r>
    </w:p>
    <w:p w14:paraId="43A01D65" w14:textId="77777777" w:rsidR="00B94FED" w:rsidRPr="0052036F" w:rsidRDefault="00B94FED" w:rsidP="006112DE">
      <w:pPr>
        <w:pStyle w:val="ListParagraph"/>
        <w:spacing w:after="0" w:line="240" w:lineRule="auto"/>
        <w:ind w:left="0"/>
        <w:rPr>
          <w:rFonts w:ascii="Times New Roman" w:hAnsi="Times New Roman" w:cs="Times New Roman"/>
          <w:sz w:val="24"/>
          <w:szCs w:val="24"/>
        </w:rPr>
      </w:pPr>
    </w:p>
    <w:p w14:paraId="31B75A8B" w14:textId="44B0B7FB" w:rsidR="00DC4299" w:rsidRDefault="00EF5EC6" w:rsidP="00DC4299">
      <w:pPr>
        <w:pStyle w:val="ListParagraph"/>
        <w:numPr>
          <w:ilvl w:val="0"/>
          <w:numId w:val="8"/>
        </w:numPr>
        <w:spacing w:after="0" w:line="240" w:lineRule="auto"/>
        <w:ind w:left="0" w:hanging="283"/>
        <w:rPr>
          <w:rFonts w:ascii="Times New Roman" w:hAnsi="Times New Roman" w:cs="Times New Roman"/>
          <w:sz w:val="24"/>
          <w:szCs w:val="24"/>
        </w:rPr>
      </w:pPr>
      <w:r>
        <w:rPr>
          <w:rFonts w:ascii="Times New Roman" w:hAnsi="Times New Roman" w:cs="Times New Roman"/>
          <w:sz w:val="24"/>
          <w:szCs w:val="24"/>
        </w:rPr>
        <w:t xml:space="preserve">Write </w:t>
      </w:r>
      <w:r w:rsidR="00DC4299">
        <w:rPr>
          <w:rFonts w:ascii="Times New Roman" w:hAnsi="Times New Roman" w:cs="Times New Roman"/>
          <w:sz w:val="24"/>
          <w:szCs w:val="24"/>
        </w:rPr>
        <w:t xml:space="preserve">a conclusion, </w:t>
      </w:r>
      <w:r w:rsidR="00294FC7">
        <w:rPr>
          <w:rFonts w:ascii="Times New Roman" w:hAnsi="Times New Roman" w:cs="Times New Roman"/>
          <w:sz w:val="24"/>
          <w:szCs w:val="24"/>
        </w:rPr>
        <w:t>including</w:t>
      </w:r>
      <w:r w:rsidR="00DC4299">
        <w:rPr>
          <w:rFonts w:ascii="Times New Roman" w:hAnsi="Times New Roman" w:cs="Times New Roman"/>
          <w:sz w:val="24"/>
          <w:szCs w:val="24"/>
        </w:rPr>
        <w:t xml:space="preserve"> whether your hypothesis was supported by the results.</w:t>
      </w:r>
      <w:r w:rsidR="00DC4299">
        <w:rPr>
          <w:rFonts w:ascii="Times New Roman" w:hAnsi="Times New Roman" w:cs="Times New Roman"/>
          <w:sz w:val="24"/>
          <w:szCs w:val="24"/>
        </w:rPr>
        <w:tab/>
      </w:r>
      <w:r w:rsidR="00DC4299">
        <w:rPr>
          <w:rFonts w:ascii="Times New Roman" w:hAnsi="Times New Roman" w:cs="Times New Roman"/>
          <w:sz w:val="24"/>
          <w:szCs w:val="24"/>
        </w:rPr>
        <w:tab/>
        <w:t>(3 marks)</w:t>
      </w:r>
    </w:p>
    <w:p w14:paraId="62194595" w14:textId="77777777" w:rsidR="00DC4299" w:rsidRDefault="00DC4299" w:rsidP="00DC4299">
      <w:pPr>
        <w:pStyle w:val="ListParagraph"/>
        <w:spacing w:after="0" w:line="240" w:lineRule="auto"/>
        <w:ind w:left="0"/>
        <w:rPr>
          <w:rFonts w:ascii="Times New Roman" w:hAnsi="Times New Roman" w:cs="Times New Roman"/>
          <w:sz w:val="24"/>
          <w:szCs w:val="24"/>
        </w:rPr>
      </w:pPr>
    </w:p>
    <w:p w14:paraId="7E8F6314" w14:textId="77777777" w:rsidR="00DC4299" w:rsidRDefault="00DC4299" w:rsidP="00DC4299">
      <w:pPr>
        <w:spacing w:after="0" w:line="360" w:lineRule="auto"/>
        <w:rPr>
          <w:rFonts w:ascii="Times New Roman" w:hAnsi="Times New Roman" w:cs="Times New Roman"/>
          <w:sz w:val="24"/>
          <w:szCs w:val="24"/>
        </w:rPr>
      </w:pPr>
      <w:r w:rsidRPr="0052036F">
        <w:rPr>
          <w:rFonts w:ascii="Times New Roman" w:hAnsi="Times New Roman" w:cs="Times New Roman"/>
          <w:sz w:val="24"/>
          <w:szCs w:val="24"/>
        </w:rPr>
        <w:t>_________________________________________________________________________________________________________________________________</w:t>
      </w:r>
      <w:r>
        <w:rPr>
          <w:rFonts w:ascii="Times New Roman" w:hAnsi="Times New Roman" w:cs="Times New Roman"/>
          <w:sz w:val="24"/>
          <w:szCs w:val="24"/>
        </w:rPr>
        <w:t>_________</w:t>
      </w:r>
      <w:r w:rsidRPr="0052036F">
        <w:rPr>
          <w:rFonts w:ascii="Times New Roman" w:hAnsi="Times New Roman" w:cs="Times New Roman"/>
          <w:sz w:val="24"/>
          <w:szCs w:val="24"/>
        </w:rPr>
        <w:t>___________________________________________________________________________________________________________</w:t>
      </w:r>
      <w:r>
        <w:rPr>
          <w:rFonts w:ascii="Times New Roman" w:hAnsi="Times New Roman" w:cs="Times New Roman"/>
          <w:sz w:val="24"/>
          <w:szCs w:val="24"/>
        </w:rPr>
        <w:t>______</w:t>
      </w:r>
      <w:r w:rsidRPr="0052036F">
        <w:rPr>
          <w:rFonts w:ascii="Times New Roman" w:hAnsi="Times New Roman" w:cs="Times New Roman"/>
          <w:sz w:val="24"/>
          <w:szCs w:val="24"/>
        </w:rPr>
        <w:t>___________________________________________________________________________________________________________________________________________</w:t>
      </w:r>
      <w:r>
        <w:rPr>
          <w:rFonts w:ascii="Times New Roman" w:hAnsi="Times New Roman" w:cs="Times New Roman"/>
          <w:sz w:val="24"/>
          <w:szCs w:val="24"/>
        </w:rPr>
        <w:t>_________</w:t>
      </w:r>
      <w:r w:rsidRPr="0052036F">
        <w:rPr>
          <w:rFonts w:ascii="Times New Roman" w:hAnsi="Times New Roman" w:cs="Times New Roman"/>
          <w:sz w:val="24"/>
          <w:szCs w:val="24"/>
        </w:rPr>
        <w:t>___________________________________________________________________________________________________________</w:t>
      </w:r>
      <w:r>
        <w:rPr>
          <w:rFonts w:ascii="Times New Roman" w:hAnsi="Times New Roman" w:cs="Times New Roman"/>
          <w:sz w:val="24"/>
          <w:szCs w:val="24"/>
        </w:rPr>
        <w:t>______</w:t>
      </w:r>
      <w:r w:rsidRPr="0052036F">
        <w:rPr>
          <w:rFonts w:ascii="Times New Roman" w:hAnsi="Times New Roman" w:cs="Times New Roman"/>
          <w:sz w:val="24"/>
          <w:szCs w:val="24"/>
        </w:rPr>
        <w:t>__________</w:t>
      </w:r>
    </w:p>
    <w:p w14:paraId="180370D6" w14:textId="7A13BC84" w:rsidR="00A90434" w:rsidRPr="0052036F" w:rsidRDefault="00A90434" w:rsidP="006112DE">
      <w:pPr>
        <w:spacing w:after="0" w:line="240" w:lineRule="auto"/>
        <w:rPr>
          <w:rFonts w:ascii="Times New Roman" w:hAnsi="Times New Roman" w:cs="Times New Roman"/>
          <w:sz w:val="24"/>
          <w:szCs w:val="24"/>
        </w:rPr>
      </w:pPr>
      <w:r w:rsidRPr="0052036F">
        <w:rPr>
          <w:rFonts w:ascii="Times New Roman" w:hAnsi="Times New Roman" w:cs="Times New Roman"/>
          <w:sz w:val="24"/>
          <w:szCs w:val="24"/>
        </w:rPr>
        <w:br w:type="page"/>
      </w:r>
    </w:p>
    <w:p w14:paraId="2BACF05B" w14:textId="77777777" w:rsidR="00865F30" w:rsidRPr="0052036F" w:rsidRDefault="00865F30" w:rsidP="00865F30">
      <w:pPr>
        <w:pStyle w:val="NoSpacing"/>
        <w:jc w:val="center"/>
        <w:rPr>
          <w:rFonts w:ascii="Times New Roman" w:hAnsi="Times New Roman" w:cs="Times New Roman"/>
          <w:b/>
          <w:sz w:val="24"/>
          <w:szCs w:val="24"/>
        </w:rPr>
      </w:pPr>
      <w:r w:rsidRPr="0052036F">
        <w:rPr>
          <w:rFonts w:ascii="Times New Roman" w:hAnsi="Times New Roman" w:cs="Times New Roman"/>
          <w:b/>
          <w:sz w:val="24"/>
          <w:szCs w:val="24"/>
        </w:rPr>
        <w:lastRenderedPageBreak/>
        <w:t>Marking Key</w:t>
      </w:r>
    </w:p>
    <w:p w14:paraId="248DA5DB" w14:textId="77777777" w:rsidR="00865F30" w:rsidRPr="0052036F" w:rsidRDefault="00865F30" w:rsidP="00865F30">
      <w:pPr>
        <w:pStyle w:val="NoSpacing"/>
        <w:rPr>
          <w:rFonts w:ascii="Times New Roman" w:hAnsi="Times New Roman" w:cs="Times New Roman"/>
          <w:sz w:val="24"/>
          <w:szCs w:val="24"/>
        </w:rPr>
      </w:pPr>
    </w:p>
    <w:p w14:paraId="69209162" w14:textId="77777777" w:rsidR="00865F30" w:rsidRDefault="00865F30" w:rsidP="00865F30">
      <w:pPr>
        <w:pStyle w:val="NoSpacing"/>
        <w:numPr>
          <w:ilvl w:val="0"/>
          <w:numId w:val="17"/>
        </w:numPr>
        <w:ind w:left="0" w:hanging="284"/>
        <w:rPr>
          <w:rFonts w:ascii="Times New Roman" w:hAnsi="Times New Roman" w:cs="Times New Roman"/>
          <w:sz w:val="24"/>
          <w:szCs w:val="24"/>
        </w:rPr>
      </w:pPr>
      <w:r>
        <w:rPr>
          <w:rFonts w:ascii="Times New Roman" w:hAnsi="Times New Roman" w:cs="Times New Roman"/>
          <w:sz w:val="24"/>
          <w:szCs w:val="24"/>
        </w:rPr>
        <w:t>Name and describe three factors that impact the launch distance of rockets (3 marks)</w:t>
      </w:r>
    </w:p>
    <w:p w14:paraId="217639BD" w14:textId="77777777" w:rsidR="00865F30" w:rsidRDefault="00865F30" w:rsidP="00865F30">
      <w:pPr>
        <w:pStyle w:val="NoSpacing"/>
        <w:rPr>
          <w:rFonts w:ascii="Times New Roman" w:hAnsi="Times New Roman" w:cs="Times New Roman"/>
          <w:color w:val="FF0000"/>
          <w:sz w:val="24"/>
          <w:szCs w:val="24"/>
        </w:rPr>
      </w:pPr>
      <w:r>
        <w:rPr>
          <w:rFonts w:ascii="Times New Roman" w:hAnsi="Times New Roman" w:cs="Times New Roman"/>
          <w:color w:val="FF0000"/>
          <w:sz w:val="24"/>
          <w:szCs w:val="24"/>
        </w:rPr>
        <w:t>1 mark for naming specific factor</w:t>
      </w:r>
    </w:p>
    <w:p w14:paraId="4F91D908" w14:textId="77777777" w:rsidR="00865F30" w:rsidRDefault="00865F30" w:rsidP="00865F30">
      <w:pPr>
        <w:pStyle w:val="NoSpacing"/>
        <w:rPr>
          <w:rFonts w:ascii="Times New Roman" w:hAnsi="Times New Roman" w:cs="Times New Roman"/>
          <w:color w:val="FF0000"/>
          <w:sz w:val="24"/>
          <w:szCs w:val="24"/>
        </w:rPr>
      </w:pPr>
      <w:r>
        <w:rPr>
          <w:rFonts w:ascii="Times New Roman" w:hAnsi="Times New Roman" w:cs="Times New Roman"/>
          <w:color w:val="FF0000"/>
          <w:sz w:val="24"/>
          <w:szCs w:val="24"/>
        </w:rPr>
        <w:t>Possible answers include:</w:t>
      </w:r>
    </w:p>
    <w:p w14:paraId="293FEBCA" w14:textId="77777777" w:rsidR="00865F30" w:rsidRDefault="00865F30" w:rsidP="00865F30">
      <w:pPr>
        <w:pStyle w:val="NoSpacing"/>
        <w:numPr>
          <w:ilvl w:val="0"/>
          <w:numId w:val="32"/>
        </w:numPr>
        <w:rPr>
          <w:rFonts w:ascii="Times New Roman" w:hAnsi="Times New Roman" w:cs="Times New Roman"/>
          <w:color w:val="FF0000"/>
          <w:sz w:val="24"/>
          <w:szCs w:val="24"/>
        </w:rPr>
      </w:pPr>
      <w:r>
        <w:rPr>
          <w:rFonts w:ascii="Times New Roman" w:hAnsi="Times New Roman" w:cs="Times New Roman"/>
          <w:color w:val="FF0000"/>
          <w:sz w:val="24"/>
          <w:szCs w:val="24"/>
        </w:rPr>
        <w:t>Volume of water</w:t>
      </w:r>
    </w:p>
    <w:p w14:paraId="14455CBB" w14:textId="77777777" w:rsidR="00865F30" w:rsidRDefault="00865F30" w:rsidP="00865F30">
      <w:pPr>
        <w:pStyle w:val="NoSpacing"/>
        <w:numPr>
          <w:ilvl w:val="0"/>
          <w:numId w:val="32"/>
        </w:numPr>
        <w:rPr>
          <w:rFonts w:ascii="Times New Roman" w:hAnsi="Times New Roman" w:cs="Times New Roman"/>
          <w:color w:val="FF0000"/>
          <w:sz w:val="24"/>
          <w:szCs w:val="24"/>
        </w:rPr>
      </w:pPr>
      <w:r>
        <w:rPr>
          <w:rFonts w:ascii="Times New Roman" w:hAnsi="Times New Roman" w:cs="Times New Roman"/>
          <w:color w:val="FF0000"/>
          <w:sz w:val="24"/>
          <w:szCs w:val="24"/>
        </w:rPr>
        <w:t>Weight of rocket</w:t>
      </w:r>
    </w:p>
    <w:p w14:paraId="44033C30" w14:textId="77777777" w:rsidR="00865F30" w:rsidRDefault="00865F30" w:rsidP="00865F30">
      <w:pPr>
        <w:pStyle w:val="NoSpacing"/>
        <w:numPr>
          <w:ilvl w:val="0"/>
          <w:numId w:val="32"/>
        </w:numPr>
        <w:rPr>
          <w:rFonts w:ascii="Times New Roman" w:hAnsi="Times New Roman" w:cs="Times New Roman"/>
          <w:color w:val="FF0000"/>
          <w:sz w:val="24"/>
          <w:szCs w:val="24"/>
        </w:rPr>
      </w:pPr>
      <w:r>
        <w:rPr>
          <w:rFonts w:ascii="Times New Roman" w:hAnsi="Times New Roman" w:cs="Times New Roman"/>
          <w:color w:val="FF0000"/>
          <w:sz w:val="24"/>
          <w:szCs w:val="24"/>
        </w:rPr>
        <w:t>Size of bottle</w:t>
      </w:r>
    </w:p>
    <w:p w14:paraId="4B28D780" w14:textId="77777777" w:rsidR="00865F30" w:rsidRDefault="00865F30" w:rsidP="00865F30">
      <w:pPr>
        <w:pStyle w:val="NoSpacing"/>
        <w:numPr>
          <w:ilvl w:val="0"/>
          <w:numId w:val="32"/>
        </w:numPr>
        <w:rPr>
          <w:rFonts w:ascii="Times New Roman" w:hAnsi="Times New Roman" w:cs="Times New Roman"/>
          <w:color w:val="FF0000"/>
          <w:sz w:val="24"/>
          <w:szCs w:val="24"/>
        </w:rPr>
      </w:pPr>
      <w:r>
        <w:rPr>
          <w:rFonts w:ascii="Times New Roman" w:hAnsi="Times New Roman" w:cs="Times New Roman"/>
          <w:color w:val="FF0000"/>
          <w:sz w:val="24"/>
          <w:szCs w:val="24"/>
        </w:rPr>
        <w:t>Shape of nose cone</w:t>
      </w:r>
    </w:p>
    <w:p w14:paraId="78E03013" w14:textId="77777777" w:rsidR="00865F30" w:rsidRPr="0044358A" w:rsidRDefault="00865F30" w:rsidP="00865F30">
      <w:pPr>
        <w:pStyle w:val="NoSpacing"/>
        <w:numPr>
          <w:ilvl w:val="0"/>
          <w:numId w:val="32"/>
        </w:numPr>
        <w:rPr>
          <w:rFonts w:ascii="Times New Roman" w:hAnsi="Times New Roman" w:cs="Times New Roman"/>
          <w:color w:val="FF0000"/>
          <w:sz w:val="24"/>
          <w:szCs w:val="24"/>
        </w:rPr>
      </w:pPr>
      <w:r>
        <w:rPr>
          <w:rFonts w:ascii="Times New Roman" w:hAnsi="Times New Roman" w:cs="Times New Roman"/>
          <w:color w:val="FF0000"/>
          <w:sz w:val="24"/>
          <w:szCs w:val="24"/>
        </w:rPr>
        <w:t>Shape of bottle</w:t>
      </w:r>
    </w:p>
    <w:p w14:paraId="4BA13C4B" w14:textId="77777777" w:rsidR="00865F30" w:rsidRPr="0052036F" w:rsidRDefault="00865F30" w:rsidP="00865F30">
      <w:pPr>
        <w:pStyle w:val="NoSpacing"/>
        <w:rPr>
          <w:rFonts w:ascii="Times New Roman" w:hAnsi="Times New Roman" w:cs="Times New Roman"/>
          <w:sz w:val="24"/>
          <w:szCs w:val="24"/>
        </w:rPr>
      </w:pPr>
    </w:p>
    <w:p w14:paraId="0392D899" w14:textId="77777777" w:rsidR="00865F30" w:rsidRDefault="00865F30" w:rsidP="00865F30">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Describe the</w:t>
      </w:r>
      <w:r w:rsidRPr="0052036F">
        <w:rPr>
          <w:rFonts w:ascii="Times New Roman" w:hAnsi="Times New Roman" w:cs="Times New Roman"/>
          <w:sz w:val="24"/>
          <w:szCs w:val="24"/>
        </w:rPr>
        <w:t xml:space="preserve"> factor you are going to change and </w:t>
      </w:r>
      <w:r>
        <w:rPr>
          <w:rFonts w:ascii="Times New Roman" w:hAnsi="Times New Roman" w:cs="Times New Roman"/>
          <w:sz w:val="24"/>
          <w:szCs w:val="24"/>
        </w:rPr>
        <w:t xml:space="preserve">explain </w:t>
      </w:r>
      <w:r w:rsidRPr="0052036F">
        <w:rPr>
          <w:rFonts w:ascii="Times New Roman" w:hAnsi="Times New Roman" w:cs="Times New Roman"/>
          <w:sz w:val="24"/>
          <w:szCs w:val="24"/>
        </w:rPr>
        <w:t xml:space="preserve">how you think it will </w:t>
      </w:r>
      <w:r>
        <w:rPr>
          <w:rFonts w:ascii="Times New Roman" w:hAnsi="Times New Roman" w:cs="Times New Roman"/>
          <w:sz w:val="24"/>
          <w:szCs w:val="24"/>
        </w:rPr>
        <w:t xml:space="preserve">affect the flight of the rocket.  </w:t>
      </w:r>
    </w:p>
    <w:p w14:paraId="338C26C5" w14:textId="77777777" w:rsidR="00865F30" w:rsidRDefault="00865F30" w:rsidP="00865F30">
      <w:pPr>
        <w:pStyle w:val="ListParagraph"/>
        <w:spacing w:after="0" w:line="240" w:lineRule="auto"/>
        <w:ind w:left="0"/>
        <w:rPr>
          <w:rFonts w:ascii="Times New Roman" w:hAnsi="Times New Roman" w:cs="Times New Roman"/>
          <w:color w:val="FF0000"/>
          <w:sz w:val="24"/>
          <w:szCs w:val="24"/>
        </w:rPr>
      </w:pPr>
      <w:r>
        <w:rPr>
          <w:rFonts w:ascii="Times New Roman" w:hAnsi="Times New Roman" w:cs="Times New Roman"/>
          <w:color w:val="FF0000"/>
          <w:sz w:val="24"/>
          <w:szCs w:val="24"/>
        </w:rPr>
        <w:t>1 mark for naming factor</w:t>
      </w:r>
    </w:p>
    <w:p w14:paraId="22B82E75" w14:textId="77777777" w:rsidR="00865F30" w:rsidRDefault="00865F30" w:rsidP="00865F30">
      <w:pPr>
        <w:pStyle w:val="ListParagraph"/>
        <w:spacing w:after="0" w:line="240" w:lineRule="auto"/>
        <w:ind w:left="0"/>
        <w:rPr>
          <w:rFonts w:ascii="Times New Roman" w:hAnsi="Times New Roman" w:cs="Times New Roman"/>
          <w:color w:val="FF0000"/>
          <w:sz w:val="24"/>
          <w:szCs w:val="24"/>
        </w:rPr>
      </w:pPr>
      <w:r>
        <w:rPr>
          <w:rFonts w:ascii="Times New Roman" w:hAnsi="Times New Roman" w:cs="Times New Roman"/>
          <w:color w:val="FF0000"/>
          <w:sz w:val="24"/>
          <w:szCs w:val="24"/>
        </w:rPr>
        <w:t>2 marks for saying the effect on the rocket</w:t>
      </w:r>
    </w:p>
    <w:p w14:paraId="0EDAFEA5" w14:textId="77777777" w:rsidR="00865F30" w:rsidRPr="0044358A" w:rsidRDefault="00865F30" w:rsidP="00865F30">
      <w:pPr>
        <w:pStyle w:val="ListParagraph"/>
        <w:spacing w:after="0" w:line="240" w:lineRule="auto"/>
        <w:ind w:left="0"/>
        <w:rPr>
          <w:rFonts w:ascii="Times New Roman" w:hAnsi="Times New Roman" w:cs="Times New Roman"/>
          <w:color w:val="FF0000"/>
          <w:sz w:val="24"/>
          <w:szCs w:val="24"/>
        </w:rPr>
      </w:pPr>
      <w:r>
        <w:rPr>
          <w:rFonts w:ascii="Times New Roman" w:hAnsi="Times New Roman" w:cs="Times New Roman"/>
          <w:color w:val="FF0000"/>
          <w:sz w:val="24"/>
          <w:szCs w:val="24"/>
        </w:rPr>
        <w:t>e.g. a lighter rocket will travel further than a heavier rocket</w:t>
      </w:r>
    </w:p>
    <w:p w14:paraId="0267C601" w14:textId="77777777" w:rsidR="00865F30" w:rsidRPr="00385B82" w:rsidRDefault="00865F30" w:rsidP="00865F30">
      <w:pPr>
        <w:pStyle w:val="ListParagraph"/>
        <w:numPr>
          <w:ilvl w:val="0"/>
          <w:numId w:val="17"/>
        </w:numPr>
        <w:spacing w:after="0" w:line="240" w:lineRule="auto"/>
        <w:ind w:left="0" w:firstLine="284"/>
        <w:rPr>
          <w:rFonts w:ascii="Times New Roman" w:hAnsi="Times New Roman" w:cs="Times New Roman"/>
          <w:sz w:val="24"/>
          <w:szCs w:val="24"/>
        </w:rPr>
      </w:pPr>
      <w:r w:rsidRPr="00BB0EE1">
        <w:rPr>
          <w:rFonts w:ascii="Times New Roman" w:hAnsi="Times New Roman" w:cs="Times New Roman"/>
          <w:sz w:val="24"/>
          <w:szCs w:val="24"/>
        </w:rPr>
        <w:t>Independent Variable:</w:t>
      </w:r>
      <w:r w:rsidRPr="00385B82">
        <w:rPr>
          <w:rFonts w:ascii="Times New Roman" w:hAnsi="Times New Roman" w:cs="Times New Roman"/>
          <w:sz w:val="24"/>
          <w:szCs w:val="24"/>
        </w:rPr>
        <w:tab/>
      </w:r>
      <w:r w:rsidRPr="00385B82">
        <w:rPr>
          <w:rFonts w:ascii="Times New Roman" w:hAnsi="Times New Roman" w:cs="Times New Roman"/>
          <w:sz w:val="24"/>
          <w:szCs w:val="24"/>
        </w:rPr>
        <w:tab/>
      </w:r>
      <w:r w:rsidRPr="00385B82">
        <w:rPr>
          <w:rFonts w:ascii="Times New Roman" w:hAnsi="Times New Roman" w:cs="Times New Roman"/>
          <w:sz w:val="24"/>
          <w:szCs w:val="24"/>
        </w:rPr>
        <w:tab/>
      </w:r>
      <w:r w:rsidRPr="00385B82">
        <w:rPr>
          <w:rFonts w:ascii="Times New Roman" w:hAnsi="Times New Roman" w:cs="Times New Roman"/>
          <w:sz w:val="24"/>
          <w:szCs w:val="24"/>
        </w:rPr>
        <w:tab/>
      </w:r>
      <w:r w:rsidRPr="00385B82">
        <w:rPr>
          <w:rFonts w:ascii="Times New Roman" w:hAnsi="Times New Roman" w:cs="Times New Roman"/>
          <w:sz w:val="24"/>
          <w:szCs w:val="24"/>
        </w:rPr>
        <w:tab/>
      </w:r>
      <w:r w:rsidRPr="00385B82">
        <w:rPr>
          <w:rFonts w:ascii="Times New Roman" w:hAnsi="Times New Roman" w:cs="Times New Roman"/>
          <w:sz w:val="24"/>
          <w:szCs w:val="24"/>
        </w:rPr>
        <w:tab/>
      </w:r>
      <w:r w:rsidRPr="00385B82">
        <w:rPr>
          <w:rFonts w:ascii="Times New Roman" w:hAnsi="Times New Roman" w:cs="Times New Roman"/>
          <w:sz w:val="24"/>
          <w:szCs w:val="24"/>
        </w:rPr>
        <w:tab/>
        <w:t>(1 mark)</w:t>
      </w:r>
    </w:p>
    <w:p w14:paraId="6223C178" w14:textId="77777777" w:rsidR="00865F30" w:rsidRPr="0052036F" w:rsidRDefault="00865F30" w:rsidP="00865F30">
      <w:pPr>
        <w:pStyle w:val="NoSpacing"/>
        <w:numPr>
          <w:ilvl w:val="0"/>
          <w:numId w:val="16"/>
        </w:numPr>
        <w:ind w:left="0"/>
        <w:rPr>
          <w:rFonts w:ascii="Times New Roman" w:hAnsi="Times New Roman" w:cs="Times New Roman"/>
          <w:color w:val="FF0000"/>
          <w:sz w:val="24"/>
          <w:szCs w:val="24"/>
        </w:rPr>
      </w:pPr>
      <w:r w:rsidRPr="0052036F">
        <w:rPr>
          <w:rFonts w:ascii="Times New Roman" w:hAnsi="Times New Roman" w:cs="Times New Roman"/>
          <w:color w:val="FF0000"/>
          <w:sz w:val="24"/>
          <w:szCs w:val="24"/>
        </w:rPr>
        <w:t>Mentioning independent, must be specific</w:t>
      </w:r>
      <w:r w:rsidRPr="0052036F">
        <w:rPr>
          <w:rFonts w:ascii="Times New Roman" w:hAnsi="Times New Roman" w:cs="Times New Roman"/>
          <w:color w:val="FF0000"/>
          <w:sz w:val="24"/>
          <w:szCs w:val="24"/>
        </w:rPr>
        <w:tab/>
      </w:r>
      <w:r w:rsidRPr="0052036F">
        <w:rPr>
          <w:rFonts w:ascii="Times New Roman" w:hAnsi="Times New Roman" w:cs="Times New Roman"/>
          <w:color w:val="FF0000"/>
          <w:sz w:val="24"/>
          <w:szCs w:val="24"/>
        </w:rPr>
        <w:tab/>
        <w:t>(1)</w:t>
      </w:r>
    </w:p>
    <w:p w14:paraId="10C1FFC7" w14:textId="77777777" w:rsidR="00865F30" w:rsidRPr="0052036F" w:rsidRDefault="00865F30" w:rsidP="00865F30">
      <w:pPr>
        <w:pStyle w:val="NoSpacing"/>
        <w:rPr>
          <w:rFonts w:ascii="Times New Roman" w:hAnsi="Times New Roman" w:cs="Times New Roman"/>
          <w:sz w:val="24"/>
          <w:szCs w:val="24"/>
        </w:rPr>
      </w:pPr>
    </w:p>
    <w:p w14:paraId="7D7E1DFA" w14:textId="77777777" w:rsidR="00865F30" w:rsidRPr="00BB0EE1" w:rsidRDefault="00865F30" w:rsidP="00865F30">
      <w:pPr>
        <w:pStyle w:val="NoSpacing"/>
        <w:numPr>
          <w:ilvl w:val="0"/>
          <w:numId w:val="17"/>
        </w:numPr>
        <w:ind w:left="0" w:firstLine="284"/>
        <w:rPr>
          <w:rFonts w:ascii="Times New Roman" w:hAnsi="Times New Roman" w:cs="Times New Roman"/>
          <w:sz w:val="24"/>
          <w:szCs w:val="24"/>
        </w:rPr>
      </w:pPr>
      <w:r w:rsidRPr="00BB0EE1">
        <w:rPr>
          <w:rFonts w:ascii="Times New Roman" w:hAnsi="Times New Roman" w:cs="Times New Roman"/>
          <w:sz w:val="24"/>
          <w:szCs w:val="24"/>
        </w:rPr>
        <w:t>Dependent Variable:</w:t>
      </w:r>
      <w:r w:rsidRPr="00BB0EE1">
        <w:rPr>
          <w:rFonts w:ascii="Times New Roman" w:hAnsi="Times New Roman" w:cs="Times New Roman"/>
          <w:sz w:val="24"/>
          <w:szCs w:val="24"/>
        </w:rPr>
        <w:tab/>
      </w:r>
      <w:r w:rsidRPr="00BB0EE1">
        <w:rPr>
          <w:rFonts w:ascii="Times New Roman" w:hAnsi="Times New Roman" w:cs="Times New Roman"/>
          <w:sz w:val="24"/>
          <w:szCs w:val="24"/>
        </w:rPr>
        <w:tab/>
      </w:r>
      <w:r w:rsidRPr="00BB0EE1">
        <w:rPr>
          <w:rFonts w:ascii="Times New Roman" w:hAnsi="Times New Roman" w:cs="Times New Roman"/>
          <w:sz w:val="24"/>
          <w:szCs w:val="24"/>
        </w:rPr>
        <w:tab/>
      </w:r>
      <w:r w:rsidRPr="00BB0EE1">
        <w:rPr>
          <w:rFonts w:ascii="Times New Roman" w:hAnsi="Times New Roman" w:cs="Times New Roman"/>
          <w:sz w:val="24"/>
          <w:szCs w:val="24"/>
        </w:rPr>
        <w:tab/>
      </w:r>
      <w:r w:rsidRPr="00BB0EE1">
        <w:rPr>
          <w:rFonts w:ascii="Times New Roman" w:hAnsi="Times New Roman" w:cs="Times New Roman"/>
          <w:sz w:val="24"/>
          <w:szCs w:val="24"/>
        </w:rPr>
        <w:tab/>
      </w:r>
      <w:r w:rsidRPr="00BB0EE1">
        <w:rPr>
          <w:rFonts w:ascii="Times New Roman" w:hAnsi="Times New Roman" w:cs="Times New Roman"/>
          <w:sz w:val="24"/>
          <w:szCs w:val="24"/>
        </w:rPr>
        <w:tab/>
        <w:t>(1 mark)</w:t>
      </w:r>
    </w:p>
    <w:p w14:paraId="6A50F1DC" w14:textId="77777777" w:rsidR="00865F30" w:rsidRPr="0052036F" w:rsidRDefault="00865F30" w:rsidP="00865F30">
      <w:pPr>
        <w:pStyle w:val="NoSpacing"/>
        <w:numPr>
          <w:ilvl w:val="0"/>
          <w:numId w:val="16"/>
        </w:numPr>
        <w:ind w:left="0"/>
        <w:rPr>
          <w:rFonts w:ascii="Times New Roman" w:hAnsi="Times New Roman" w:cs="Times New Roman"/>
          <w:color w:val="FF0000"/>
          <w:sz w:val="24"/>
          <w:szCs w:val="24"/>
        </w:rPr>
      </w:pPr>
      <w:r w:rsidRPr="0052036F">
        <w:rPr>
          <w:rFonts w:ascii="Times New Roman" w:hAnsi="Times New Roman" w:cs="Times New Roman"/>
          <w:color w:val="FF0000"/>
          <w:sz w:val="24"/>
          <w:szCs w:val="24"/>
        </w:rPr>
        <w:t>Mentioning dependent, must be specific</w:t>
      </w:r>
      <w:r w:rsidRPr="0052036F">
        <w:rPr>
          <w:rFonts w:ascii="Times New Roman" w:hAnsi="Times New Roman" w:cs="Times New Roman"/>
          <w:color w:val="FF0000"/>
          <w:sz w:val="24"/>
          <w:szCs w:val="24"/>
        </w:rPr>
        <w:tab/>
      </w:r>
      <w:r w:rsidRPr="0052036F">
        <w:rPr>
          <w:rFonts w:ascii="Times New Roman" w:hAnsi="Times New Roman" w:cs="Times New Roman"/>
          <w:color w:val="FF0000"/>
          <w:sz w:val="24"/>
          <w:szCs w:val="24"/>
        </w:rPr>
        <w:tab/>
      </w:r>
      <w:r w:rsidRPr="0052036F">
        <w:rPr>
          <w:rFonts w:ascii="Times New Roman" w:hAnsi="Times New Roman" w:cs="Times New Roman"/>
          <w:color w:val="FF0000"/>
          <w:sz w:val="24"/>
          <w:szCs w:val="24"/>
        </w:rPr>
        <w:tab/>
        <w:t>(1)</w:t>
      </w:r>
    </w:p>
    <w:p w14:paraId="3E5B7072" w14:textId="77777777" w:rsidR="00865F30" w:rsidRPr="0052036F" w:rsidRDefault="00865F30" w:rsidP="00865F30">
      <w:pPr>
        <w:pStyle w:val="NoSpacing"/>
        <w:ind w:firstLine="284"/>
        <w:rPr>
          <w:rFonts w:ascii="Times New Roman" w:hAnsi="Times New Roman" w:cs="Times New Roman"/>
          <w:sz w:val="24"/>
          <w:szCs w:val="24"/>
        </w:rPr>
      </w:pPr>
    </w:p>
    <w:p w14:paraId="54F591FD" w14:textId="5DAAE84B" w:rsidR="00865F30" w:rsidRDefault="00865F30" w:rsidP="00865F30">
      <w:pPr>
        <w:pStyle w:val="NoSpacing"/>
        <w:numPr>
          <w:ilvl w:val="0"/>
          <w:numId w:val="17"/>
        </w:numPr>
        <w:ind w:left="0" w:hanging="284"/>
        <w:rPr>
          <w:rFonts w:ascii="Times New Roman" w:hAnsi="Times New Roman" w:cs="Times New Roman"/>
          <w:sz w:val="24"/>
          <w:szCs w:val="24"/>
        </w:rPr>
      </w:pPr>
      <w:r>
        <w:rPr>
          <w:rFonts w:ascii="Times New Roman" w:hAnsi="Times New Roman" w:cs="Times New Roman"/>
          <w:sz w:val="24"/>
          <w:szCs w:val="24"/>
        </w:rPr>
        <w:t>Hypothesis (</w:t>
      </w:r>
      <w:ins w:id="13" w:author="VANDERDONK Emerson [Eastern Goldfields College]" w:date="2018-10-22T08:56:00Z">
        <w:r w:rsidR="00092131">
          <w:rPr>
            <w:rFonts w:ascii="Times New Roman" w:hAnsi="Times New Roman" w:cs="Times New Roman"/>
            <w:sz w:val="24"/>
            <w:szCs w:val="24"/>
          </w:rPr>
          <w:t>2</w:t>
        </w:r>
      </w:ins>
      <w:del w:id="14" w:author="VANDERDONK Emerson [Eastern Goldfields College]" w:date="2018-10-22T08:56:00Z">
        <w:r w:rsidDel="00092131">
          <w:rPr>
            <w:rFonts w:ascii="Times New Roman" w:hAnsi="Times New Roman" w:cs="Times New Roman"/>
            <w:sz w:val="24"/>
            <w:szCs w:val="24"/>
          </w:rPr>
          <w:delText>3</w:delText>
        </w:r>
      </w:del>
      <w:r>
        <w:rPr>
          <w:rFonts w:ascii="Times New Roman" w:hAnsi="Times New Roman" w:cs="Times New Roman"/>
          <w:sz w:val="24"/>
          <w:szCs w:val="24"/>
        </w:rPr>
        <w:t xml:space="preserve"> marks)</w:t>
      </w:r>
    </w:p>
    <w:p w14:paraId="6BEE892C" w14:textId="77777777" w:rsidR="00865F30" w:rsidRDefault="00865F30" w:rsidP="00865F30">
      <w:pPr>
        <w:pStyle w:val="NoSpacing"/>
        <w:rPr>
          <w:rFonts w:ascii="Times New Roman" w:hAnsi="Times New Roman" w:cs="Times New Roman"/>
          <w:color w:val="FF0000"/>
          <w:sz w:val="24"/>
          <w:szCs w:val="24"/>
        </w:rPr>
      </w:pPr>
      <w:r>
        <w:rPr>
          <w:rFonts w:ascii="Times New Roman" w:hAnsi="Times New Roman" w:cs="Times New Roman"/>
          <w:color w:val="FF0000"/>
          <w:sz w:val="24"/>
          <w:szCs w:val="24"/>
        </w:rPr>
        <w:t>1 mark – direction of change</w:t>
      </w:r>
    </w:p>
    <w:p w14:paraId="39115D43" w14:textId="12B96101" w:rsidR="00865F30" w:rsidRDefault="00865F30" w:rsidP="00865F30">
      <w:pPr>
        <w:pStyle w:val="NoSpacing"/>
        <w:rPr>
          <w:rFonts w:ascii="Times New Roman" w:hAnsi="Times New Roman" w:cs="Times New Roman"/>
          <w:color w:val="FF0000"/>
          <w:sz w:val="24"/>
          <w:szCs w:val="24"/>
        </w:rPr>
      </w:pPr>
      <w:r>
        <w:rPr>
          <w:rFonts w:ascii="Times New Roman" w:hAnsi="Times New Roman" w:cs="Times New Roman"/>
          <w:color w:val="FF0000"/>
          <w:sz w:val="24"/>
          <w:szCs w:val="24"/>
        </w:rPr>
        <w:t>1 mark – names IV</w:t>
      </w:r>
      <w:ins w:id="15" w:author="VANDERDONK Emerson [Eastern Goldfields College]" w:date="2018-10-22T08:56:00Z">
        <w:r w:rsidR="00092131">
          <w:rPr>
            <w:rFonts w:ascii="Times New Roman" w:hAnsi="Times New Roman" w:cs="Times New Roman"/>
            <w:color w:val="FF0000"/>
            <w:sz w:val="24"/>
            <w:szCs w:val="24"/>
          </w:rPr>
          <w:t xml:space="preserve"> and DV</w:t>
        </w:r>
      </w:ins>
    </w:p>
    <w:p w14:paraId="6A33ABFA" w14:textId="57CBB0AD" w:rsidR="00865F30" w:rsidRPr="00385B82" w:rsidDel="00092131" w:rsidRDefault="00865F30" w:rsidP="00865F30">
      <w:pPr>
        <w:pStyle w:val="NoSpacing"/>
        <w:rPr>
          <w:del w:id="16" w:author="VANDERDONK Emerson [Eastern Goldfields College]" w:date="2018-10-22T08:56:00Z"/>
          <w:rFonts w:ascii="Times New Roman" w:hAnsi="Times New Roman" w:cs="Times New Roman"/>
          <w:color w:val="FF0000"/>
          <w:sz w:val="24"/>
          <w:szCs w:val="24"/>
        </w:rPr>
      </w:pPr>
      <w:del w:id="17" w:author="VANDERDONK Emerson [Eastern Goldfields College]" w:date="2018-10-22T08:56:00Z">
        <w:r w:rsidDel="00092131">
          <w:rPr>
            <w:rFonts w:ascii="Times New Roman" w:hAnsi="Times New Roman" w:cs="Times New Roman"/>
            <w:color w:val="FF0000"/>
            <w:sz w:val="24"/>
            <w:szCs w:val="24"/>
          </w:rPr>
          <w:delText>1 mark – names DV</w:delText>
        </w:r>
      </w:del>
    </w:p>
    <w:p w14:paraId="5B599173" w14:textId="77777777" w:rsidR="00865F30" w:rsidRPr="0052036F" w:rsidRDefault="00865F30" w:rsidP="00865F30">
      <w:pPr>
        <w:pStyle w:val="NoSpacing"/>
        <w:numPr>
          <w:ilvl w:val="0"/>
          <w:numId w:val="17"/>
        </w:numPr>
        <w:ind w:left="0" w:hanging="284"/>
        <w:rPr>
          <w:rFonts w:ascii="Times New Roman" w:hAnsi="Times New Roman" w:cs="Times New Roman"/>
          <w:sz w:val="24"/>
          <w:szCs w:val="24"/>
        </w:rPr>
      </w:pPr>
      <w:r w:rsidRPr="0052036F">
        <w:rPr>
          <w:rFonts w:ascii="Times New Roman" w:hAnsi="Times New Roman" w:cs="Times New Roman"/>
          <w:sz w:val="24"/>
          <w:szCs w:val="24"/>
        </w:rPr>
        <w:t>What factors are you going to keep the same?</w:t>
      </w:r>
    </w:p>
    <w:p w14:paraId="162DDDBE" w14:textId="77777777" w:rsidR="00865F30" w:rsidRPr="0052036F" w:rsidRDefault="00865F30" w:rsidP="00865F30">
      <w:pPr>
        <w:pStyle w:val="NoSpacing"/>
        <w:ind w:firstLine="284"/>
        <w:rPr>
          <w:rFonts w:ascii="Times New Roman" w:hAnsi="Times New Roman" w:cs="Times New Roman"/>
          <w:sz w:val="24"/>
          <w:szCs w:val="24"/>
        </w:rPr>
      </w:pPr>
      <w:r w:rsidRPr="0052036F">
        <w:rPr>
          <w:rFonts w:ascii="Times New Roman" w:hAnsi="Times New Roman" w:cs="Times New Roman"/>
          <w:b/>
          <w:sz w:val="24"/>
          <w:szCs w:val="24"/>
        </w:rPr>
        <w:t>Controlled Variables:</w:t>
      </w:r>
      <w:r w:rsidRPr="0052036F">
        <w:rPr>
          <w:rFonts w:ascii="Times New Roman" w:hAnsi="Times New Roman" w:cs="Times New Roman"/>
          <w:sz w:val="24"/>
          <w:szCs w:val="24"/>
        </w:rPr>
        <w:tab/>
      </w:r>
      <w:r w:rsidRPr="0052036F">
        <w:rPr>
          <w:rFonts w:ascii="Times New Roman" w:hAnsi="Times New Roman" w:cs="Times New Roman"/>
          <w:sz w:val="24"/>
          <w:szCs w:val="24"/>
        </w:rPr>
        <w:tab/>
      </w:r>
      <w:r w:rsidRPr="0052036F">
        <w:rPr>
          <w:rFonts w:ascii="Times New Roman" w:hAnsi="Times New Roman" w:cs="Times New Roman"/>
          <w:sz w:val="24"/>
          <w:szCs w:val="24"/>
        </w:rPr>
        <w:tab/>
      </w:r>
      <w:r w:rsidRPr="0052036F">
        <w:rPr>
          <w:rFonts w:ascii="Times New Roman" w:hAnsi="Times New Roman" w:cs="Times New Roman"/>
          <w:sz w:val="24"/>
          <w:szCs w:val="24"/>
        </w:rPr>
        <w:tab/>
      </w:r>
      <w:r w:rsidRPr="0052036F">
        <w:rPr>
          <w:rFonts w:ascii="Times New Roman" w:hAnsi="Times New Roman" w:cs="Times New Roman"/>
          <w:sz w:val="24"/>
          <w:szCs w:val="24"/>
        </w:rPr>
        <w:tab/>
      </w:r>
      <w:r w:rsidRPr="0052036F">
        <w:rPr>
          <w:rFonts w:ascii="Times New Roman" w:hAnsi="Times New Roman" w:cs="Times New Roman"/>
          <w:sz w:val="24"/>
          <w:szCs w:val="24"/>
        </w:rPr>
        <w:tab/>
      </w:r>
      <w:r w:rsidRPr="0052036F">
        <w:rPr>
          <w:rFonts w:ascii="Times New Roman" w:hAnsi="Times New Roman" w:cs="Times New Roman"/>
          <w:sz w:val="24"/>
          <w:szCs w:val="24"/>
        </w:rPr>
        <w:tab/>
      </w:r>
      <w:r w:rsidRPr="0052036F">
        <w:rPr>
          <w:rFonts w:ascii="Times New Roman" w:hAnsi="Times New Roman" w:cs="Times New Roman"/>
          <w:sz w:val="24"/>
          <w:szCs w:val="24"/>
        </w:rPr>
        <w:tab/>
      </w:r>
      <w:r w:rsidRPr="0052036F">
        <w:rPr>
          <w:rFonts w:ascii="Times New Roman" w:hAnsi="Times New Roman" w:cs="Times New Roman"/>
          <w:sz w:val="24"/>
          <w:szCs w:val="24"/>
        </w:rPr>
        <w:tab/>
      </w:r>
      <w:r w:rsidRPr="0052036F">
        <w:rPr>
          <w:rFonts w:ascii="Times New Roman" w:hAnsi="Times New Roman" w:cs="Times New Roman"/>
          <w:sz w:val="24"/>
          <w:szCs w:val="24"/>
        </w:rPr>
        <w:tab/>
        <w:t>(3 mark)</w:t>
      </w:r>
    </w:p>
    <w:p w14:paraId="78A08A40" w14:textId="77777777" w:rsidR="00865F30" w:rsidRPr="00B31EE7" w:rsidRDefault="00865F30" w:rsidP="00865F30">
      <w:pPr>
        <w:pStyle w:val="ListParagraph"/>
        <w:rPr>
          <w:rFonts w:ascii="Times New Roman" w:hAnsi="Times New Roman" w:cs="Times New Roman"/>
          <w:color w:val="FF0000"/>
          <w:sz w:val="24"/>
          <w:szCs w:val="24"/>
          <w:lang w:val="en-AU"/>
        </w:rPr>
      </w:pPr>
      <w:r>
        <w:rPr>
          <w:rFonts w:ascii="Times New Roman" w:hAnsi="Times New Roman" w:cs="Times New Roman"/>
          <w:color w:val="FF0000"/>
          <w:sz w:val="24"/>
          <w:szCs w:val="24"/>
          <w:lang w:val="en-AU"/>
        </w:rPr>
        <w:t xml:space="preserve">3 </w:t>
      </w:r>
      <w:r w:rsidRPr="00B31EE7">
        <w:rPr>
          <w:rFonts w:ascii="Times New Roman" w:hAnsi="Times New Roman" w:cs="Times New Roman"/>
          <w:color w:val="FF0000"/>
          <w:sz w:val="24"/>
          <w:szCs w:val="24"/>
          <w:lang w:val="en-AU"/>
        </w:rPr>
        <w:t>- Identifies controlled variables with specific detail.</w:t>
      </w:r>
    </w:p>
    <w:p w14:paraId="41E4BD59" w14:textId="77777777" w:rsidR="00865F30" w:rsidRPr="00B31EE7" w:rsidRDefault="00865F30" w:rsidP="00865F30">
      <w:pPr>
        <w:pStyle w:val="ListParagraph"/>
        <w:rPr>
          <w:rFonts w:ascii="Times New Roman" w:hAnsi="Times New Roman" w:cs="Times New Roman"/>
          <w:color w:val="FF0000"/>
          <w:sz w:val="24"/>
          <w:szCs w:val="24"/>
          <w:lang w:val="en-AU"/>
        </w:rPr>
      </w:pPr>
      <w:r>
        <w:rPr>
          <w:rFonts w:ascii="Times New Roman" w:hAnsi="Times New Roman" w:cs="Times New Roman"/>
          <w:color w:val="FF0000"/>
          <w:sz w:val="24"/>
          <w:szCs w:val="24"/>
          <w:lang w:val="en-AU"/>
        </w:rPr>
        <w:t>2</w:t>
      </w:r>
      <w:r w:rsidRPr="00B31EE7">
        <w:rPr>
          <w:rFonts w:ascii="Times New Roman" w:hAnsi="Times New Roman" w:cs="Times New Roman"/>
          <w:color w:val="FF0000"/>
          <w:sz w:val="24"/>
          <w:szCs w:val="24"/>
          <w:lang w:val="en-AU"/>
        </w:rPr>
        <w:t xml:space="preserve"> - Identifies some cont</w:t>
      </w:r>
      <w:r>
        <w:rPr>
          <w:rFonts w:ascii="Times New Roman" w:hAnsi="Times New Roman" w:cs="Times New Roman"/>
          <w:color w:val="FF0000"/>
          <w:sz w:val="24"/>
          <w:szCs w:val="24"/>
          <w:lang w:val="en-AU"/>
        </w:rPr>
        <w:t>rolled variables without detail, or one detailed variable</w:t>
      </w:r>
    </w:p>
    <w:p w14:paraId="7F40E229" w14:textId="77777777" w:rsidR="00865F30" w:rsidRPr="00B31EE7" w:rsidRDefault="00865F30" w:rsidP="00865F30">
      <w:pPr>
        <w:pStyle w:val="ListParagraph"/>
        <w:rPr>
          <w:rFonts w:ascii="Times New Roman" w:hAnsi="Times New Roman" w:cs="Times New Roman"/>
          <w:color w:val="FF0000"/>
          <w:sz w:val="24"/>
          <w:szCs w:val="24"/>
          <w:lang w:val="en-AU"/>
        </w:rPr>
      </w:pPr>
      <w:r>
        <w:rPr>
          <w:rFonts w:ascii="Times New Roman" w:hAnsi="Times New Roman" w:cs="Times New Roman"/>
          <w:color w:val="FF0000"/>
          <w:sz w:val="24"/>
          <w:szCs w:val="24"/>
          <w:lang w:val="en-AU"/>
        </w:rPr>
        <w:t>1</w:t>
      </w:r>
      <w:r w:rsidRPr="00B31EE7">
        <w:rPr>
          <w:rFonts w:ascii="Times New Roman" w:hAnsi="Times New Roman" w:cs="Times New Roman"/>
          <w:color w:val="FF0000"/>
          <w:sz w:val="24"/>
          <w:szCs w:val="24"/>
          <w:lang w:val="en-AU"/>
        </w:rPr>
        <w:t xml:space="preserve"> </w:t>
      </w:r>
      <w:r>
        <w:rPr>
          <w:rFonts w:ascii="Times New Roman" w:hAnsi="Times New Roman" w:cs="Times New Roman"/>
          <w:color w:val="FF0000"/>
          <w:sz w:val="24"/>
          <w:szCs w:val="24"/>
          <w:lang w:val="en-AU"/>
        </w:rPr>
        <w:t>–</w:t>
      </w:r>
      <w:r w:rsidRPr="00B31EE7">
        <w:rPr>
          <w:rFonts w:ascii="Times New Roman" w:hAnsi="Times New Roman" w:cs="Times New Roman"/>
          <w:color w:val="FF0000"/>
          <w:sz w:val="24"/>
          <w:szCs w:val="24"/>
          <w:lang w:val="en-AU"/>
        </w:rPr>
        <w:t xml:space="preserve"> </w:t>
      </w:r>
      <w:r>
        <w:rPr>
          <w:rFonts w:ascii="Times New Roman" w:hAnsi="Times New Roman" w:cs="Times New Roman"/>
          <w:color w:val="FF0000"/>
          <w:sz w:val="24"/>
          <w:szCs w:val="24"/>
          <w:lang w:val="en-AU"/>
        </w:rPr>
        <w:t>identifies one controlled variable without detail</w:t>
      </w:r>
    </w:p>
    <w:p w14:paraId="77312F22" w14:textId="77777777" w:rsidR="00865F30" w:rsidRPr="0052036F" w:rsidRDefault="00865F30" w:rsidP="00865F30">
      <w:pPr>
        <w:pStyle w:val="ListParagraph"/>
        <w:spacing w:after="0" w:line="240" w:lineRule="auto"/>
        <w:ind w:left="0"/>
        <w:rPr>
          <w:rFonts w:ascii="Times New Roman" w:hAnsi="Times New Roman" w:cs="Times New Roman"/>
          <w:sz w:val="24"/>
          <w:szCs w:val="24"/>
        </w:rPr>
      </w:pPr>
    </w:p>
    <w:p w14:paraId="34EA2F73" w14:textId="77777777" w:rsidR="00865F30" w:rsidRPr="0052036F" w:rsidRDefault="00865F30" w:rsidP="00865F30">
      <w:pPr>
        <w:pStyle w:val="ListParagraph"/>
        <w:numPr>
          <w:ilvl w:val="0"/>
          <w:numId w:val="17"/>
        </w:numPr>
        <w:spacing w:after="0" w:line="240" w:lineRule="auto"/>
        <w:ind w:left="0" w:hanging="284"/>
        <w:rPr>
          <w:rFonts w:ascii="Times New Roman" w:hAnsi="Times New Roman" w:cs="Times New Roman"/>
          <w:b/>
          <w:sz w:val="24"/>
          <w:szCs w:val="24"/>
        </w:rPr>
      </w:pPr>
      <w:r w:rsidRPr="0052036F">
        <w:rPr>
          <w:rFonts w:ascii="Times New Roman" w:hAnsi="Times New Roman" w:cs="Times New Roman"/>
          <w:b/>
          <w:sz w:val="24"/>
          <w:szCs w:val="24"/>
        </w:rPr>
        <w:t>The design of your rocket.</w:t>
      </w:r>
    </w:p>
    <w:p w14:paraId="172B319C" w14:textId="77777777" w:rsidR="00865F30" w:rsidRPr="0052036F" w:rsidRDefault="00865F30" w:rsidP="00865F30">
      <w:pPr>
        <w:pStyle w:val="ListParagraph"/>
        <w:numPr>
          <w:ilvl w:val="0"/>
          <w:numId w:val="3"/>
        </w:numPr>
        <w:spacing w:after="0" w:line="240" w:lineRule="auto"/>
        <w:ind w:left="0" w:hanging="283"/>
        <w:rPr>
          <w:rFonts w:ascii="Times New Roman" w:hAnsi="Times New Roman" w:cs="Times New Roman"/>
          <w:sz w:val="24"/>
          <w:szCs w:val="24"/>
        </w:rPr>
      </w:pPr>
      <w:r w:rsidRPr="0052036F">
        <w:rPr>
          <w:rFonts w:ascii="Times New Roman" w:hAnsi="Times New Roman" w:cs="Times New Roman"/>
          <w:sz w:val="24"/>
          <w:szCs w:val="24"/>
        </w:rPr>
        <w:lastRenderedPageBreak/>
        <w:t>Provide a sketch of your design on the A3 sheet of paper; include the design features that are unique to your rocket and measurements.</w:t>
      </w:r>
      <w:r w:rsidRPr="0052036F">
        <w:rPr>
          <w:rFonts w:ascii="Times New Roman" w:hAnsi="Times New Roman" w:cs="Times New Roman"/>
          <w:sz w:val="24"/>
          <w:szCs w:val="24"/>
        </w:rPr>
        <w:tab/>
      </w:r>
      <w:r w:rsidRPr="0052036F">
        <w:rPr>
          <w:rFonts w:ascii="Times New Roman" w:hAnsi="Times New Roman" w:cs="Times New Roman"/>
          <w:sz w:val="24"/>
          <w:szCs w:val="24"/>
        </w:rPr>
        <w:tab/>
      </w:r>
      <w:r w:rsidRPr="0052036F">
        <w:rPr>
          <w:rFonts w:ascii="Times New Roman" w:hAnsi="Times New Roman" w:cs="Times New Roman"/>
          <w:sz w:val="24"/>
          <w:szCs w:val="24"/>
        </w:rPr>
        <w:tab/>
      </w:r>
      <w:r w:rsidRPr="0052036F">
        <w:rPr>
          <w:rFonts w:ascii="Times New Roman" w:hAnsi="Times New Roman" w:cs="Times New Roman"/>
          <w:sz w:val="24"/>
          <w:szCs w:val="24"/>
        </w:rPr>
        <w:tab/>
      </w:r>
      <w:r w:rsidRPr="0052036F">
        <w:rPr>
          <w:rFonts w:ascii="Times New Roman" w:hAnsi="Times New Roman" w:cs="Times New Roman"/>
          <w:sz w:val="24"/>
          <w:szCs w:val="24"/>
        </w:rPr>
        <w:tab/>
      </w:r>
      <w:r w:rsidRPr="0052036F">
        <w:rPr>
          <w:rFonts w:ascii="Times New Roman" w:hAnsi="Times New Roman" w:cs="Times New Roman"/>
          <w:sz w:val="24"/>
          <w:szCs w:val="24"/>
        </w:rPr>
        <w:tab/>
      </w:r>
      <w:r w:rsidRPr="0052036F">
        <w:rPr>
          <w:rFonts w:ascii="Times New Roman" w:hAnsi="Times New Roman" w:cs="Times New Roman"/>
          <w:sz w:val="24"/>
          <w:szCs w:val="24"/>
        </w:rPr>
        <w:tab/>
      </w:r>
      <w:r w:rsidRPr="0052036F">
        <w:rPr>
          <w:rFonts w:ascii="Times New Roman" w:hAnsi="Times New Roman" w:cs="Times New Roman"/>
          <w:sz w:val="24"/>
          <w:szCs w:val="24"/>
        </w:rPr>
        <w:tab/>
        <w:t>(5 marks)</w:t>
      </w:r>
    </w:p>
    <w:p w14:paraId="6F1AF78C" w14:textId="77777777" w:rsidR="00865F30" w:rsidRPr="0052036F" w:rsidRDefault="00865F30" w:rsidP="00865F30">
      <w:pPr>
        <w:pStyle w:val="ListParagraph"/>
        <w:numPr>
          <w:ilvl w:val="0"/>
          <w:numId w:val="12"/>
        </w:numPr>
        <w:spacing w:after="0" w:line="240" w:lineRule="auto"/>
        <w:ind w:left="0"/>
        <w:rPr>
          <w:rFonts w:ascii="Times New Roman" w:hAnsi="Times New Roman" w:cs="Times New Roman"/>
          <w:color w:val="FF0000"/>
          <w:sz w:val="24"/>
          <w:szCs w:val="24"/>
        </w:rPr>
      </w:pPr>
      <w:r w:rsidRPr="0052036F">
        <w:rPr>
          <w:rFonts w:ascii="Times New Roman" w:hAnsi="Times New Roman" w:cs="Times New Roman"/>
          <w:color w:val="FF0000"/>
          <w:sz w:val="24"/>
          <w:szCs w:val="24"/>
        </w:rPr>
        <w:t>Nose cone aerodynamic</w:t>
      </w:r>
      <w:r w:rsidRPr="0052036F">
        <w:rPr>
          <w:rFonts w:ascii="Times New Roman" w:hAnsi="Times New Roman" w:cs="Times New Roman"/>
          <w:color w:val="FF0000"/>
          <w:sz w:val="24"/>
          <w:szCs w:val="24"/>
        </w:rPr>
        <w:tab/>
      </w:r>
      <w:r w:rsidRPr="0052036F">
        <w:rPr>
          <w:rFonts w:ascii="Times New Roman" w:hAnsi="Times New Roman" w:cs="Times New Roman"/>
          <w:color w:val="FF0000"/>
          <w:sz w:val="24"/>
          <w:szCs w:val="24"/>
        </w:rPr>
        <w:tab/>
      </w:r>
      <w:r w:rsidRPr="0052036F">
        <w:rPr>
          <w:rFonts w:ascii="Times New Roman" w:hAnsi="Times New Roman" w:cs="Times New Roman"/>
          <w:color w:val="FF0000"/>
          <w:sz w:val="24"/>
          <w:szCs w:val="24"/>
        </w:rPr>
        <w:tab/>
        <w:t>(1)</w:t>
      </w:r>
    </w:p>
    <w:p w14:paraId="7897B9CE" w14:textId="77777777" w:rsidR="00865F30" w:rsidRPr="0052036F" w:rsidRDefault="00865F30" w:rsidP="00865F30">
      <w:pPr>
        <w:pStyle w:val="ListParagraph"/>
        <w:numPr>
          <w:ilvl w:val="0"/>
          <w:numId w:val="12"/>
        </w:numPr>
        <w:spacing w:after="0" w:line="240" w:lineRule="auto"/>
        <w:ind w:left="0"/>
        <w:rPr>
          <w:rFonts w:ascii="Times New Roman" w:hAnsi="Times New Roman" w:cs="Times New Roman"/>
          <w:color w:val="FF0000"/>
          <w:sz w:val="24"/>
          <w:szCs w:val="24"/>
        </w:rPr>
      </w:pPr>
      <w:r w:rsidRPr="0052036F">
        <w:rPr>
          <w:rFonts w:ascii="Times New Roman" w:hAnsi="Times New Roman" w:cs="Times New Roman"/>
          <w:color w:val="FF0000"/>
          <w:sz w:val="24"/>
          <w:szCs w:val="24"/>
        </w:rPr>
        <w:t>Body shape aerodynamic</w:t>
      </w:r>
      <w:r w:rsidRPr="0052036F">
        <w:rPr>
          <w:rFonts w:ascii="Times New Roman" w:hAnsi="Times New Roman" w:cs="Times New Roman"/>
          <w:color w:val="FF0000"/>
          <w:sz w:val="24"/>
          <w:szCs w:val="24"/>
        </w:rPr>
        <w:tab/>
      </w:r>
      <w:r w:rsidRPr="0052036F">
        <w:rPr>
          <w:rFonts w:ascii="Times New Roman" w:hAnsi="Times New Roman" w:cs="Times New Roman"/>
          <w:color w:val="FF0000"/>
          <w:sz w:val="24"/>
          <w:szCs w:val="24"/>
        </w:rPr>
        <w:tab/>
      </w:r>
      <w:r w:rsidRPr="0052036F">
        <w:rPr>
          <w:rFonts w:ascii="Times New Roman" w:hAnsi="Times New Roman" w:cs="Times New Roman"/>
          <w:color w:val="FF0000"/>
          <w:sz w:val="24"/>
          <w:szCs w:val="24"/>
        </w:rPr>
        <w:tab/>
        <w:t>(1)</w:t>
      </w:r>
    </w:p>
    <w:p w14:paraId="6FC00F17" w14:textId="77777777" w:rsidR="00865F30" w:rsidRPr="0052036F" w:rsidRDefault="00865F30" w:rsidP="00865F30">
      <w:pPr>
        <w:pStyle w:val="ListParagraph"/>
        <w:numPr>
          <w:ilvl w:val="0"/>
          <w:numId w:val="12"/>
        </w:numPr>
        <w:spacing w:after="0" w:line="240" w:lineRule="auto"/>
        <w:ind w:left="0"/>
        <w:rPr>
          <w:rFonts w:ascii="Times New Roman" w:hAnsi="Times New Roman" w:cs="Times New Roman"/>
          <w:color w:val="FF0000"/>
          <w:sz w:val="24"/>
          <w:szCs w:val="24"/>
        </w:rPr>
      </w:pPr>
      <w:r w:rsidRPr="0052036F">
        <w:rPr>
          <w:rFonts w:ascii="Times New Roman" w:hAnsi="Times New Roman" w:cs="Times New Roman"/>
          <w:color w:val="FF0000"/>
          <w:sz w:val="24"/>
          <w:szCs w:val="24"/>
        </w:rPr>
        <w:t>Fins, size and location</w:t>
      </w:r>
      <w:r w:rsidRPr="0052036F">
        <w:rPr>
          <w:rFonts w:ascii="Times New Roman" w:hAnsi="Times New Roman" w:cs="Times New Roman"/>
          <w:color w:val="FF0000"/>
          <w:sz w:val="24"/>
          <w:szCs w:val="24"/>
        </w:rPr>
        <w:tab/>
      </w:r>
      <w:r w:rsidRPr="0052036F">
        <w:rPr>
          <w:rFonts w:ascii="Times New Roman" w:hAnsi="Times New Roman" w:cs="Times New Roman"/>
          <w:color w:val="FF0000"/>
          <w:sz w:val="24"/>
          <w:szCs w:val="24"/>
        </w:rPr>
        <w:tab/>
      </w:r>
      <w:r w:rsidRPr="0052036F">
        <w:rPr>
          <w:rFonts w:ascii="Times New Roman" w:hAnsi="Times New Roman" w:cs="Times New Roman"/>
          <w:color w:val="FF0000"/>
          <w:sz w:val="24"/>
          <w:szCs w:val="24"/>
        </w:rPr>
        <w:tab/>
      </w:r>
      <w:r w:rsidRPr="0052036F">
        <w:rPr>
          <w:rFonts w:ascii="Times New Roman" w:hAnsi="Times New Roman" w:cs="Times New Roman"/>
          <w:color w:val="FF0000"/>
          <w:sz w:val="24"/>
          <w:szCs w:val="24"/>
        </w:rPr>
        <w:tab/>
        <w:t>(1)</w:t>
      </w:r>
    </w:p>
    <w:p w14:paraId="360FDDEB" w14:textId="77777777" w:rsidR="00865F30" w:rsidRPr="0052036F" w:rsidRDefault="00865F30" w:rsidP="00865F30">
      <w:pPr>
        <w:pStyle w:val="ListParagraph"/>
        <w:numPr>
          <w:ilvl w:val="0"/>
          <w:numId w:val="12"/>
        </w:numPr>
        <w:spacing w:after="0" w:line="240" w:lineRule="auto"/>
        <w:ind w:left="0"/>
        <w:rPr>
          <w:rFonts w:ascii="Times New Roman" w:hAnsi="Times New Roman" w:cs="Times New Roman"/>
          <w:color w:val="FF0000"/>
          <w:sz w:val="24"/>
          <w:szCs w:val="24"/>
        </w:rPr>
      </w:pPr>
      <w:r w:rsidRPr="0052036F">
        <w:rPr>
          <w:rFonts w:ascii="Times New Roman" w:hAnsi="Times New Roman" w:cs="Times New Roman"/>
          <w:color w:val="FF0000"/>
          <w:sz w:val="24"/>
          <w:szCs w:val="24"/>
        </w:rPr>
        <w:t>Volume of water used</w:t>
      </w:r>
      <w:r w:rsidRPr="0052036F">
        <w:rPr>
          <w:rFonts w:ascii="Times New Roman" w:hAnsi="Times New Roman" w:cs="Times New Roman"/>
          <w:color w:val="FF0000"/>
          <w:sz w:val="24"/>
          <w:szCs w:val="24"/>
        </w:rPr>
        <w:tab/>
      </w:r>
      <w:r w:rsidRPr="0052036F">
        <w:rPr>
          <w:rFonts w:ascii="Times New Roman" w:hAnsi="Times New Roman" w:cs="Times New Roman"/>
          <w:color w:val="FF0000"/>
          <w:sz w:val="24"/>
          <w:szCs w:val="24"/>
        </w:rPr>
        <w:tab/>
      </w:r>
      <w:r w:rsidRPr="0052036F">
        <w:rPr>
          <w:rFonts w:ascii="Times New Roman" w:hAnsi="Times New Roman" w:cs="Times New Roman"/>
          <w:color w:val="FF0000"/>
          <w:sz w:val="24"/>
          <w:szCs w:val="24"/>
        </w:rPr>
        <w:tab/>
      </w:r>
      <w:r w:rsidRPr="0052036F">
        <w:rPr>
          <w:rFonts w:ascii="Times New Roman" w:hAnsi="Times New Roman" w:cs="Times New Roman"/>
          <w:color w:val="FF0000"/>
          <w:sz w:val="24"/>
          <w:szCs w:val="24"/>
        </w:rPr>
        <w:tab/>
        <w:t>(1)</w:t>
      </w:r>
    </w:p>
    <w:p w14:paraId="19C13DE4" w14:textId="77777777" w:rsidR="00865F30" w:rsidRPr="0052036F" w:rsidRDefault="00865F30" w:rsidP="00865F30">
      <w:pPr>
        <w:pStyle w:val="ListParagraph"/>
        <w:numPr>
          <w:ilvl w:val="0"/>
          <w:numId w:val="12"/>
        </w:numPr>
        <w:spacing w:after="0" w:line="240" w:lineRule="auto"/>
        <w:ind w:left="0"/>
        <w:rPr>
          <w:rFonts w:ascii="Times New Roman" w:hAnsi="Times New Roman" w:cs="Times New Roman"/>
          <w:color w:val="FF0000"/>
          <w:sz w:val="24"/>
          <w:szCs w:val="24"/>
        </w:rPr>
      </w:pPr>
      <w:r w:rsidRPr="0052036F">
        <w:rPr>
          <w:rFonts w:ascii="Times New Roman" w:hAnsi="Times New Roman" w:cs="Times New Roman"/>
          <w:color w:val="FF0000"/>
          <w:sz w:val="24"/>
          <w:szCs w:val="24"/>
        </w:rPr>
        <w:t>Weight distribution</w:t>
      </w:r>
      <w:r w:rsidRPr="0052036F">
        <w:rPr>
          <w:rFonts w:ascii="Times New Roman" w:hAnsi="Times New Roman" w:cs="Times New Roman"/>
          <w:color w:val="FF0000"/>
          <w:sz w:val="24"/>
          <w:szCs w:val="24"/>
        </w:rPr>
        <w:tab/>
      </w:r>
      <w:r w:rsidRPr="0052036F">
        <w:rPr>
          <w:rFonts w:ascii="Times New Roman" w:hAnsi="Times New Roman" w:cs="Times New Roman"/>
          <w:color w:val="FF0000"/>
          <w:sz w:val="24"/>
          <w:szCs w:val="24"/>
        </w:rPr>
        <w:tab/>
      </w:r>
      <w:r w:rsidRPr="0052036F">
        <w:rPr>
          <w:rFonts w:ascii="Times New Roman" w:hAnsi="Times New Roman" w:cs="Times New Roman"/>
          <w:color w:val="FF0000"/>
          <w:sz w:val="24"/>
          <w:szCs w:val="24"/>
        </w:rPr>
        <w:tab/>
        <w:t>(1)</w:t>
      </w:r>
    </w:p>
    <w:p w14:paraId="25700C2D" w14:textId="77777777" w:rsidR="00865F30" w:rsidRPr="0052036F" w:rsidRDefault="00865F30" w:rsidP="00865F30">
      <w:pPr>
        <w:pStyle w:val="ListParagraph"/>
        <w:spacing w:after="0" w:line="240" w:lineRule="auto"/>
        <w:ind w:left="0"/>
        <w:rPr>
          <w:rFonts w:ascii="Times New Roman" w:hAnsi="Times New Roman" w:cs="Times New Roman"/>
          <w:color w:val="FF0000"/>
          <w:sz w:val="24"/>
          <w:szCs w:val="24"/>
        </w:rPr>
      </w:pPr>
    </w:p>
    <w:p w14:paraId="568FE49A" w14:textId="77777777" w:rsidR="00865F30" w:rsidRPr="0052036F" w:rsidRDefault="00865F30" w:rsidP="00865F30">
      <w:pPr>
        <w:pStyle w:val="ListParagraph"/>
        <w:spacing w:after="0" w:line="240" w:lineRule="auto"/>
        <w:ind w:left="0"/>
        <w:rPr>
          <w:rFonts w:ascii="Times New Roman" w:hAnsi="Times New Roman" w:cs="Times New Roman"/>
          <w:sz w:val="24"/>
          <w:szCs w:val="24"/>
        </w:rPr>
      </w:pPr>
    </w:p>
    <w:p w14:paraId="6941C202" w14:textId="77777777" w:rsidR="00865F30" w:rsidRPr="0052036F" w:rsidRDefault="00865F30" w:rsidP="00865F30">
      <w:pPr>
        <w:pStyle w:val="ListParagraph"/>
        <w:numPr>
          <w:ilvl w:val="0"/>
          <w:numId w:val="3"/>
        </w:numPr>
        <w:spacing w:after="0" w:line="240" w:lineRule="auto"/>
        <w:ind w:left="0" w:hanging="283"/>
        <w:rPr>
          <w:rFonts w:ascii="Times New Roman" w:hAnsi="Times New Roman" w:cs="Times New Roman"/>
          <w:sz w:val="24"/>
          <w:szCs w:val="24"/>
        </w:rPr>
      </w:pPr>
      <w:r w:rsidRPr="0052036F">
        <w:rPr>
          <w:rFonts w:ascii="Times New Roman" w:hAnsi="Times New Roman" w:cs="Times New Roman"/>
          <w:sz w:val="24"/>
          <w:szCs w:val="24"/>
        </w:rPr>
        <w:t>Next to each feature of your design, include why you have chosen the features (the science behind the design.</w:t>
      </w:r>
      <w:r w:rsidRPr="0052036F">
        <w:rPr>
          <w:rFonts w:ascii="Times New Roman" w:hAnsi="Times New Roman" w:cs="Times New Roman"/>
          <w:sz w:val="24"/>
          <w:szCs w:val="24"/>
        </w:rPr>
        <w:tab/>
      </w:r>
      <w:r w:rsidRPr="0052036F">
        <w:rPr>
          <w:rFonts w:ascii="Times New Roman" w:hAnsi="Times New Roman" w:cs="Times New Roman"/>
          <w:sz w:val="24"/>
          <w:szCs w:val="24"/>
        </w:rPr>
        <w:tab/>
      </w:r>
      <w:r w:rsidRPr="0052036F">
        <w:rPr>
          <w:rFonts w:ascii="Times New Roman" w:hAnsi="Times New Roman" w:cs="Times New Roman"/>
          <w:sz w:val="24"/>
          <w:szCs w:val="24"/>
        </w:rPr>
        <w:tab/>
      </w:r>
      <w:r w:rsidRPr="0052036F">
        <w:rPr>
          <w:rFonts w:ascii="Times New Roman" w:hAnsi="Times New Roman" w:cs="Times New Roman"/>
          <w:sz w:val="24"/>
          <w:szCs w:val="24"/>
        </w:rPr>
        <w:tab/>
      </w:r>
      <w:r w:rsidRPr="0052036F">
        <w:rPr>
          <w:rFonts w:ascii="Times New Roman" w:hAnsi="Times New Roman" w:cs="Times New Roman"/>
          <w:sz w:val="24"/>
          <w:szCs w:val="24"/>
        </w:rPr>
        <w:tab/>
      </w:r>
      <w:r w:rsidRPr="0052036F">
        <w:rPr>
          <w:rFonts w:ascii="Times New Roman" w:hAnsi="Times New Roman" w:cs="Times New Roman"/>
          <w:sz w:val="24"/>
          <w:szCs w:val="24"/>
        </w:rPr>
        <w:tab/>
      </w:r>
      <w:r w:rsidRPr="0052036F">
        <w:rPr>
          <w:rFonts w:ascii="Times New Roman" w:hAnsi="Times New Roman" w:cs="Times New Roman"/>
          <w:sz w:val="24"/>
          <w:szCs w:val="24"/>
        </w:rPr>
        <w:tab/>
      </w:r>
      <w:r w:rsidRPr="0052036F">
        <w:rPr>
          <w:rFonts w:ascii="Times New Roman" w:hAnsi="Times New Roman" w:cs="Times New Roman"/>
          <w:sz w:val="24"/>
          <w:szCs w:val="24"/>
        </w:rPr>
        <w:tab/>
      </w:r>
      <w:r w:rsidRPr="0052036F">
        <w:rPr>
          <w:rFonts w:ascii="Times New Roman" w:hAnsi="Times New Roman" w:cs="Times New Roman"/>
          <w:sz w:val="24"/>
          <w:szCs w:val="24"/>
        </w:rPr>
        <w:tab/>
      </w:r>
      <w:r w:rsidRPr="0052036F">
        <w:rPr>
          <w:rFonts w:ascii="Times New Roman" w:hAnsi="Times New Roman" w:cs="Times New Roman"/>
          <w:sz w:val="24"/>
          <w:szCs w:val="24"/>
        </w:rPr>
        <w:tab/>
      </w:r>
      <w:r w:rsidRPr="0052036F">
        <w:rPr>
          <w:rFonts w:ascii="Times New Roman" w:hAnsi="Times New Roman" w:cs="Times New Roman"/>
          <w:sz w:val="24"/>
          <w:szCs w:val="24"/>
        </w:rPr>
        <w:tab/>
        <w:t>(5 marks)</w:t>
      </w:r>
    </w:p>
    <w:p w14:paraId="1ABCAD4E" w14:textId="77777777" w:rsidR="00865F30" w:rsidRPr="0052036F" w:rsidRDefault="00865F30" w:rsidP="00865F30">
      <w:pPr>
        <w:pStyle w:val="ListParagraph"/>
        <w:numPr>
          <w:ilvl w:val="0"/>
          <w:numId w:val="20"/>
        </w:numPr>
        <w:spacing w:after="0" w:line="240" w:lineRule="auto"/>
        <w:ind w:left="0"/>
        <w:rPr>
          <w:rFonts w:ascii="Times New Roman" w:hAnsi="Times New Roman" w:cs="Times New Roman"/>
          <w:color w:val="FF0000"/>
          <w:sz w:val="24"/>
          <w:szCs w:val="24"/>
        </w:rPr>
      </w:pPr>
      <w:r w:rsidRPr="0052036F">
        <w:rPr>
          <w:rFonts w:ascii="Times New Roman" w:hAnsi="Times New Roman" w:cs="Times New Roman"/>
          <w:color w:val="FF0000"/>
          <w:sz w:val="24"/>
          <w:szCs w:val="24"/>
        </w:rPr>
        <w:t>Explanation for each point above</w:t>
      </w:r>
      <w:r w:rsidRPr="0052036F">
        <w:rPr>
          <w:rFonts w:ascii="Times New Roman" w:hAnsi="Times New Roman" w:cs="Times New Roman"/>
          <w:color w:val="FF0000"/>
          <w:sz w:val="24"/>
          <w:szCs w:val="24"/>
        </w:rPr>
        <w:tab/>
      </w:r>
      <w:r w:rsidRPr="0052036F">
        <w:rPr>
          <w:rFonts w:ascii="Times New Roman" w:hAnsi="Times New Roman" w:cs="Times New Roman"/>
          <w:color w:val="FF0000"/>
          <w:sz w:val="24"/>
          <w:szCs w:val="24"/>
        </w:rPr>
        <w:tab/>
        <w:t>(max 1 point each)</w:t>
      </w:r>
    </w:p>
    <w:p w14:paraId="5351565D" w14:textId="77777777" w:rsidR="00865F30" w:rsidRPr="0052036F" w:rsidRDefault="00865F30" w:rsidP="00865F30">
      <w:pPr>
        <w:pStyle w:val="ListParagraph"/>
        <w:spacing w:after="0" w:line="240" w:lineRule="auto"/>
        <w:ind w:left="0"/>
        <w:rPr>
          <w:rFonts w:ascii="Times New Roman" w:hAnsi="Times New Roman" w:cs="Times New Roman"/>
          <w:sz w:val="24"/>
          <w:szCs w:val="24"/>
        </w:rPr>
      </w:pPr>
    </w:p>
    <w:p w14:paraId="726AFD22" w14:textId="77777777" w:rsidR="00865F30" w:rsidRPr="00BD264B" w:rsidRDefault="00865F30" w:rsidP="00865F30">
      <w:pPr>
        <w:pStyle w:val="ListParagraph"/>
        <w:numPr>
          <w:ilvl w:val="0"/>
          <w:numId w:val="17"/>
        </w:numPr>
        <w:spacing w:after="0" w:line="240" w:lineRule="auto"/>
        <w:ind w:left="0" w:hanging="284"/>
        <w:rPr>
          <w:rFonts w:ascii="Times New Roman" w:hAnsi="Times New Roman" w:cs="Times New Roman"/>
          <w:sz w:val="24"/>
          <w:szCs w:val="24"/>
        </w:rPr>
      </w:pPr>
      <w:r w:rsidRPr="00BD264B">
        <w:rPr>
          <w:rFonts w:ascii="Times New Roman" w:hAnsi="Times New Roman" w:cs="Times New Roman"/>
          <w:b/>
          <w:sz w:val="24"/>
          <w:szCs w:val="24"/>
        </w:rPr>
        <w:t xml:space="preserve">Method </w:t>
      </w:r>
      <w:r>
        <w:rPr>
          <w:rFonts w:ascii="Times New Roman" w:hAnsi="Times New Roman" w:cs="Times New Roman"/>
          <w:b/>
          <w:sz w:val="24"/>
          <w:szCs w:val="24"/>
        </w:rPr>
        <w:t>(3 marks)</w:t>
      </w:r>
    </w:p>
    <w:p w14:paraId="0D7DE8E8" w14:textId="77777777" w:rsidR="00865F30" w:rsidRPr="00BD264B" w:rsidRDefault="00865F30" w:rsidP="00865F30">
      <w:pPr>
        <w:pStyle w:val="ListParagraph"/>
        <w:spacing w:after="0" w:line="240" w:lineRule="auto"/>
        <w:ind w:left="0"/>
        <w:rPr>
          <w:rFonts w:ascii="Times New Roman" w:hAnsi="Times New Roman" w:cs="Times New Roman"/>
          <w:color w:val="FF0000"/>
          <w:sz w:val="24"/>
          <w:szCs w:val="24"/>
        </w:rPr>
      </w:pPr>
      <w:r w:rsidRPr="00BD264B">
        <w:rPr>
          <w:rFonts w:ascii="Times New Roman" w:hAnsi="Times New Roman" w:cs="Times New Roman"/>
          <w:color w:val="FF0000"/>
          <w:sz w:val="24"/>
          <w:szCs w:val="24"/>
        </w:rPr>
        <w:t>One mark for each of below:</w:t>
      </w:r>
    </w:p>
    <w:p w14:paraId="325CC0F5" w14:textId="77777777" w:rsidR="00865F30" w:rsidRPr="0052036F" w:rsidRDefault="00865F30" w:rsidP="00865F30">
      <w:pPr>
        <w:pStyle w:val="ListParagraph"/>
        <w:numPr>
          <w:ilvl w:val="0"/>
          <w:numId w:val="19"/>
        </w:numPr>
        <w:spacing w:after="0" w:line="240" w:lineRule="auto"/>
        <w:ind w:left="0"/>
        <w:rPr>
          <w:rFonts w:ascii="Times New Roman" w:hAnsi="Times New Roman" w:cs="Times New Roman"/>
          <w:color w:val="FF0000"/>
          <w:sz w:val="24"/>
          <w:szCs w:val="24"/>
        </w:rPr>
      </w:pPr>
      <w:r w:rsidRPr="0052036F">
        <w:rPr>
          <w:rFonts w:ascii="Times New Roman" w:hAnsi="Times New Roman" w:cs="Times New Roman"/>
          <w:color w:val="FF0000"/>
          <w:sz w:val="24"/>
          <w:szCs w:val="24"/>
        </w:rPr>
        <w:t>Logical order</w:t>
      </w:r>
    </w:p>
    <w:p w14:paraId="2B634515" w14:textId="77777777" w:rsidR="00865F30" w:rsidRDefault="00865F30" w:rsidP="00865F30">
      <w:pPr>
        <w:pStyle w:val="ListParagraph"/>
        <w:numPr>
          <w:ilvl w:val="0"/>
          <w:numId w:val="19"/>
        </w:numPr>
        <w:spacing w:after="0" w:line="240" w:lineRule="auto"/>
        <w:ind w:left="0"/>
        <w:rPr>
          <w:rFonts w:ascii="Times New Roman" w:hAnsi="Times New Roman" w:cs="Times New Roman"/>
          <w:color w:val="FF0000"/>
          <w:sz w:val="24"/>
          <w:szCs w:val="24"/>
        </w:rPr>
      </w:pPr>
      <w:r w:rsidRPr="0052036F">
        <w:rPr>
          <w:rFonts w:ascii="Times New Roman" w:hAnsi="Times New Roman" w:cs="Times New Roman"/>
          <w:color w:val="FF0000"/>
          <w:sz w:val="24"/>
          <w:szCs w:val="24"/>
        </w:rPr>
        <w:t>Easy to follow</w:t>
      </w:r>
    </w:p>
    <w:p w14:paraId="1A5DF473" w14:textId="77777777" w:rsidR="00865F30" w:rsidRPr="0052036F" w:rsidRDefault="00865F30" w:rsidP="00865F30">
      <w:pPr>
        <w:pStyle w:val="ListParagraph"/>
        <w:numPr>
          <w:ilvl w:val="0"/>
          <w:numId w:val="19"/>
        </w:numPr>
        <w:spacing w:after="0" w:line="240" w:lineRule="auto"/>
        <w:ind w:left="0"/>
        <w:rPr>
          <w:rFonts w:ascii="Times New Roman" w:hAnsi="Times New Roman" w:cs="Times New Roman"/>
          <w:color w:val="FF0000"/>
          <w:sz w:val="24"/>
          <w:szCs w:val="24"/>
        </w:rPr>
      </w:pPr>
      <w:r>
        <w:rPr>
          <w:rFonts w:ascii="Times New Roman" w:hAnsi="Times New Roman" w:cs="Times New Roman"/>
          <w:color w:val="FF0000"/>
          <w:sz w:val="24"/>
          <w:szCs w:val="24"/>
        </w:rPr>
        <w:t>Specific details given</w:t>
      </w:r>
    </w:p>
    <w:p w14:paraId="21778DA3" w14:textId="77777777" w:rsidR="00865F30" w:rsidRDefault="00865F30" w:rsidP="00865F30">
      <w:pPr>
        <w:pStyle w:val="NoSpacing"/>
        <w:numPr>
          <w:ilvl w:val="0"/>
          <w:numId w:val="17"/>
        </w:numPr>
        <w:ind w:left="0" w:hanging="284"/>
        <w:rPr>
          <w:rFonts w:ascii="Times New Roman" w:hAnsi="Times New Roman" w:cs="Times New Roman"/>
          <w:sz w:val="24"/>
          <w:szCs w:val="24"/>
        </w:rPr>
      </w:pPr>
      <w:r w:rsidRPr="0052036F">
        <w:rPr>
          <w:rFonts w:ascii="Times New Roman" w:hAnsi="Times New Roman" w:cs="Times New Roman"/>
          <w:b/>
          <w:sz w:val="24"/>
          <w:szCs w:val="24"/>
        </w:rPr>
        <w:t xml:space="preserve">Build </w:t>
      </w:r>
      <w:r>
        <w:rPr>
          <w:rFonts w:ascii="Times New Roman" w:hAnsi="Times New Roman" w:cs="Times New Roman"/>
          <w:b/>
          <w:sz w:val="24"/>
          <w:szCs w:val="24"/>
        </w:rPr>
        <w:t xml:space="preserve">and test </w:t>
      </w:r>
      <w:r w:rsidRPr="0052036F">
        <w:rPr>
          <w:rFonts w:ascii="Times New Roman" w:hAnsi="Times New Roman" w:cs="Times New Roman"/>
          <w:b/>
          <w:sz w:val="24"/>
          <w:szCs w:val="24"/>
        </w:rPr>
        <w:t>your rocket</w:t>
      </w:r>
      <w:r>
        <w:rPr>
          <w:rFonts w:ascii="Times New Roman" w:hAnsi="Times New Roman" w:cs="Times New Roman"/>
          <w:b/>
          <w:sz w:val="24"/>
          <w:szCs w:val="24"/>
        </w:rPr>
        <w:t>s</w:t>
      </w:r>
      <w:r w:rsidRPr="0052036F">
        <w:rPr>
          <w:rFonts w:ascii="Times New Roman" w:hAnsi="Times New Roman" w:cs="Times New Roman"/>
          <w:b/>
          <w:sz w:val="24"/>
          <w:szCs w:val="24"/>
        </w:rPr>
        <w:t>.</w:t>
      </w:r>
      <w:r w:rsidRPr="0052036F">
        <w:rPr>
          <w:rFonts w:ascii="Times New Roman" w:hAnsi="Times New Roman" w:cs="Times New Roman"/>
          <w:sz w:val="24"/>
          <w:szCs w:val="24"/>
        </w:rPr>
        <w:tab/>
      </w:r>
      <w:r w:rsidRPr="0052036F">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r w:rsidRPr="0052036F">
        <w:rPr>
          <w:rFonts w:ascii="Times New Roman" w:hAnsi="Times New Roman" w:cs="Times New Roman"/>
          <w:sz w:val="24"/>
          <w:szCs w:val="24"/>
        </w:rPr>
        <w:t xml:space="preserve"> marks)</w:t>
      </w:r>
    </w:p>
    <w:p w14:paraId="384C221C" w14:textId="77777777" w:rsidR="00865F30" w:rsidRPr="00CE41A0" w:rsidRDefault="00865F30" w:rsidP="00865F30">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Building the rockets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marks)</w:t>
      </w:r>
    </w:p>
    <w:p w14:paraId="5BC564AA" w14:textId="77777777" w:rsidR="00865F30" w:rsidRPr="0052036F" w:rsidRDefault="00865F30" w:rsidP="00865F30">
      <w:pPr>
        <w:pStyle w:val="ListParagraph"/>
        <w:numPr>
          <w:ilvl w:val="0"/>
          <w:numId w:val="18"/>
        </w:numPr>
        <w:spacing w:after="0" w:line="240" w:lineRule="auto"/>
        <w:ind w:left="0"/>
        <w:rPr>
          <w:rFonts w:ascii="Times New Roman" w:hAnsi="Times New Roman" w:cs="Times New Roman"/>
          <w:color w:val="FF0000"/>
          <w:sz w:val="24"/>
          <w:szCs w:val="24"/>
        </w:rPr>
      </w:pPr>
      <w:r w:rsidRPr="0052036F">
        <w:rPr>
          <w:rFonts w:ascii="Times New Roman" w:hAnsi="Times New Roman" w:cs="Times New Roman"/>
          <w:color w:val="FF0000"/>
          <w:sz w:val="24"/>
          <w:szCs w:val="24"/>
        </w:rPr>
        <w:t>Well-constructed</w:t>
      </w:r>
      <w:r>
        <w:rPr>
          <w:rFonts w:ascii="Times New Roman" w:hAnsi="Times New Roman" w:cs="Times New Roman"/>
          <w:color w:val="FF0000"/>
          <w:sz w:val="24"/>
          <w:szCs w:val="24"/>
        </w:rPr>
        <w:t xml:space="preserve"> with care and attention</w:t>
      </w:r>
      <w:r>
        <w:rPr>
          <w:rFonts w:ascii="Times New Roman" w:hAnsi="Times New Roman" w:cs="Times New Roman"/>
          <w:color w:val="FF0000"/>
          <w:sz w:val="24"/>
          <w:szCs w:val="24"/>
        </w:rPr>
        <w:tab/>
        <w:t>(2</w:t>
      </w:r>
      <w:r w:rsidRPr="0052036F">
        <w:rPr>
          <w:rFonts w:ascii="Times New Roman" w:hAnsi="Times New Roman" w:cs="Times New Roman"/>
          <w:color w:val="FF0000"/>
          <w:sz w:val="24"/>
          <w:szCs w:val="24"/>
        </w:rPr>
        <w:t>)</w:t>
      </w:r>
    </w:p>
    <w:p w14:paraId="3EB3AC18" w14:textId="77777777" w:rsidR="00865F30" w:rsidRPr="0052036F" w:rsidRDefault="00865F30" w:rsidP="00865F30">
      <w:pPr>
        <w:pStyle w:val="ListParagraph"/>
        <w:numPr>
          <w:ilvl w:val="0"/>
          <w:numId w:val="18"/>
        </w:numPr>
        <w:spacing w:after="0" w:line="240" w:lineRule="auto"/>
        <w:ind w:left="0"/>
        <w:rPr>
          <w:rFonts w:ascii="Times New Roman" w:hAnsi="Times New Roman" w:cs="Times New Roman"/>
          <w:color w:val="FF0000"/>
          <w:sz w:val="24"/>
          <w:szCs w:val="24"/>
        </w:rPr>
      </w:pPr>
      <w:r w:rsidRPr="0052036F">
        <w:rPr>
          <w:rFonts w:ascii="Times New Roman" w:hAnsi="Times New Roman" w:cs="Times New Roman"/>
          <w:color w:val="FF0000"/>
          <w:sz w:val="24"/>
          <w:szCs w:val="24"/>
        </w:rPr>
        <w:t>Not accurately measured, rushed</w:t>
      </w:r>
      <w:r w:rsidRPr="0052036F">
        <w:rPr>
          <w:rFonts w:ascii="Times New Roman" w:hAnsi="Times New Roman" w:cs="Times New Roman"/>
          <w:color w:val="FF0000"/>
          <w:sz w:val="24"/>
          <w:szCs w:val="24"/>
        </w:rPr>
        <w:tab/>
      </w:r>
      <w:r w:rsidRPr="0052036F">
        <w:rPr>
          <w:rFonts w:ascii="Times New Roman" w:hAnsi="Times New Roman" w:cs="Times New Roman"/>
          <w:color w:val="FF0000"/>
          <w:sz w:val="24"/>
          <w:szCs w:val="24"/>
        </w:rPr>
        <w:tab/>
        <w:t>(1)</w:t>
      </w:r>
    </w:p>
    <w:p w14:paraId="0DDDE27F" w14:textId="77777777" w:rsidR="00865F30" w:rsidRDefault="00865F30" w:rsidP="00865F30">
      <w:pPr>
        <w:pStyle w:val="ListParagraph"/>
        <w:spacing w:after="0" w:line="240" w:lineRule="auto"/>
        <w:ind w:left="0"/>
        <w:rPr>
          <w:rFonts w:ascii="Times New Roman" w:hAnsi="Times New Roman" w:cs="Times New Roman"/>
          <w:sz w:val="24"/>
          <w:szCs w:val="24"/>
        </w:rPr>
      </w:pPr>
    </w:p>
    <w:p w14:paraId="1446EA72" w14:textId="77777777" w:rsidR="00865F30" w:rsidRDefault="00865F30" w:rsidP="00865F30">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Testing the rockets (3 marks)</w:t>
      </w:r>
    </w:p>
    <w:p w14:paraId="7F9CD5C0" w14:textId="77777777" w:rsidR="00865F30" w:rsidRDefault="00865F30" w:rsidP="00865F30">
      <w:pPr>
        <w:pStyle w:val="ListParagraph"/>
        <w:numPr>
          <w:ilvl w:val="0"/>
          <w:numId w:val="18"/>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Follows written method</w:t>
      </w:r>
    </w:p>
    <w:p w14:paraId="3EC12BC0" w14:textId="77777777" w:rsidR="00865F30" w:rsidRDefault="00865F30" w:rsidP="00865F30">
      <w:pPr>
        <w:pStyle w:val="ListParagraph"/>
        <w:numPr>
          <w:ilvl w:val="0"/>
          <w:numId w:val="18"/>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Follows safety procedures</w:t>
      </w:r>
    </w:p>
    <w:p w14:paraId="13B8281D" w14:textId="77777777" w:rsidR="00865F30" w:rsidRPr="003F4CC3" w:rsidRDefault="00865F30" w:rsidP="00865F30">
      <w:pPr>
        <w:pStyle w:val="ListParagraph"/>
        <w:numPr>
          <w:ilvl w:val="0"/>
          <w:numId w:val="18"/>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Behaves appropriately in non-classroom environment</w:t>
      </w:r>
    </w:p>
    <w:p w14:paraId="1AE79F54" w14:textId="77777777" w:rsidR="00865F30" w:rsidRPr="0052036F" w:rsidRDefault="00865F30" w:rsidP="00865F30">
      <w:pPr>
        <w:pStyle w:val="ListParagraph"/>
        <w:spacing w:after="0" w:line="240" w:lineRule="auto"/>
        <w:ind w:left="0"/>
        <w:rPr>
          <w:rFonts w:ascii="Times New Roman" w:hAnsi="Times New Roman" w:cs="Times New Roman"/>
          <w:sz w:val="24"/>
          <w:szCs w:val="24"/>
        </w:rPr>
      </w:pPr>
    </w:p>
    <w:p w14:paraId="42D8153C" w14:textId="77777777" w:rsidR="00865F30" w:rsidRPr="0052036F" w:rsidRDefault="00865F30" w:rsidP="00865F30">
      <w:pPr>
        <w:pStyle w:val="ListParagraph"/>
        <w:spacing w:after="0" w:line="240" w:lineRule="auto"/>
        <w:ind w:left="0"/>
        <w:rPr>
          <w:rFonts w:ascii="Times New Roman" w:hAnsi="Times New Roman" w:cs="Times New Roman"/>
          <w:sz w:val="24"/>
          <w:szCs w:val="24"/>
        </w:rPr>
      </w:pPr>
    </w:p>
    <w:p w14:paraId="76B36FB7" w14:textId="77777777" w:rsidR="00865F30" w:rsidRPr="0052036F" w:rsidRDefault="00865F30" w:rsidP="00865F30">
      <w:pPr>
        <w:pStyle w:val="ListParagraph"/>
        <w:numPr>
          <w:ilvl w:val="0"/>
          <w:numId w:val="24"/>
        </w:numPr>
        <w:spacing w:after="0" w:line="240" w:lineRule="auto"/>
        <w:ind w:left="0" w:hanging="284"/>
        <w:rPr>
          <w:rFonts w:ascii="Times New Roman" w:hAnsi="Times New Roman" w:cs="Times New Roman"/>
          <w:b/>
          <w:sz w:val="24"/>
          <w:szCs w:val="24"/>
        </w:rPr>
      </w:pPr>
      <w:r w:rsidRPr="0052036F">
        <w:rPr>
          <w:rFonts w:ascii="Times New Roman" w:hAnsi="Times New Roman" w:cs="Times New Roman"/>
          <w:b/>
          <w:sz w:val="24"/>
          <w:szCs w:val="24"/>
        </w:rPr>
        <w:t>Results</w:t>
      </w:r>
      <w:r w:rsidRPr="0052036F">
        <w:rPr>
          <w:rFonts w:ascii="Times New Roman" w:hAnsi="Times New Roman" w:cs="Times New Roman"/>
          <w:b/>
          <w:sz w:val="24"/>
          <w:szCs w:val="24"/>
        </w:rPr>
        <w:tab/>
      </w:r>
      <w:r>
        <w:rPr>
          <w:rFonts w:ascii="Times New Roman" w:hAnsi="Times New Roman" w:cs="Times New Roman"/>
          <w:sz w:val="24"/>
          <w:szCs w:val="24"/>
        </w:rPr>
        <w:t>(5</w:t>
      </w:r>
      <w:r w:rsidRPr="0052036F">
        <w:rPr>
          <w:rFonts w:ascii="Times New Roman" w:hAnsi="Times New Roman" w:cs="Times New Roman"/>
          <w:sz w:val="24"/>
          <w:szCs w:val="24"/>
        </w:rPr>
        <w:t xml:space="preserve"> marks)</w:t>
      </w:r>
    </w:p>
    <w:p w14:paraId="5CD1C646" w14:textId="77777777" w:rsidR="00865F30" w:rsidRDefault="00865F30" w:rsidP="00865F30">
      <w:pPr>
        <w:pStyle w:val="ListParagraph"/>
        <w:spacing w:after="0" w:line="240" w:lineRule="auto"/>
        <w:ind w:left="0"/>
        <w:rPr>
          <w:rFonts w:ascii="Times New Roman" w:hAnsi="Times New Roman" w:cs="Times New Roman"/>
          <w:sz w:val="24"/>
          <w:szCs w:val="24"/>
        </w:rPr>
      </w:pPr>
      <w:r w:rsidRPr="0052036F">
        <w:rPr>
          <w:rFonts w:ascii="Times New Roman" w:hAnsi="Times New Roman" w:cs="Times New Roman"/>
          <w:sz w:val="24"/>
          <w:szCs w:val="24"/>
        </w:rPr>
        <w:t>In the space below create a table for your results, include any processing of results and identify any outliers.</w:t>
      </w:r>
    </w:p>
    <w:p w14:paraId="76B062F0" w14:textId="77777777" w:rsidR="00865F30" w:rsidRPr="00BD264B" w:rsidRDefault="00865F30" w:rsidP="00865F30">
      <w:pPr>
        <w:pStyle w:val="ListParagraph"/>
        <w:spacing w:after="0" w:line="240" w:lineRule="auto"/>
        <w:ind w:left="0"/>
        <w:rPr>
          <w:rFonts w:ascii="Times New Roman" w:hAnsi="Times New Roman" w:cs="Times New Roman"/>
          <w:color w:val="FF0000"/>
          <w:sz w:val="24"/>
          <w:szCs w:val="24"/>
        </w:rPr>
      </w:pPr>
      <w:r w:rsidRPr="00BD264B">
        <w:rPr>
          <w:rFonts w:ascii="Times New Roman" w:hAnsi="Times New Roman" w:cs="Times New Roman"/>
          <w:color w:val="FF0000"/>
          <w:sz w:val="24"/>
          <w:szCs w:val="24"/>
        </w:rPr>
        <w:t>One mark for each of below:</w:t>
      </w:r>
    </w:p>
    <w:p w14:paraId="67D08686" w14:textId="77777777" w:rsidR="00865F30" w:rsidRPr="0052036F" w:rsidRDefault="00865F30" w:rsidP="00865F30">
      <w:pPr>
        <w:pStyle w:val="ListParagraph"/>
        <w:numPr>
          <w:ilvl w:val="0"/>
          <w:numId w:val="21"/>
        </w:numPr>
        <w:spacing w:after="0" w:line="240" w:lineRule="auto"/>
        <w:ind w:left="0"/>
        <w:rPr>
          <w:rFonts w:ascii="Times New Roman" w:hAnsi="Times New Roman" w:cs="Times New Roman"/>
          <w:color w:val="FF0000"/>
          <w:sz w:val="24"/>
          <w:szCs w:val="24"/>
        </w:rPr>
      </w:pPr>
      <w:r w:rsidRPr="0052036F">
        <w:rPr>
          <w:rFonts w:ascii="Times New Roman" w:hAnsi="Times New Roman" w:cs="Times New Roman"/>
          <w:color w:val="FF0000"/>
          <w:sz w:val="24"/>
          <w:szCs w:val="24"/>
        </w:rPr>
        <w:lastRenderedPageBreak/>
        <w:t>Table drawn, data recorded</w:t>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p>
    <w:p w14:paraId="45C5ADE7" w14:textId="77777777" w:rsidR="00865F30" w:rsidRDefault="00865F30" w:rsidP="00865F30">
      <w:pPr>
        <w:pStyle w:val="ListParagraph"/>
        <w:numPr>
          <w:ilvl w:val="0"/>
          <w:numId w:val="21"/>
        </w:numPr>
        <w:spacing w:after="0" w:line="240" w:lineRule="auto"/>
        <w:ind w:left="0"/>
        <w:rPr>
          <w:rFonts w:ascii="Times New Roman" w:hAnsi="Times New Roman" w:cs="Times New Roman"/>
          <w:color w:val="FF0000"/>
          <w:sz w:val="24"/>
          <w:szCs w:val="24"/>
        </w:rPr>
      </w:pPr>
      <w:r w:rsidRPr="0052036F">
        <w:rPr>
          <w:rFonts w:ascii="Times New Roman" w:hAnsi="Times New Roman" w:cs="Times New Roman"/>
          <w:color w:val="FF0000"/>
          <w:sz w:val="24"/>
          <w:szCs w:val="24"/>
        </w:rPr>
        <w:t xml:space="preserve">Heading </w:t>
      </w:r>
    </w:p>
    <w:p w14:paraId="4BAD4DFC" w14:textId="77777777" w:rsidR="00865F30" w:rsidRPr="0052036F" w:rsidRDefault="00865F30" w:rsidP="00865F30">
      <w:pPr>
        <w:pStyle w:val="ListParagraph"/>
        <w:numPr>
          <w:ilvl w:val="0"/>
          <w:numId w:val="21"/>
        </w:numPr>
        <w:spacing w:after="0" w:line="240" w:lineRule="auto"/>
        <w:ind w:left="0"/>
        <w:rPr>
          <w:rFonts w:ascii="Times New Roman" w:hAnsi="Times New Roman" w:cs="Times New Roman"/>
          <w:color w:val="FF0000"/>
          <w:sz w:val="24"/>
          <w:szCs w:val="24"/>
        </w:rPr>
      </w:pPr>
      <w:r>
        <w:rPr>
          <w:rFonts w:ascii="Times New Roman" w:hAnsi="Times New Roman" w:cs="Times New Roman"/>
          <w:color w:val="FF0000"/>
          <w:sz w:val="24"/>
          <w:szCs w:val="24"/>
        </w:rPr>
        <w:t>Correctly labelled data</w:t>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p>
    <w:p w14:paraId="529598EF" w14:textId="77777777" w:rsidR="00865F30" w:rsidRPr="0052036F" w:rsidRDefault="00865F30" w:rsidP="00865F30">
      <w:pPr>
        <w:pStyle w:val="ListParagraph"/>
        <w:numPr>
          <w:ilvl w:val="0"/>
          <w:numId w:val="21"/>
        </w:numPr>
        <w:spacing w:after="0" w:line="240" w:lineRule="auto"/>
        <w:ind w:left="0"/>
        <w:rPr>
          <w:rFonts w:ascii="Times New Roman" w:hAnsi="Times New Roman" w:cs="Times New Roman"/>
          <w:color w:val="FF0000"/>
          <w:sz w:val="24"/>
          <w:szCs w:val="24"/>
        </w:rPr>
      </w:pPr>
      <w:r>
        <w:rPr>
          <w:rFonts w:ascii="Times New Roman" w:hAnsi="Times New Roman" w:cs="Times New Roman"/>
          <w:color w:val="FF0000"/>
          <w:sz w:val="24"/>
          <w:szCs w:val="24"/>
        </w:rPr>
        <w:t>Average calculated</w:t>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p>
    <w:p w14:paraId="5018E13D" w14:textId="77777777" w:rsidR="00865F30" w:rsidRPr="0052036F" w:rsidRDefault="00865F30" w:rsidP="00865F30">
      <w:pPr>
        <w:pStyle w:val="ListParagraph"/>
        <w:numPr>
          <w:ilvl w:val="0"/>
          <w:numId w:val="21"/>
        </w:numPr>
        <w:spacing w:after="0" w:line="240" w:lineRule="auto"/>
        <w:ind w:left="0"/>
        <w:rPr>
          <w:rFonts w:ascii="Times New Roman" w:hAnsi="Times New Roman" w:cs="Times New Roman"/>
          <w:color w:val="FF0000"/>
          <w:sz w:val="24"/>
          <w:szCs w:val="24"/>
        </w:rPr>
      </w:pPr>
      <w:r>
        <w:rPr>
          <w:rFonts w:ascii="Times New Roman" w:hAnsi="Times New Roman" w:cs="Times New Roman"/>
          <w:color w:val="FF0000"/>
          <w:sz w:val="24"/>
          <w:szCs w:val="24"/>
        </w:rPr>
        <w:t>Multiple trials performed</w:t>
      </w:r>
      <w:r w:rsidRPr="0052036F">
        <w:rPr>
          <w:rFonts w:ascii="Times New Roman" w:hAnsi="Times New Roman" w:cs="Times New Roman"/>
          <w:color w:val="FF0000"/>
          <w:sz w:val="24"/>
          <w:szCs w:val="24"/>
        </w:rPr>
        <w:tab/>
      </w:r>
    </w:p>
    <w:p w14:paraId="63328511" w14:textId="77777777" w:rsidR="00865F30" w:rsidRPr="0052036F" w:rsidRDefault="00865F30" w:rsidP="00865F30">
      <w:pPr>
        <w:spacing w:after="0" w:line="240" w:lineRule="auto"/>
        <w:rPr>
          <w:rFonts w:ascii="Times New Roman" w:hAnsi="Times New Roman" w:cs="Times New Roman"/>
          <w:sz w:val="24"/>
          <w:szCs w:val="24"/>
        </w:rPr>
      </w:pPr>
    </w:p>
    <w:p w14:paraId="2427C57A" w14:textId="77777777" w:rsidR="00865F30" w:rsidRPr="0052036F" w:rsidRDefault="00865F30" w:rsidP="00865F30">
      <w:pPr>
        <w:pStyle w:val="ListParagraph"/>
        <w:numPr>
          <w:ilvl w:val="0"/>
          <w:numId w:val="7"/>
        </w:numPr>
        <w:spacing w:after="0" w:line="240" w:lineRule="auto"/>
        <w:ind w:left="0" w:hanging="284"/>
        <w:rPr>
          <w:rFonts w:ascii="Times New Roman" w:hAnsi="Times New Roman" w:cs="Times New Roman"/>
          <w:sz w:val="24"/>
          <w:szCs w:val="24"/>
        </w:rPr>
      </w:pPr>
      <w:r w:rsidRPr="0052036F">
        <w:rPr>
          <w:rFonts w:ascii="Times New Roman" w:hAnsi="Times New Roman" w:cs="Times New Roman"/>
          <w:b/>
          <w:sz w:val="24"/>
          <w:szCs w:val="24"/>
        </w:rPr>
        <w:t>Analysis of results</w:t>
      </w:r>
    </w:p>
    <w:p w14:paraId="24CFAD2B" w14:textId="77777777" w:rsidR="00865F30" w:rsidRPr="0052036F" w:rsidRDefault="00865F30" w:rsidP="00865F30">
      <w:pPr>
        <w:pStyle w:val="ListParagraph"/>
        <w:spacing w:after="0" w:line="240" w:lineRule="auto"/>
        <w:ind w:left="0"/>
        <w:rPr>
          <w:rFonts w:ascii="Times New Roman" w:hAnsi="Times New Roman" w:cs="Times New Roman"/>
          <w:b/>
          <w:sz w:val="24"/>
          <w:szCs w:val="24"/>
        </w:rPr>
      </w:pPr>
    </w:p>
    <w:p w14:paraId="4E3307E9" w14:textId="77777777" w:rsidR="00865F30" w:rsidRDefault="00865F30" w:rsidP="00865F30">
      <w:pPr>
        <w:pStyle w:val="ListParagraph"/>
        <w:numPr>
          <w:ilvl w:val="0"/>
          <w:numId w:val="8"/>
        </w:numPr>
        <w:spacing w:after="0" w:line="240" w:lineRule="auto"/>
        <w:ind w:left="0" w:hanging="283"/>
        <w:rPr>
          <w:rFonts w:ascii="Times New Roman" w:hAnsi="Times New Roman" w:cs="Times New Roman"/>
          <w:sz w:val="24"/>
          <w:szCs w:val="24"/>
        </w:rPr>
      </w:pPr>
      <w:r w:rsidRPr="0052036F">
        <w:rPr>
          <w:rFonts w:ascii="Times New Roman" w:hAnsi="Times New Roman" w:cs="Times New Roman"/>
          <w:sz w:val="24"/>
          <w:szCs w:val="24"/>
        </w:rPr>
        <w:t>Describe the trend shown by your results.</w:t>
      </w:r>
      <w:r w:rsidRPr="0052036F">
        <w:rPr>
          <w:rFonts w:ascii="Times New Roman" w:hAnsi="Times New Roman" w:cs="Times New Roman"/>
          <w:sz w:val="24"/>
          <w:szCs w:val="24"/>
        </w:rPr>
        <w:tab/>
      </w:r>
      <w:r w:rsidRPr="0052036F">
        <w:rPr>
          <w:rFonts w:ascii="Times New Roman" w:hAnsi="Times New Roman" w:cs="Times New Roman"/>
          <w:sz w:val="24"/>
          <w:szCs w:val="24"/>
        </w:rPr>
        <w:tab/>
        <w:t>(</w:t>
      </w:r>
      <w:r>
        <w:rPr>
          <w:rFonts w:ascii="Times New Roman" w:hAnsi="Times New Roman" w:cs="Times New Roman"/>
          <w:sz w:val="24"/>
          <w:szCs w:val="24"/>
        </w:rPr>
        <w:t xml:space="preserve">1 </w:t>
      </w:r>
      <w:r w:rsidRPr="0052036F">
        <w:rPr>
          <w:rFonts w:ascii="Times New Roman" w:hAnsi="Times New Roman" w:cs="Times New Roman"/>
          <w:sz w:val="24"/>
          <w:szCs w:val="24"/>
        </w:rPr>
        <w:t>marks)</w:t>
      </w:r>
    </w:p>
    <w:p w14:paraId="16C365D1" w14:textId="77777777" w:rsidR="00865F30" w:rsidRDefault="00865F30" w:rsidP="00865F30">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states which rocket went further on average</w:t>
      </w:r>
    </w:p>
    <w:p w14:paraId="6125B32E" w14:textId="77777777" w:rsidR="00865F30" w:rsidRPr="00BD264B" w:rsidRDefault="00865F30" w:rsidP="00865F30">
      <w:pPr>
        <w:spacing w:after="0" w:line="240" w:lineRule="auto"/>
        <w:rPr>
          <w:rFonts w:ascii="Times New Roman" w:hAnsi="Times New Roman" w:cs="Times New Roman"/>
          <w:color w:val="FF0000"/>
          <w:sz w:val="24"/>
          <w:szCs w:val="24"/>
        </w:rPr>
      </w:pPr>
    </w:p>
    <w:p w14:paraId="7E57C4A6" w14:textId="77777777" w:rsidR="00865F30" w:rsidRDefault="00865F30" w:rsidP="00865F30">
      <w:pPr>
        <w:pStyle w:val="ListParagraph"/>
        <w:numPr>
          <w:ilvl w:val="0"/>
          <w:numId w:val="8"/>
        </w:numPr>
        <w:spacing w:after="0" w:line="240" w:lineRule="auto"/>
        <w:ind w:left="0" w:hanging="283"/>
        <w:rPr>
          <w:rFonts w:ascii="Times New Roman" w:hAnsi="Times New Roman" w:cs="Times New Roman"/>
          <w:sz w:val="24"/>
          <w:szCs w:val="24"/>
        </w:rPr>
      </w:pPr>
      <w:r w:rsidRPr="0052036F">
        <w:rPr>
          <w:rFonts w:ascii="Times New Roman" w:hAnsi="Times New Roman" w:cs="Times New Roman"/>
          <w:sz w:val="24"/>
          <w:szCs w:val="24"/>
        </w:rPr>
        <w:t>Explain your results using your scientific knowledge of rocket design.</w:t>
      </w:r>
      <w:r>
        <w:rPr>
          <w:rFonts w:ascii="Times New Roman" w:hAnsi="Times New Roman" w:cs="Times New Roman"/>
          <w:sz w:val="24"/>
          <w:szCs w:val="24"/>
        </w:rPr>
        <w:t xml:space="preserve"> In other words – explain why you got the results you collected. </w:t>
      </w:r>
      <w:r>
        <w:rPr>
          <w:rFonts w:ascii="Times New Roman" w:hAnsi="Times New Roman" w:cs="Times New Roman"/>
          <w:sz w:val="24"/>
          <w:szCs w:val="24"/>
        </w:rPr>
        <w:tab/>
      </w:r>
      <w:r>
        <w:rPr>
          <w:rFonts w:ascii="Times New Roman" w:hAnsi="Times New Roman" w:cs="Times New Roman"/>
          <w:sz w:val="24"/>
          <w:szCs w:val="24"/>
        </w:rPr>
        <w:tab/>
      </w:r>
      <w:r w:rsidRPr="0052036F">
        <w:rPr>
          <w:rFonts w:ascii="Times New Roman" w:hAnsi="Times New Roman" w:cs="Times New Roman"/>
          <w:sz w:val="24"/>
          <w:szCs w:val="24"/>
        </w:rPr>
        <w:tab/>
        <w:t>(3 marks)</w:t>
      </w:r>
    </w:p>
    <w:p w14:paraId="08200573" w14:textId="77777777" w:rsidR="00865F30" w:rsidRDefault="00865F30" w:rsidP="00865F30">
      <w:pPr>
        <w:rPr>
          <w:color w:val="FF0000"/>
        </w:rPr>
      </w:pPr>
      <w:r>
        <w:rPr>
          <w:color w:val="FF0000"/>
        </w:rPr>
        <w:t>3 – uses specific scientific terms to explain results</w:t>
      </w:r>
    </w:p>
    <w:p w14:paraId="4F7DCB0B" w14:textId="77777777" w:rsidR="00865F30" w:rsidRDefault="00865F30" w:rsidP="00865F30">
      <w:pPr>
        <w:rPr>
          <w:color w:val="FF0000"/>
        </w:rPr>
      </w:pPr>
      <w:r>
        <w:rPr>
          <w:color w:val="FF0000"/>
        </w:rPr>
        <w:t>2 - gives reasons for results but does not use specific scientific terms</w:t>
      </w:r>
    </w:p>
    <w:p w14:paraId="27E33CAA" w14:textId="77777777" w:rsidR="00865F30" w:rsidRDefault="00865F30" w:rsidP="00865F30">
      <w:pPr>
        <w:rPr>
          <w:color w:val="FF0000"/>
        </w:rPr>
      </w:pPr>
      <w:r>
        <w:rPr>
          <w:color w:val="FF0000"/>
        </w:rPr>
        <w:t>1- gives reasons for results but does not use scientific terms correctly</w:t>
      </w:r>
    </w:p>
    <w:p w14:paraId="539B0D2A" w14:textId="77777777" w:rsidR="00865F30" w:rsidRDefault="00865F30" w:rsidP="00865F30">
      <w:pPr>
        <w:pStyle w:val="ListParagraph"/>
        <w:numPr>
          <w:ilvl w:val="0"/>
          <w:numId w:val="8"/>
        </w:numPr>
        <w:spacing w:after="0" w:line="240" w:lineRule="auto"/>
        <w:ind w:left="0"/>
        <w:rPr>
          <w:rFonts w:ascii="Times New Roman" w:hAnsi="Times New Roman" w:cs="Times New Roman"/>
          <w:sz w:val="24"/>
          <w:szCs w:val="24"/>
        </w:rPr>
      </w:pPr>
      <w:r>
        <w:rPr>
          <w:rFonts w:ascii="Times New Roman" w:hAnsi="Times New Roman" w:cs="Times New Roman"/>
          <w:sz w:val="24"/>
          <w:szCs w:val="24"/>
        </w:rPr>
        <w:t>Use</w:t>
      </w:r>
      <w:r w:rsidRPr="0052036F">
        <w:rPr>
          <w:rFonts w:ascii="Times New Roman" w:hAnsi="Times New Roman" w:cs="Times New Roman"/>
          <w:sz w:val="24"/>
          <w:szCs w:val="24"/>
        </w:rPr>
        <w:t xml:space="preserve"> Newton’s first law of motion</w:t>
      </w:r>
      <w:r>
        <w:rPr>
          <w:rFonts w:ascii="Times New Roman" w:hAnsi="Times New Roman" w:cs="Times New Roman"/>
          <w:sz w:val="24"/>
          <w:szCs w:val="24"/>
        </w:rPr>
        <w:t xml:space="preserve"> to</w:t>
      </w:r>
      <w:r w:rsidRPr="0052036F">
        <w:rPr>
          <w:rFonts w:ascii="Times New Roman" w:hAnsi="Times New Roman" w:cs="Times New Roman"/>
          <w:sz w:val="24"/>
          <w:szCs w:val="24"/>
        </w:rPr>
        <w:t xml:space="preserve"> explain why the rocket did not continue to rise into the sky</w:t>
      </w:r>
      <w:r>
        <w:rPr>
          <w:rFonts w:ascii="Times New Roman" w:hAnsi="Times New Roman" w:cs="Times New Roman"/>
          <w:sz w:val="24"/>
          <w:szCs w:val="24"/>
        </w:rPr>
        <w:tab/>
        <w:t>(3 marks)</w:t>
      </w:r>
    </w:p>
    <w:p w14:paraId="7E54E211" w14:textId="77777777" w:rsidR="00865F30" w:rsidRPr="00F26DFB" w:rsidRDefault="00865F30" w:rsidP="00865F30">
      <w:pPr>
        <w:rPr>
          <w:color w:val="FF0000"/>
        </w:rPr>
      </w:pPr>
      <w:r w:rsidRPr="00F26DFB">
        <w:rPr>
          <w:color w:val="FF0000"/>
        </w:rPr>
        <w:t>States Newton’s first law – an object will remain at rest or in uniform motion in a straight line unless compelled to change by the action of an external force</w:t>
      </w:r>
      <w:r>
        <w:rPr>
          <w:color w:val="FF0000"/>
        </w:rPr>
        <w:t xml:space="preserve"> – 1 mark</w:t>
      </w:r>
    </w:p>
    <w:p w14:paraId="19718FE7" w14:textId="77777777" w:rsidR="00865F30" w:rsidRDefault="00865F30" w:rsidP="00865F30">
      <w:pPr>
        <w:rPr>
          <w:color w:val="FF0000"/>
        </w:rPr>
      </w:pPr>
      <w:r w:rsidRPr="00F26DFB">
        <w:rPr>
          <w:color w:val="FF0000"/>
        </w:rPr>
        <w:t>States that gravity or drag was a force acting on the rocket</w:t>
      </w:r>
      <w:r>
        <w:rPr>
          <w:color w:val="FF0000"/>
        </w:rPr>
        <w:t>, bringing it back to the ground – 2 marks</w:t>
      </w:r>
    </w:p>
    <w:p w14:paraId="34AA4FC9" w14:textId="77777777" w:rsidR="00865F30" w:rsidRDefault="00865F30" w:rsidP="00865F30">
      <w:pPr>
        <w:pStyle w:val="ListParagraph"/>
        <w:numPr>
          <w:ilvl w:val="0"/>
          <w:numId w:val="8"/>
        </w:numPr>
        <w:spacing w:after="0" w:line="240" w:lineRule="auto"/>
        <w:ind w:left="0"/>
        <w:rPr>
          <w:rFonts w:ascii="Times New Roman" w:hAnsi="Times New Roman" w:cs="Times New Roman"/>
          <w:sz w:val="24"/>
          <w:szCs w:val="24"/>
        </w:rPr>
      </w:pPr>
      <w:r w:rsidRPr="0052036F">
        <w:rPr>
          <w:rFonts w:ascii="Times New Roman" w:hAnsi="Times New Roman" w:cs="Times New Roman"/>
          <w:sz w:val="24"/>
          <w:szCs w:val="24"/>
        </w:rPr>
        <w:t>Using Newton’s Third Law of motion, explain why the rocket took off from the ground.</w:t>
      </w:r>
      <w:r>
        <w:rPr>
          <w:rFonts w:ascii="Times New Roman" w:hAnsi="Times New Roman" w:cs="Times New Roman"/>
          <w:sz w:val="24"/>
          <w:szCs w:val="24"/>
        </w:rPr>
        <w:tab/>
      </w:r>
      <w:r>
        <w:rPr>
          <w:rFonts w:ascii="Times New Roman" w:hAnsi="Times New Roman" w:cs="Times New Roman"/>
          <w:sz w:val="24"/>
          <w:szCs w:val="24"/>
        </w:rPr>
        <w:tab/>
        <w:t>(3 marks)</w:t>
      </w:r>
    </w:p>
    <w:p w14:paraId="04C394B6" w14:textId="77777777" w:rsidR="00865F30" w:rsidRPr="00CA1307" w:rsidRDefault="00865F30" w:rsidP="00865F30">
      <w:pPr>
        <w:rPr>
          <w:color w:val="FF0000"/>
        </w:rPr>
      </w:pPr>
      <w:r>
        <w:rPr>
          <w:color w:val="FF0000"/>
        </w:rPr>
        <w:t xml:space="preserve">1 mark - States Newton’s third law - for every action </w:t>
      </w:r>
      <w:r w:rsidRPr="00CA1307">
        <w:rPr>
          <w:color w:val="FF0000"/>
        </w:rPr>
        <w:t>there is an equal and opposite reaction.</w:t>
      </w:r>
    </w:p>
    <w:p w14:paraId="5E2CB08E" w14:textId="77777777" w:rsidR="00865F30" w:rsidRDefault="00865F30" w:rsidP="00865F30">
      <w:pPr>
        <w:rPr>
          <w:color w:val="FF0000"/>
        </w:rPr>
      </w:pPr>
      <w:r>
        <w:rPr>
          <w:color w:val="FF0000"/>
        </w:rPr>
        <w:t>2 marks - States that the pushing of the water out the back of the rocket caused the opposite reaction of the rocket moving forward</w:t>
      </w:r>
    </w:p>
    <w:p w14:paraId="737E1864" w14:textId="77777777" w:rsidR="00865F30" w:rsidRPr="002E454C" w:rsidRDefault="00865F30" w:rsidP="00865F30">
      <w:pPr>
        <w:pStyle w:val="ListParagraph"/>
        <w:numPr>
          <w:ilvl w:val="0"/>
          <w:numId w:val="8"/>
        </w:numPr>
        <w:spacing w:after="0" w:line="360" w:lineRule="auto"/>
        <w:ind w:left="0" w:hanging="283"/>
        <w:rPr>
          <w:rFonts w:ascii="Times New Roman" w:hAnsi="Times New Roman" w:cs="Times New Roman"/>
          <w:sz w:val="24"/>
          <w:szCs w:val="24"/>
        </w:rPr>
      </w:pPr>
      <w:r w:rsidRPr="002E454C">
        <w:rPr>
          <w:rFonts w:ascii="Times New Roman" w:hAnsi="Times New Roman" w:cs="Times New Roman"/>
          <w:sz w:val="24"/>
          <w:szCs w:val="24"/>
        </w:rPr>
        <w:t>Describe the flaws in your experiment, AND explain how they could be improved to improve the accuracy of your results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marks)</w:t>
      </w:r>
    </w:p>
    <w:p w14:paraId="477AA83E" w14:textId="73698105" w:rsidR="00865F30" w:rsidRDefault="00092131" w:rsidP="00865F30">
      <w:pPr>
        <w:rPr>
          <w:color w:val="FF0000"/>
        </w:rPr>
      </w:pPr>
      <w:ins w:id="18" w:author="VANDERDONK Emerson [Eastern Goldfields College]" w:date="2018-10-22T08:56:00Z">
        <w:r>
          <w:rPr>
            <w:color w:val="FF0000"/>
          </w:rPr>
          <w:t>2</w:t>
        </w:r>
      </w:ins>
      <w:del w:id="19" w:author="VANDERDONK Emerson [Eastern Goldfields College]" w:date="2018-10-22T08:56:00Z">
        <w:r w:rsidR="00865F30" w:rsidDel="00092131">
          <w:rPr>
            <w:color w:val="FF0000"/>
          </w:rPr>
          <w:delText>1</w:delText>
        </w:r>
      </w:del>
      <w:r w:rsidR="00865F30">
        <w:rPr>
          <w:color w:val="FF0000"/>
        </w:rPr>
        <w:t xml:space="preserve"> mark </w:t>
      </w:r>
      <w:ins w:id="20" w:author="VANDERDONK Emerson [Eastern Goldfields College]" w:date="2018-10-22T08:56:00Z">
        <w:r>
          <w:rPr>
            <w:color w:val="FF0000"/>
          </w:rPr>
          <w:t>for describing specific flaw</w:t>
        </w:r>
      </w:ins>
      <w:del w:id="21" w:author="VANDERDONK Emerson [Eastern Goldfields College]" w:date="2018-10-22T08:56:00Z">
        <w:r w:rsidR="00865F30" w:rsidDel="00092131">
          <w:rPr>
            <w:color w:val="FF0000"/>
          </w:rPr>
          <w:delText>per flaw described</w:delText>
        </w:r>
      </w:del>
    </w:p>
    <w:p w14:paraId="47952C5D" w14:textId="0AD4CAB2" w:rsidR="00865F30" w:rsidRDefault="00092131" w:rsidP="00865F30">
      <w:pPr>
        <w:rPr>
          <w:color w:val="FF0000"/>
        </w:rPr>
      </w:pPr>
      <w:ins w:id="22" w:author="VANDERDONK Emerson [Eastern Goldfields College]" w:date="2018-10-22T08:56:00Z">
        <w:r>
          <w:rPr>
            <w:color w:val="FF0000"/>
          </w:rPr>
          <w:lastRenderedPageBreak/>
          <w:t>2</w:t>
        </w:r>
      </w:ins>
      <w:del w:id="23" w:author="VANDERDONK Emerson [Eastern Goldfields College]" w:date="2018-10-22T08:56:00Z">
        <w:r w:rsidR="00865F30" w:rsidDel="00092131">
          <w:rPr>
            <w:color w:val="FF0000"/>
          </w:rPr>
          <w:delText>1</w:delText>
        </w:r>
      </w:del>
      <w:r w:rsidR="00865F30">
        <w:rPr>
          <w:color w:val="FF0000"/>
        </w:rPr>
        <w:t xml:space="preserve"> mark </w:t>
      </w:r>
      <w:ins w:id="24" w:author="VANDERDONK Emerson [Eastern Goldfields College]" w:date="2018-10-22T08:56:00Z">
        <w:r>
          <w:rPr>
            <w:color w:val="FF0000"/>
          </w:rPr>
          <w:t xml:space="preserve">for describing specific </w:t>
        </w:r>
      </w:ins>
      <w:del w:id="25" w:author="VANDERDONK Emerson [Eastern Goldfields College]" w:date="2018-10-22T08:56:00Z">
        <w:r w:rsidR="00865F30" w:rsidDel="00092131">
          <w:rPr>
            <w:color w:val="FF0000"/>
          </w:rPr>
          <w:delText xml:space="preserve">per </w:delText>
        </w:r>
      </w:del>
      <w:r w:rsidR="00865F30">
        <w:rPr>
          <w:color w:val="FF0000"/>
        </w:rPr>
        <w:t>method for improvement</w:t>
      </w:r>
    </w:p>
    <w:p w14:paraId="40D3BD75" w14:textId="77777777" w:rsidR="00865F30" w:rsidRDefault="00865F30" w:rsidP="00865F30">
      <w:pPr>
        <w:pStyle w:val="ListParagraph"/>
        <w:numPr>
          <w:ilvl w:val="0"/>
          <w:numId w:val="8"/>
        </w:numPr>
        <w:spacing w:after="0" w:line="240" w:lineRule="auto"/>
        <w:ind w:left="0" w:hanging="283"/>
        <w:rPr>
          <w:rFonts w:ascii="Times New Roman" w:hAnsi="Times New Roman" w:cs="Times New Roman"/>
          <w:sz w:val="24"/>
          <w:szCs w:val="24"/>
        </w:rPr>
      </w:pPr>
      <w:r>
        <w:rPr>
          <w:rFonts w:ascii="Times New Roman" w:hAnsi="Times New Roman" w:cs="Times New Roman"/>
          <w:sz w:val="24"/>
          <w:szCs w:val="24"/>
        </w:rPr>
        <w:t>Write a conclusion, based on whether your hypothesis was supported by the results.(3 marks)</w:t>
      </w:r>
    </w:p>
    <w:p w14:paraId="16180AE5" w14:textId="77777777" w:rsidR="00865F30" w:rsidRDefault="00865F30" w:rsidP="00865F30">
      <w:pPr>
        <w:rPr>
          <w:color w:val="FF0000"/>
        </w:rPr>
      </w:pPr>
      <w:r>
        <w:rPr>
          <w:color w:val="FF0000"/>
        </w:rPr>
        <w:t>1 mark – states whether hypothesis was supported</w:t>
      </w:r>
    </w:p>
    <w:p w14:paraId="3366C16B" w14:textId="77777777" w:rsidR="00865F30" w:rsidRDefault="00865F30" w:rsidP="00865F30">
      <w:pPr>
        <w:rPr>
          <w:color w:val="FF0000"/>
        </w:rPr>
      </w:pPr>
      <w:r>
        <w:rPr>
          <w:color w:val="FF0000"/>
        </w:rPr>
        <w:t>1 mark – uses data to support statement</w:t>
      </w:r>
    </w:p>
    <w:p w14:paraId="2F3B8E51" w14:textId="3C312592" w:rsidR="006E506F" w:rsidRPr="00865F30" w:rsidRDefault="00865F30" w:rsidP="00865F30">
      <w:pPr>
        <w:rPr>
          <w:color w:val="FF0000"/>
        </w:rPr>
      </w:pPr>
      <w:r>
        <w:rPr>
          <w:color w:val="FF0000"/>
        </w:rPr>
        <w:t>1 mark – makes concluding statement about rockets</w:t>
      </w:r>
    </w:p>
    <w:sectPr w:rsidR="006E506F" w:rsidRPr="00865F30" w:rsidSect="00523626">
      <w:headerReference w:type="default" r:id="rId11"/>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MCCAULEY Kiara" w:date="2018-10-22T08:42:00Z" w:initials="MK">
    <w:p w14:paraId="4600ACC2" w14:textId="18840C18" w:rsidR="0078769D" w:rsidRDefault="0078769D">
      <w:pPr>
        <w:pStyle w:val="CommentText"/>
      </w:pPr>
      <w:r>
        <w:rPr>
          <w:rStyle w:val="CommentReference"/>
        </w:rPr>
        <w:annotationRef/>
      </w:r>
      <w:r>
        <w:t xml:space="preserve">Seems like a lot of marks for a </w:t>
      </w:r>
      <w:proofErr w:type="gramStart"/>
      <w:r>
        <w:t>hypothesis..</w:t>
      </w:r>
      <w:proofErr w:type="gramEnd"/>
      <w:r>
        <w:t xml:space="preserve"> 2 marks maybe?</w:t>
      </w:r>
    </w:p>
  </w:comment>
  <w:comment w:id="12" w:author="MCCAULEY Kiara" w:date="2018-10-22T08:47:00Z" w:initials="MK">
    <w:p w14:paraId="4BA3A3E6" w14:textId="5A6FFEE4" w:rsidR="00B5659F" w:rsidRDefault="00B5659F">
      <w:pPr>
        <w:pStyle w:val="CommentText"/>
      </w:pPr>
      <w:r>
        <w:rPr>
          <w:rStyle w:val="CommentReference"/>
        </w:rPr>
        <w:annotationRef/>
      </w:r>
      <w:r>
        <w:t xml:space="preserve">Only flaws I can think of are that 1 </w:t>
      </w:r>
      <w:r w:rsidR="00474BF0">
        <w:t>–</w:t>
      </w:r>
      <w:r>
        <w:t xml:space="preserve"> </w:t>
      </w:r>
      <w:r w:rsidR="00474BF0">
        <w:t xml:space="preserve">we can’t accurately measure the pressure in the bottle, and 2 – we can’t measure how high up the rocket flies as </w:t>
      </w:r>
      <w:proofErr w:type="spellStart"/>
      <w:r w:rsidR="00474BF0">
        <w:t>wel</w:t>
      </w:r>
      <w:proofErr w:type="spellEnd"/>
      <w:r w:rsidR="00474BF0">
        <w:t xml:space="preserve"> as </w:t>
      </w:r>
      <w:proofErr w:type="spellStart"/>
      <w:r w:rsidR="00474BF0">
        <w:t>haw</w:t>
      </w:r>
      <w:proofErr w:type="spellEnd"/>
      <w:r w:rsidR="00474BF0">
        <w:t xml:space="preserve"> long it flies. But to fix these would require equipment that the students might not have heard of. Should we make it 2 marks instead, for 1 flaw?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00ACC2" w15:done="0"/>
  <w15:commentEx w15:paraId="4BA3A3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87DBAB" w16cid:durableId="1F70885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10C708" w14:textId="77777777" w:rsidR="002F61BD" w:rsidRDefault="002F61BD" w:rsidP="002F61BD">
      <w:pPr>
        <w:spacing w:after="0" w:line="240" w:lineRule="auto"/>
      </w:pPr>
      <w:r>
        <w:separator/>
      </w:r>
    </w:p>
  </w:endnote>
  <w:endnote w:type="continuationSeparator" w:id="0">
    <w:p w14:paraId="2B8CD6B1" w14:textId="77777777" w:rsidR="002F61BD" w:rsidRDefault="002F61BD" w:rsidP="002F6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EFE7AD" w14:textId="77777777" w:rsidR="002F61BD" w:rsidRDefault="002F61BD" w:rsidP="002F61BD">
      <w:pPr>
        <w:spacing w:after="0" w:line="240" w:lineRule="auto"/>
      </w:pPr>
      <w:r>
        <w:separator/>
      </w:r>
    </w:p>
  </w:footnote>
  <w:footnote w:type="continuationSeparator" w:id="0">
    <w:p w14:paraId="62F52C9A" w14:textId="77777777" w:rsidR="002F61BD" w:rsidRDefault="002F61BD" w:rsidP="002F61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895843"/>
      <w:docPartObj>
        <w:docPartGallery w:val="Page Numbers (Top of Page)"/>
        <w:docPartUnique/>
      </w:docPartObj>
    </w:sdtPr>
    <w:sdtEndPr>
      <w:rPr>
        <w:noProof/>
      </w:rPr>
    </w:sdtEndPr>
    <w:sdtContent>
      <w:p w14:paraId="3F6523B2" w14:textId="65D5F194" w:rsidR="002F61BD" w:rsidRDefault="002F61BD">
        <w:pPr>
          <w:pStyle w:val="Header"/>
          <w:jc w:val="right"/>
        </w:pPr>
        <w:r>
          <w:fldChar w:fldCharType="begin"/>
        </w:r>
        <w:r>
          <w:instrText xml:space="preserve"> PAGE   \* MERGEFORMAT </w:instrText>
        </w:r>
        <w:r>
          <w:fldChar w:fldCharType="separate"/>
        </w:r>
        <w:r w:rsidR="00AD5A7B">
          <w:rPr>
            <w:noProof/>
          </w:rPr>
          <w:t>8</w:t>
        </w:r>
        <w:r>
          <w:rPr>
            <w:noProof/>
          </w:rPr>
          <w:fldChar w:fldCharType="end"/>
        </w:r>
      </w:p>
    </w:sdtContent>
  </w:sdt>
  <w:p w14:paraId="4578E628" w14:textId="77777777" w:rsidR="002F61BD" w:rsidRDefault="002F61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247B7"/>
    <w:multiLevelType w:val="hybridMultilevel"/>
    <w:tmpl w:val="E8523F2E"/>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 w15:restartNumberingAfterBreak="0">
    <w:nsid w:val="07E4668D"/>
    <w:multiLevelType w:val="hybridMultilevel"/>
    <w:tmpl w:val="1A7A05C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 w15:restartNumberingAfterBreak="0">
    <w:nsid w:val="0B0F64E5"/>
    <w:multiLevelType w:val="hybridMultilevel"/>
    <w:tmpl w:val="11AA04DE"/>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0BC95701"/>
    <w:multiLevelType w:val="hybridMultilevel"/>
    <w:tmpl w:val="0934670E"/>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4" w15:restartNumberingAfterBreak="0">
    <w:nsid w:val="0CC0649B"/>
    <w:multiLevelType w:val="hybridMultilevel"/>
    <w:tmpl w:val="CC06A120"/>
    <w:lvl w:ilvl="0" w:tplc="0C090001">
      <w:start w:val="1"/>
      <w:numFmt w:val="bullet"/>
      <w:lvlText w:val=""/>
      <w:lvlJc w:val="left"/>
      <w:pPr>
        <w:ind w:left="1712" w:hanging="360"/>
      </w:pPr>
      <w:rPr>
        <w:rFonts w:ascii="Symbol" w:hAnsi="Symbol" w:hint="default"/>
      </w:rPr>
    </w:lvl>
    <w:lvl w:ilvl="1" w:tplc="0C090003" w:tentative="1">
      <w:start w:val="1"/>
      <w:numFmt w:val="bullet"/>
      <w:lvlText w:val="o"/>
      <w:lvlJc w:val="left"/>
      <w:pPr>
        <w:ind w:left="2432" w:hanging="360"/>
      </w:pPr>
      <w:rPr>
        <w:rFonts w:ascii="Courier New" w:hAnsi="Courier New" w:cs="Courier New" w:hint="default"/>
      </w:rPr>
    </w:lvl>
    <w:lvl w:ilvl="2" w:tplc="0C090005" w:tentative="1">
      <w:start w:val="1"/>
      <w:numFmt w:val="bullet"/>
      <w:lvlText w:val=""/>
      <w:lvlJc w:val="left"/>
      <w:pPr>
        <w:ind w:left="3152" w:hanging="360"/>
      </w:pPr>
      <w:rPr>
        <w:rFonts w:ascii="Wingdings" w:hAnsi="Wingdings" w:hint="default"/>
      </w:rPr>
    </w:lvl>
    <w:lvl w:ilvl="3" w:tplc="0C090001" w:tentative="1">
      <w:start w:val="1"/>
      <w:numFmt w:val="bullet"/>
      <w:lvlText w:val=""/>
      <w:lvlJc w:val="left"/>
      <w:pPr>
        <w:ind w:left="3872" w:hanging="360"/>
      </w:pPr>
      <w:rPr>
        <w:rFonts w:ascii="Symbol" w:hAnsi="Symbol" w:hint="default"/>
      </w:rPr>
    </w:lvl>
    <w:lvl w:ilvl="4" w:tplc="0C090003" w:tentative="1">
      <w:start w:val="1"/>
      <w:numFmt w:val="bullet"/>
      <w:lvlText w:val="o"/>
      <w:lvlJc w:val="left"/>
      <w:pPr>
        <w:ind w:left="4592" w:hanging="360"/>
      </w:pPr>
      <w:rPr>
        <w:rFonts w:ascii="Courier New" w:hAnsi="Courier New" w:cs="Courier New" w:hint="default"/>
      </w:rPr>
    </w:lvl>
    <w:lvl w:ilvl="5" w:tplc="0C090005" w:tentative="1">
      <w:start w:val="1"/>
      <w:numFmt w:val="bullet"/>
      <w:lvlText w:val=""/>
      <w:lvlJc w:val="left"/>
      <w:pPr>
        <w:ind w:left="5312" w:hanging="360"/>
      </w:pPr>
      <w:rPr>
        <w:rFonts w:ascii="Wingdings" w:hAnsi="Wingdings" w:hint="default"/>
      </w:rPr>
    </w:lvl>
    <w:lvl w:ilvl="6" w:tplc="0C090001" w:tentative="1">
      <w:start w:val="1"/>
      <w:numFmt w:val="bullet"/>
      <w:lvlText w:val=""/>
      <w:lvlJc w:val="left"/>
      <w:pPr>
        <w:ind w:left="6032" w:hanging="360"/>
      </w:pPr>
      <w:rPr>
        <w:rFonts w:ascii="Symbol" w:hAnsi="Symbol" w:hint="default"/>
      </w:rPr>
    </w:lvl>
    <w:lvl w:ilvl="7" w:tplc="0C090003" w:tentative="1">
      <w:start w:val="1"/>
      <w:numFmt w:val="bullet"/>
      <w:lvlText w:val="o"/>
      <w:lvlJc w:val="left"/>
      <w:pPr>
        <w:ind w:left="6752" w:hanging="360"/>
      </w:pPr>
      <w:rPr>
        <w:rFonts w:ascii="Courier New" w:hAnsi="Courier New" w:cs="Courier New" w:hint="default"/>
      </w:rPr>
    </w:lvl>
    <w:lvl w:ilvl="8" w:tplc="0C090005" w:tentative="1">
      <w:start w:val="1"/>
      <w:numFmt w:val="bullet"/>
      <w:lvlText w:val=""/>
      <w:lvlJc w:val="left"/>
      <w:pPr>
        <w:ind w:left="7472" w:hanging="360"/>
      </w:pPr>
      <w:rPr>
        <w:rFonts w:ascii="Wingdings" w:hAnsi="Wingdings" w:hint="default"/>
      </w:rPr>
    </w:lvl>
  </w:abstractNum>
  <w:abstractNum w:abstractNumId="5" w15:restartNumberingAfterBreak="0">
    <w:nsid w:val="0EEF1740"/>
    <w:multiLevelType w:val="hybridMultilevel"/>
    <w:tmpl w:val="4B64C540"/>
    <w:lvl w:ilvl="0" w:tplc="6A1640FC">
      <w:start w:val="8"/>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435D87"/>
    <w:multiLevelType w:val="hybridMultilevel"/>
    <w:tmpl w:val="780829D2"/>
    <w:lvl w:ilvl="0" w:tplc="DD50DEE2">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F7F0ACA"/>
    <w:multiLevelType w:val="hybridMultilevel"/>
    <w:tmpl w:val="E318AA4C"/>
    <w:lvl w:ilvl="0" w:tplc="A7388004">
      <w:start w:val="6"/>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330239D"/>
    <w:multiLevelType w:val="hybridMultilevel"/>
    <w:tmpl w:val="59A80F5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2AC62961"/>
    <w:multiLevelType w:val="hybridMultilevel"/>
    <w:tmpl w:val="1C66DD18"/>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0" w15:restartNumberingAfterBreak="0">
    <w:nsid w:val="41BC03D3"/>
    <w:multiLevelType w:val="hybridMultilevel"/>
    <w:tmpl w:val="DAEE8F1C"/>
    <w:lvl w:ilvl="0" w:tplc="9B4C46DA">
      <w:start w:val="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41775D7"/>
    <w:multiLevelType w:val="hybridMultilevel"/>
    <w:tmpl w:val="3912C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73F0EF6"/>
    <w:multiLevelType w:val="hybridMultilevel"/>
    <w:tmpl w:val="99B099B2"/>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3" w15:restartNumberingAfterBreak="0">
    <w:nsid w:val="47444595"/>
    <w:multiLevelType w:val="hybridMultilevel"/>
    <w:tmpl w:val="4074299E"/>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15:restartNumberingAfterBreak="0">
    <w:nsid w:val="47985058"/>
    <w:multiLevelType w:val="hybridMultilevel"/>
    <w:tmpl w:val="FB72F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02F6BDA"/>
    <w:multiLevelType w:val="hybridMultilevel"/>
    <w:tmpl w:val="808E49D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539547CC"/>
    <w:multiLevelType w:val="hybridMultilevel"/>
    <w:tmpl w:val="EC4CC4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57B1A2D"/>
    <w:multiLevelType w:val="hybridMultilevel"/>
    <w:tmpl w:val="86E4647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B341EE4"/>
    <w:multiLevelType w:val="hybridMultilevel"/>
    <w:tmpl w:val="E93AFDDE"/>
    <w:lvl w:ilvl="0" w:tplc="9FBC6ED6">
      <w:start w:val="3"/>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E9A0CB9"/>
    <w:multiLevelType w:val="hybridMultilevel"/>
    <w:tmpl w:val="963AB9F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0" w15:restartNumberingAfterBreak="0">
    <w:nsid w:val="5EB74A54"/>
    <w:multiLevelType w:val="hybridMultilevel"/>
    <w:tmpl w:val="5F40A8C6"/>
    <w:lvl w:ilvl="0" w:tplc="5D74970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1B4366"/>
    <w:multiLevelType w:val="hybridMultilevel"/>
    <w:tmpl w:val="C34479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3A45A50"/>
    <w:multiLevelType w:val="hybridMultilevel"/>
    <w:tmpl w:val="E034DFF0"/>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3" w15:restartNumberingAfterBreak="0">
    <w:nsid w:val="642A634B"/>
    <w:multiLevelType w:val="hybridMultilevel"/>
    <w:tmpl w:val="FC169D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7503C33"/>
    <w:multiLevelType w:val="hybridMultilevel"/>
    <w:tmpl w:val="5D88BD44"/>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5" w15:restartNumberingAfterBreak="0">
    <w:nsid w:val="67A31426"/>
    <w:multiLevelType w:val="hybridMultilevel"/>
    <w:tmpl w:val="31F628DE"/>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6" w15:restartNumberingAfterBreak="0">
    <w:nsid w:val="6BCA02C3"/>
    <w:multiLevelType w:val="hybridMultilevel"/>
    <w:tmpl w:val="324E2B60"/>
    <w:lvl w:ilvl="0" w:tplc="C428C98E">
      <w:start w:val="6"/>
      <w:numFmt w:val="decimal"/>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7" w15:restartNumberingAfterBreak="0">
    <w:nsid w:val="7075152E"/>
    <w:multiLevelType w:val="hybridMultilevel"/>
    <w:tmpl w:val="DAEE8F1C"/>
    <w:lvl w:ilvl="0" w:tplc="9B4C46DA">
      <w:start w:val="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58B3240"/>
    <w:multiLevelType w:val="hybridMultilevel"/>
    <w:tmpl w:val="4B64C540"/>
    <w:lvl w:ilvl="0" w:tplc="6A1640FC">
      <w:start w:val="8"/>
      <w:numFmt w:val="decimal"/>
      <w:lvlText w:val="%1."/>
      <w:lvlJc w:val="left"/>
      <w:pPr>
        <w:ind w:left="1004" w:hanging="360"/>
      </w:pPr>
      <w:rPr>
        <w:rFonts w:hint="default"/>
        <w:b w:val="0"/>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29" w15:restartNumberingAfterBreak="0">
    <w:nsid w:val="75DF3661"/>
    <w:multiLevelType w:val="hybridMultilevel"/>
    <w:tmpl w:val="1FE612D4"/>
    <w:lvl w:ilvl="0" w:tplc="DD50DEE2">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6C2337C"/>
    <w:multiLevelType w:val="hybridMultilevel"/>
    <w:tmpl w:val="A5787BF6"/>
    <w:lvl w:ilvl="0" w:tplc="0C090001">
      <w:start w:val="1"/>
      <w:numFmt w:val="bullet"/>
      <w:lvlText w:val=""/>
      <w:lvlJc w:val="left"/>
      <w:pPr>
        <w:ind w:left="1713" w:hanging="360"/>
      </w:pPr>
      <w:rPr>
        <w:rFonts w:ascii="Symbol" w:hAnsi="Symbol" w:hint="default"/>
      </w:rPr>
    </w:lvl>
    <w:lvl w:ilvl="1" w:tplc="0C090003" w:tentative="1">
      <w:start w:val="1"/>
      <w:numFmt w:val="bullet"/>
      <w:lvlText w:val="o"/>
      <w:lvlJc w:val="left"/>
      <w:pPr>
        <w:ind w:left="2433" w:hanging="360"/>
      </w:pPr>
      <w:rPr>
        <w:rFonts w:ascii="Courier New" w:hAnsi="Courier New" w:cs="Courier New" w:hint="default"/>
      </w:rPr>
    </w:lvl>
    <w:lvl w:ilvl="2" w:tplc="0C090005" w:tentative="1">
      <w:start w:val="1"/>
      <w:numFmt w:val="bullet"/>
      <w:lvlText w:val=""/>
      <w:lvlJc w:val="left"/>
      <w:pPr>
        <w:ind w:left="3153" w:hanging="360"/>
      </w:pPr>
      <w:rPr>
        <w:rFonts w:ascii="Wingdings" w:hAnsi="Wingdings" w:hint="default"/>
      </w:rPr>
    </w:lvl>
    <w:lvl w:ilvl="3" w:tplc="0C090001" w:tentative="1">
      <w:start w:val="1"/>
      <w:numFmt w:val="bullet"/>
      <w:lvlText w:val=""/>
      <w:lvlJc w:val="left"/>
      <w:pPr>
        <w:ind w:left="3873" w:hanging="360"/>
      </w:pPr>
      <w:rPr>
        <w:rFonts w:ascii="Symbol" w:hAnsi="Symbol" w:hint="default"/>
      </w:rPr>
    </w:lvl>
    <w:lvl w:ilvl="4" w:tplc="0C090003" w:tentative="1">
      <w:start w:val="1"/>
      <w:numFmt w:val="bullet"/>
      <w:lvlText w:val="o"/>
      <w:lvlJc w:val="left"/>
      <w:pPr>
        <w:ind w:left="4593" w:hanging="360"/>
      </w:pPr>
      <w:rPr>
        <w:rFonts w:ascii="Courier New" w:hAnsi="Courier New" w:cs="Courier New" w:hint="default"/>
      </w:rPr>
    </w:lvl>
    <w:lvl w:ilvl="5" w:tplc="0C090005" w:tentative="1">
      <w:start w:val="1"/>
      <w:numFmt w:val="bullet"/>
      <w:lvlText w:val=""/>
      <w:lvlJc w:val="left"/>
      <w:pPr>
        <w:ind w:left="5313" w:hanging="360"/>
      </w:pPr>
      <w:rPr>
        <w:rFonts w:ascii="Wingdings" w:hAnsi="Wingdings" w:hint="default"/>
      </w:rPr>
    </w:lvl>
    <w:lvl w:ilvl="6" w:tplc="0C090001" w:tentative="1">
      <w:start w:val="1"/>
      <w:numFmt w:val="bullet"/>
      <w:lvlText w:val=""/>
      <w:lvlJc w:val="left"/>
      <w:pPr>
        <w:ind w:left="6033" w:hanging="360"/>
      </w:pPr>
      <w:rPr>
        <w:rFonts w:ascii="Symbol" w:hAnsi="Symbol" w:hint="default"/>
      </w:rPr>
    </w:lvl>
    <w:lvl w:ilvl="7" w:tplc="0C090003" w:tentative="1">
      <w:start w:val="1"/>
      <w:numFmt w:val="bullet"/>
      <w:lvlText w:val="o"/>
      <w:lvlJc w:val="left"/>
      <w:pPr>
        <w:ind w:left="6753" w:hanging="360"/>
      </w:pPr>
      <w:rPr>
        <w:rFonts w:ascii="Courier New" w:hAnsi="Courier New" w:cs="Courier New" w:hint="default"/>
      </w:rPr>
    </w:lvl>
    <w:lvl w:ilvl="8" w:tplc="0C090005" w:tentative="1">
      <w:start w:val="1"/>
      <w:numFmt w:val="bullet"/>
      <w:lvlText w:val=""/>
      <w:lvlJc w:val="left"/>
      <w:pPr>
        <w:ind w:left="7473" w:hanging="360"/>
      </w:pPr>
      <w:rPr>
        <w:rFonts w:ascii="Wingdings" w:hAnsi="Wingdings" w:hint="default"/>
      </w:rPr>
    </w:lvl>
  </w:abstractNum>
  <w:abstractNum w:abstractNumId="31" w15:restartNumberingAfterBreak="0">
    <w:nsid w:val="79994454"/>
    <w:multiLevelType w:val="hybridMultilevel"/>
    <w:tmpl w:val="0120A8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8"/>
  </w:num>
  <w:num w:numId="4">
    <w:abstractNumId w:val="26"/>
  </w:num>
  <w:num w:numId="5">
    <w:abstractNumId w:val="7"/>
  </w:num>
  <w:num w:numId="6">
    <w:abstractNumId w:val="28"/>
  </w:num>
  <w:num w:numId="7">
    <w:abstractNumId w:val="10"/>
  </w:num>
  <w:num w:numId="8">
    <w:abstractNumId w:val="13"/>
  </w:num>
  <w:num w:numId="9">
    <w:abstractNumId w:val="15"/>
  </w:num>
  <w:num w:numId="10">
    <w:abstractNumId w:val="11"/>
  </w:num>
  <w:num w:numId="11">
    <w:abstractNumId w:val="6"/>
  </w:num>
  <w:num w:numId="12">
    <w:abstractNumId w:val="25"/>
  </w:num>
  <w:num w:numId="13">
    <w:abstractNumId w:val="22"/>
  </w:num>
  <w:num w:numId="14">
    <w:abstractNumId w:val="14"/>
  </w:num>
  <w:num w:numId="15">
    <w:abstractNumId w:val="24"/>
  </w:num>
  <w:num w:numId="16">
    <w:abstractNumId w:val="9"/>
  </w:num>
  <w:num w:numId="17">
    <w:abstractNumId w:val="29"/>
  </w:num>
  <w:num w:numId="18">
    <w:abstractNumId w:val="23"/>
  </w:num>
  <w:num w:numId="19">
    <w:abstractNumId w:val="1"/>
  </w:num>
  <w:num w:numId="20">
    <w:abstractNumId w:val="19"/>
  </w:num>
  <w:num w:numId="21">
    <w:abstractNumId w:val="3"/>
  </w:num>
  <w:num w:numId="22">
    <w:abstractNumId w:val="4"/>
  </w:num>
  <w:num w:numId="23">
    <w:abstractNumId w:val="12"/>
  </w:num>
  <w:num w:numId="24">
    <w:abstractNumId w:val="5"/>
  </w:num>
  <w:num w:numId="25">
    <w:abstractNumId w:val="27"/>
  </w:num>
  <w:num w:numId="26">
    <w:abstractNumId w:val="21"/>
  </w:num>
  <w:num w:numId="27">
    <w:abstractNumId w:val="30"/>
  </w:num>
  <w:num w:numId="28">
    <w:abstractNumId w:val="2"/>
  </w:num>
  <w:num w:numId="29">
    <w:abstractNumId w:val="0"/>
  </w:num>
  <w:num w:numId="30">
    <w:abstractNumId w:val="20"/>
  </w:num>
  <w:num w:numId="31">
    <w:abstractNumId w:val="17"/>
  </w:num>
  <w:num w:numId="32">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NDERDONK Emerson [Eastern Goldfields College]">
    <w15:presenceInfo w15:providerId="AD" w15:userId="S-1-5-21-2476416254-2656940684-40887482-398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NZ" w:vendorID="64" w:dllVersion="131078" w:nlCheck="1" w:checkStyle="0"/>
  <w:activeWritingStyle w:appName="MSWord" w:lang="en-AU"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26"/>
    <w:rsid w:val="00070070"/>
    <w:rsid w:val="00071FAA"/>
    <w:rsid w:val="00092131"/>
    <w:rsid w:val="000925B6"/>
    <w:rsid w:val="001066F8"/>
    <w:rsid w:val="0011622B"/>
    <w:rsid w:val="001422FF"/>
    <w:rsid w:val="00143888"/>
    <w:rsid w:val="001440AA"/>
    <w:rsid w:val="001C4EA9"/>
    <w:rsid w:val="001D0F6A"/>
    <w:rsid w:val="001D7ADB"/>
    <w:rsid w:val="001D7B93"/>
    <w:rsid w:val="00203957"/>
    <w:rsid w:val="00271E62"/>
    <w:rsid w:val="00294FC7"/>
    <w:rsid w:val="00296F59"/>
    <w:rsid w:val="00297145"/>
    <w:rsid w:val="002A014F"/>
    <w:rsid w:val="002A5A0A"/>
    <w:rsid w:val="002E454C"/>
    <w:rsid w:val="002F61BD"/>
    <w:rsid w:val="002F62CE"/>
    <w:rsid w:val="002F643B"/>
    <w:rsid w:val="0031684D"/>
    <w:rsid w:val="003324C0"/>
    <w:rsid w:val="00336367"/>
    <w:rsid w:val="00357E90"/>
    <w:rsid w:val="00367CF3"/>
    <w:rsid w:val="00387369"/>
    <w:rsid w:val="00390110"/>
    <w:rsid w:val="003A55D4"/>
    <w:rsid w:val="003B28BA"/>
    <w:rsid w:val="003B3CC8"/>
    <w:rsid w:val="003C67B3"/>
    <w:rsid w:val="003E7976"/>
    <w:rsid w:val="003F5307"/>
    <w:rsid w:val="00400FA8"/>
    <w:rsid w:val="00404FC6"/>
    <w:rsid w:val="0041318B"/>
    <w:rsid w:val="00417759"/>
    <w:rsid w:val="00425275"/>
    <w:rsid w:val="00432513"/>
    <w:rsid w:val="004554A4"/>
    <w:rsid w:val="00466C3A"/>
    <w:rsid w:val="00474BF0"/>
    <w:rsid w:val="00482F8E"/>
    <w:rsid w:val="00491567"/>
    <w:rsid w:val="004E486A"/>
    <w:rsid w:val="0052036F"/>
    <w:rsid w:val="005214BB"/>
    <w:rsid w:val="00523626"/>
    <w:rsid w:val="00524781"/>
    <w:rsid w:val="0053601F"/>
    <w:rsid w:val="00540FD0"/>
    <w:rsid w:val="005721BF"/>
    <w:rsid w:val="005748A5"/>
    <w:rsid w:val="005D12A0"/>
    <w:rsid w:val="005D4034"/>
    <w:rsid w:val="005D7A9D"/>
    <w:rsid w:val="005F0F6A"/>
    <w:rsid w:val="006003FE"/>
    <w:rsid w:val="00604D16"/>
    <w:rsid w:val="00607868"/>
    <w:rsid w:val="006112DE"/>
    <w:rsid w:val="0061554E"/>
    <w:rsid w:val="00671CB3"/>
    <w:rsid w:val="006A52F1"/>
    <w:rsid w:val="006C18D7"/>
    <w:rsid w:val="006C518D"/>
    <w:rsid w:val="006E506F"/>
    <w:rsid w:val="007005A6"/>
    <w:rsid w:val="00714344"/>
    <w:rsid w:val="007459A4"/>
    <w:rsid w:val="0078769D"/>
    <w:rsid w:val="007A7D9B"/>
    <w:rsid w:val="007B0D52"/>
    <w:rsid w:val="007D2BC6"/>
    <w:rsid w:val="007D34B4"/>
    <w:rsid w:val="007E28D3"/>
    <w:rsid w:val="007E2EFC"/>
    <w:rsid w:val="007F36D8"/>
    <w:rsid w:val="007F372B"/>
    <w:rsid w:val="00800A4A"/>
    <w:rsid w:val="008261E5"/>
    <w:rsid w:val="00844AB5"/>
    <w:rsid w:val="00865F30"/>
    <w:rsid w:val="008A7669"/>
    <w:rsid w:val="009025E1"/>
    <w:rsid w:val="00916050"/>
    <w:rsid w:val="009170B8"/>
    <w:rsid w:val="00920D0D"/>
    <w:rsid w:val="00922653"/>
    <w:rsid w:val="00991366"/>
    <w:rsid w:val="009D2AE6"/>
    <w:rsid w:val="00A22D92"/>
    <w:rsid w:val="00A47FDB"/>
    <w:rsid w:val="00A5391F"/>
    <w:rsid w:val="00A6374A"/>
    <w:rsid w:val="00A90434"/>
    <w:rsid w:val="00AA08AC"/>
    <w:rsid w:val="00AB7E80"/>
    <w:rsid w:val="00AD5A7B"/>
    <w:rsid w:val="00AE6C3E"/>
    <w:rsid w:val="00B10D79"/>
    <w:rsid w:val="00B31EE7"/>
    <w:rsid w:val="00B5659F"/>
    <w:rsid w:val="00B94FED"/>
    <w:rsid w:val="00BB434C"/>
    <w:rsid w:val="00BC3445"/>
    <w:rsid w:val="00BC4D37"/>
    <w:rsid w:val="00BD5215"/>
    <w:rsid w:val="00BF640E"/>
    <w:rsid w:val="00C03C1A"/>
    <w:rsid w:val="00C10CE7"/>
    <w:rsid w:val="00C72B3C"/>
    <w:rsid w:val="00C87FDE"/>
    <w:rsid w:val="00CA103B"/>
    <w:rsid w:val="00CA1778"/>
    <w:rsid w:val="00CA18F5"/>
    <w:rsid w:val="00CC5BD7"/>
    <w:rsid w:val="00CE5EE6"/>
    <w:rsid w:val="00D01DCF"/>
    <w:rsid w:val="00D13E81"/>
    <w:rsid w:val="00D53B77"/>
    <w:rsid w:val="00D62E33"/>
    <w:rsid w:val="00DC4299"/>
    <w:rsid w:val="00DD7A15"/>
    <w:rsid w:val="00DE3E17"/>
    <w:rsid w:val="00DE67EB"/>
    <w:rsid w:val="00E159FD"/>
    <w:rsid w:val="00E831B8"/>
    <w:rsid w:val="00E93040"/>
    <w:rsid w:val="00EB1DB4"/>
    <w:rsid w:val="00EC7EBE"/>
    <w:rsid w:val="00ED74C9"/>
    <w:rsid w:val="00EE6334"/>
    <w:rsid w:val="00EF5EC6"/>
    <w:rsid w:val="00F12505"/>
    <w:rsid w:val="00F45C2B"/>
    <w:rsid w:val="00F91922"/>
    <w:rsid w:val="00FB0F7D"/>
    <w:rsid w:val="00FC285F"/>
    <w:rsid w:val="00FF46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3868F"/>
  <w15:docId w15:val="{31299393-BF9A-442D-AA98-E3FE9A6EC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626"/>
    <w:pPr>
      <w:spacing w:after="160" w:line="259" w:lineRule="auto"/>
    </w:pPr>
    <w:rPr>
      <w:lang w:val="en-NZ"/>
    </w:rPr>
  </w:style>
  <w:style w:type="paragraph" w:styleId="Heading1">
    <w:name w:val="heading 1"/>
    <w:basedOn w:val="Normal"/>
    <w:next w:val="Normal"/>
    <w:link w:val="Heading1Char"/>
    <w:uiPriority w:val="9"/>
    <w:qFormat/>
    <w:rsid w:val="000925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0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14F"/>
    <w:rPr>
      <w:rFonts w:ascii="Tahoma" w:hAnsi="Tahoma" w:cs="Tahoma"/>
      <w:sz w:val="16"/>
      <w:szCs w:val="16"/>
      <w:lang w:val="en-NZ"/>
    </w:rPr>
  </w:style>
  <w:style w:type="paragraph" w:styleId="ListParagraph">
    <w:name w:val="List Paragraph"/>
    <w:basedOn w:val="Normal"/>
    <w:uiPriority w:val="34"/>
    <w:qFormat/>
    <w:rsid w:val="002A014F"/>
    <w:pPr>
      <w:ind w:left="720"/>
      <w:contextualSpacing/>
    </w:pPr>
  </w:style>
  <w:style w:type="paragraph" w:styleId="NoSpacing">
    <w:name w:val="No Spacing"/>
    <w:uiPriority w:val="1"/>
    <w:qFormat/>
    <w:rsid w:val="00D01DCF"/>
    <w:pPr>
      <w:spacing w:after="0" w:line="240" w:lineRule="auto"/>
    </w:pPr>
    <w:rPr>
      <w:lang w:val="en-NZ"/>
    </w:rPr>
  </w:style>
  <w:style w:type="table" w:styleId="TableGrid">
    <w:name w:val="Table Grid"/>
    <w:basedOn w:val="TableNormal"/>
    <w:uiPriority w:val="59"/>
    <w:rsid w:val="00BF6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25B6"/>
    <w:rPr>
      <w:rFonts w:asciiTheme="majorHAnsi" w:eastAsiaTheme="majorEastAsia" w:hAnsiTheme="majorHAnsi" w:cstheme="majorBidi"/>
      <w:b/>
      <w:bCs/>
      <w:color w:val="365F91" w:themeColor="accent1" w:themeShade="BF"/>
      <w:sz w:val="28"/>
      <w:szCs w:val="28"/>
      <w:lang w:val="en-NZ"/>
    </w:rPr>
  </w:style>
  <w:style w:type="character" w:styleId="CommentReference">
    <w:name w:val="annotation reference"/>
    <w:basedOn w:val="DefaultParagraphFont"/>
    <w:uiPriority w:val="99"/>
    <w:semiHidden/>
    <w:unhideWhenUsed/>
    <w:rsid w:val="002F643B"/>
    <w:rPr>
      <w:sz w:val="16"/>
      <w:szCs w:val="16"/>
    </w:rPr>
  </w:style>
  <w:style w:type="paragraph" w:styleId="CommentText">
    <w:name w:val="annotation text"/>
    <w:basedOn w:val="Normal"/>
    <w:link w:val="CommentTextChar"/>
    <w:uiPriority w:val="99"/>
    <w:semiHidden/>
    <w:unhideWhenUsed/>
    <w:rsid w:val="002F643B"/>
    <w:pPr>
      <w:spacing w:line="240" w:lineRule="auto"/>
    </w:pPr>
    <w:rPr>
      <w:sz w:val="20"/>
      <w:szCs w:val="20"/>
    </w:rPr>
  </w:style>
  <w:style w:type="character" w:customStyle="1" w:styleId="CommentTextChar">
    <w:name w:val="Comment Text Char"/>
    <w:basedOn w:val="DefaultParagraphFont"/>
    <w:link w:val="CommentText"/>
    <w:uiPriority w:val="99"/>
    <w:semiHidden/>
    <w:rsid w:val="002F643B"/>
    <w:rPr>
      <w:sz w:val="20"/>
      <w:szCs w:val="20"/>
      <w:lang w:val="en-NZ"/>
    </w:rPr>
  </w:style>
  <w:style w:type="paragraph" w:styleId="CommentSubject">
    <w:name w:val="annotation subject"/>
    <w:basedOn w:val="CommentText"/>
    <w:next w:val="CommentText"/>
    <w:link w:val="CommentSubjectChar"/>
    <w:uiPriority w:val="99"/>
    <w:semiHidden/>
    <w:unhideWhenUsed/>
    <w:rsid w:val="002F643B"/>
    <w:rPr>
      <w:b/>
      <w:bCs/>
    </w:rPr>
  </w:style>
  <w:style w:type="character" w:customStyle="1" w:styleId="CommentSubjectChar">
    <w:name w:val="Comment Subject Char"/>
    <w:basedOn w:val="CommentTextChar"/>
    <w:link w:val="CommentSubject"/>
    <w:uiPriority w:val="99"/>
    <w:semiHidden/>
    <w:rsid w:val="002F643B"/>
    <w:rPr>
      <w:b/>
      <w:bCs/>
      <w:sz w:val="20"/>
      <w:szCs w:val="20"/>
      <w:lang w:val="en-NZ"/>
    </w:rPr>
  </w:style>
  <w:style w:type="paragraph" w:styleId="Header">
    <w:name w:val="header"/>
    <w:basedOn w:val="Normal"/>
    <w:link w:val="HeaderChar"/>
    <w:uiPriority w:val="99"/>
    <w:unhideWhenUsed/>
    <w:rsid w:val="002F61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61BD"/>
    <w:rPr>
      <w:lang w:val="en-NZ"/>
    </w:rPr>
  </w:style>
  <w:style w:type="paragraph" w:styleId="Footer">
    <w:name w:val="footer"/>
    <w:basedOn w:val="Normal"/>
    <w:link w:val="FooterChar"/>
    <w:uiPriority w:val="99"/>
    <w:unhideWhenUsed/>
    <w:rsid w:val="002F61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61BD"/>
    <w:rPr>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465191">
      <w:bodyDiv w:val="1"/>
      <w:marLeft w:val="0"/>
      <w:marRight w:val="0"/>
      <w:marTop w:val="0"/>
      <w:marBottom w:val="0"/>
      <w:divBdr>
        <w:top w:val="none" w:sz="0" w:space="0" w:color="auto"/>
        <w:left w:val="none" w:sz="0" w:space="0" w:color="auto"/>
        <w:bottom w:val="none" w:sz="0" w:space="0" w:color="auto"/>
        <w:right w:val="none" w:sz="0" w:space="0" w:color="auto"/>
      </w:divBdr>
    </w:div>
    <w:div w:id="314381169">
      <w:bodyDiv w:val="1"/>
      <w:marLeft w:val="0"/>
      <w:marRight w:val="0"/>
      <w:marTop w:val="0"/>
      <w:marBottom w:val="0"/>
      <w:divBdr>
        <w:top w:val="none" w:sz="0" w:space="0" w:color="auto"/>
        <w:left w:val="none" w:sz="0" w:space="0" w:color="auto"/>
        <w:bottom w:val="none" w:sz="0" w:space="0" w:color="auto"/>
        <w:right w:val="none" w:sz="0" w:space="0" w:color="auto"/>
      </w:divBdr>
    </w:div>
    <w:div w:id="342054375">
      <w:bodyDiv w:val="1"/>
      <w:marLeft w:val="0"/>
      <w:marRight w:val="0"/>
      <w:marTop w:val="0"/>
      <w:marBottom w:val="0"/>
      <w:divBdr>
        <w:top w:val="none" w:sz="0" w:space="0" w:color="auto"/>
        <w:left w:val="none" w:sz="0" w:space="0" w:color="auto"/>
        <w:bottom w:val="none" w:sz="0" w:space="0" w:color="auto"/>
        <w:right w:val="none" w:sz="0" w:space="0" w:color="auto"/>
      </w:divBdr>
    </w:div>
    <w:div w:id="374937764">
      <w:bodyDiv w:val="1"/>
      <w:marLeft w:val="0"/>
      <w:marRight w:val="0"/>
      <w:marTop w:val="0"/>
      <w:marBottom w:val="0"/>
      <w:divBdr>
        <w:top w:val="none" w:sz="0" w:space="0" w:color="auto"/>
        <w:left w:val="none" w:sz="0" w:space="0" w:color="auto"/>
        <w:bottom w:val="none" w:sz="0" w:space="0" w:color="auto"/>
        <w:right w:val="none" w:sz="0" w:space="0" w:color="auto"/>
      </w:divBdr>
    </w:div>
    <w:div w:id="376318690">
      <w:bodyDiv w:val="1"/>
      <w:marLeft w:val="0"/>
      <w:marRight w:val="0"/>
      <w:marTop w:val="0"/>
      <w:marBottom w:val="0"/>
      <w:divBdr>
        <w:top w:val="none" w:sz="0" w:space="0" w:color="auto"/>
        <w:left w:val="none" w:sz="0" w:space="0" w:color="auto"/>
        <w:bottom w:val="none" w:sz="0" w:space="0" w:color="auto"/>
        <w:right w:val="none" w:sz="0" w:space="0" w:color="auto"/>
      </w:divBdr>
    </w:div>
    <w:div w:id="465582886">
      <w:bodyDiv w:val="1"/>
      <w:marLeft w:val="0"/>
      <w:marRight w:val="0"/>
      <w:marTop w:val="0"/>
      <w:marBottom w:val="0"/>
      <w:divBdr>
        <w:top w:val="none" w:sz="0" w:space="0" w:color="auto"/>
        <w:left w:val="none" w:sz="0" w:space="0" w:color="auto"/>
        <w:bottom w:val="none" w:sz="0" w:space="0" w:color="auto"/>
        <w:right w:val="none" w:sz="0" w:space="0" w:color="auto"/>
      </w:divBdr>
    </w:div>
    <w:div w:id="469589821">
      <w:bodyDiv w:val="1"/>
      <w:marLeft w:val="0"/>
      <w:marRight w:val="0"/>
      <w:marTop w:val="0"/>
      <w:marBottom w:val="0"/>
      <w:divBdr>
        <w:top w:val="none" w:sz="0" w:space="0" w:color="auto"/>
        <w:left w:val="none" w:sz="0" w:space="0" w:color="auto"/>
        <w:bottom w:val="none" w:sz="0" w:space="0" w:color="auto"/>
        <w:right w:val="none" w:sz="0" w:space="0" w:color="auto"/>
      </w:divBdr>
    </w:div>
    <w:div w:id="490683995">
      <w:bodyDiv w:val="1"/>
      <w:marLeft w:val="0"/>
      <w:marRight w:val="0"/>
      <w:marTop w:val="0"/>
      <w:marBottom w:val="0"/>
      <w:divBdr>
        <w:top w:val="none" w:sz="0" w:space="0" w:color="auto"/>
        <w:left w:val="none" w:sz="0" w:space="0" w:color="auto"/>
        <w:bottom w:val="none" w:sz="0" w:space="0" w:color="auto"/>
        <w:right w:val="none" w:sz="0" w:space="0" w:color="auto"/>
      </w:divBdr>
    </w:div>
    <w:div w:id="500463984">
      <w:bodyDiv w:val="1"/>
      <w:marLeft w:val="0"/>
      <w:marRight w:val="0"/>
      <w:marTop w:val="0"/>
      <w:marBottom w:val="0"/>
      <w:divBdr>
        <w:top w:val="none" w:sz="0" w:space="0" w:color="auto"/>
        <w:left w:val="none" w:sz="0" w:space="0" w:color="auto"/>
        <w:bottom w:val="none" w:sz="0" w:space="0" w:color="auto"/>
        <w:right w:val="none" w:sz="0" w:space="0" w:color="auto"/>
      </w:divBdr>
    </w:div>
    <w:div w:id="554775752">
      <w:bodyDiv w:val="1"/>
      <w:marLeft w:val="0"/>
      <w:marRight w:val="0"/>
      <w:marTop w:val="0"/>
      <w:marBottom w:val="0"/>
      <w:divBdr>
        <w:top w:val="none" w:sz="0" w:space="0" w:color="auto"/>
        <w:left w:val="none" w:sz="0" w:space="0" w:color="auto"/>
        <w:bottom w:val="none" w:sz="0" w:space="0" w:color="auto"/>
        <w:right w:val="none" w:sz="0" w:space="0" w:color="auto"/>
      </w:divBdr>
    </w:div>
    <w:div w:id="675378826">
      <w:bodyDiv w:val="1"/>
      <w:marLeft w:val="0"/>
      <w:marRight w:val="0"/>
      <w:marTop w:val="0"/>
      <w:marBottom w:val="0"/>
      <w:divBdr>
        <w:top w:val="none" w:sz="0" w:space="0" w:color="auto"/>
        <w:left w:val="none" w:sz="0" w:space="0" w:color="auto"/>
        <w:bottom w:val="none" w:sz="0" w:space="0" w:color="auto"/>
        <w:right w:val="none" w:sz="0" w:space="0" w:color="auto"/>
      </w:divBdr>
    </w:div>
    <w:div w:id="706806188">
      <w:bodyDiv w:val="1"/>
      <w:marLeft w:val="0"/>
      <w:marRight w:val="0"/>
      <w:marTop w:val="0"/>
      <w:marBottom w:val="0"/>
      <w:divBdr>
        <w:top w:val="none" w:sz="0" w:space="0" w:color="auto"/>
        <w:left w:val="none" w:sz="0" w:space="0" w:color="auto"/>
        <w:bottom w:val="none" w:sz="0" w:space="0" w:color="auto"/>
        <w:right w:val="none" w:sz="0" w:space="0" w:color="auto"/>
      </w:divBdr>
    </w:div>
    <w:div w:id="769469250">
      <w:bodyDiv w:val="1"/>
      <w:marLeft w:val="0"/>
      <w:marRight w:val="0"/>
      <w:marTop w:val="0"/>
      <w:marBottom w:val="0"/>
      <w:divBdr>
        <w:top w:val="none" w:sz="0" w:space="0" w:color="auto"/>
        <w:left w:val="none" w:sz="0" w:space="0" w:color="auto"/>
        <w:bottom w:val="none" w:sz="0" w:space="0" w:color="auto"/>
        <w:right w:val="none" w:sz="0" w:space="0" w:color="auto"/>
      </w:divBdr>
    </w:div>
    <w:div w:id="807631246">
      <w:bodyDiv w:val="1"/>
      <w:marLeft w:val="0"/>
      <w:marRight w:val="0"/>
      <w:marTop w:val="0"/>
      <w:marBottom w:val="0"/>
      <w:divBdr>
        <w:top w:val="none" w:sz="0" w:space="0" w:color="auto"/>
        <w:left w:val="none" w:sz="0" w:space="0" w:color="auto"/>
        <w:bottom w:val="none" w:sz="0" w:space="0" w:color="auto"/>
        <w:right w:val="none" w:sz="0" w:space="0" w:color="auto"/>
      </w:divBdr>
    </w:div>
    <w:div w:id="828014040">
      <w:bodyDiv w:val="1"/>
      <w:marLeft w:val="0"/>
      <w:marRight w:val="0"/>
      <w:marTop w:val="0"/>
      <w:marBottom w:val="0"/>
      <w:divBdr>
        <w:top w:val="none" w:sz="0" w:space="0" w:color="auto"/>
        <w:left w:val="none" w:sz="0" w:space="0" w:color="auto"/>
        <w:bottom w:val="none" w:sz="0" w:space="0" w:color="auto"/>
        <w:right w:val="none" w:sz="0" w:space="0" w:color="auto"/>
      </w:divBdr>
    </w:div>
    <w:div w:id="883559807">
      <w:bodyDiv w:val="1"/>
      <w:marLeft w:val="0"/>
      <w:marRight w:val="0"/>
      <w:marTop w:val="0"/>
      <w:marBottom w:val="0"/>
      <w:divBdr>
        <w:top w:val="none" w:sz="0" w:space="0" w:color="auto"/>
        <w:left w:val="none" w:sz="0" w:space="0" w:color="auto"/>
        <w:bottom w:val="none" w:sz="0" w:space="0" w:color="auto"/>
        <w:right w:val="none" w:sz="0" w:space="0" w:color="auto"/>
      </w:divBdr>
    </w:div>
    <w:div w:id="915676319">
      <w:bodyDiv w:val="1"/>
      <w:marLeft w:val="0"/>
      <w:marRight w:val="0"/>
      <w:marTop w:val="0"/>
      <w:marBottom w:val="0"/>
      <w:divBdr>
        <w:top w:val="none" w:sz="0" w:space="0" w:color="auto"/>
        <w:left w:val="none" w:sz="0" w:space="0" w:color="auto"/>
        <w:bottom w:val="none" w:sz="0" w:space="0" w:color="auto"/>
        <w:right w:val="none" w:sz="0" w:space="0" w:color="auto"/>
      </w:divBdr>
    </w:div>
    <w:div w:id="945189885">
      <w:bodyDiv w:val="1"/>
      <w:marLeft w:val="0"/>
      <w:marRight w:val="0"/>
      <w:marTop w:val="0"/>
      <w:marBottom w:val="0"/>
      <w:divBdr>
        <w:top w:val="none" w:sz="0" w:space="0" w:color="auto"/>
        <w:left w:val="none" w:sz="0" w:space="0" w:color="auto"/>
        <w:bottom w:val="none" w:sz="0" w:space="0" w:color="auto"/>
        <w:right w:val="none" w:sz="0" w:space="0" w:color="auto"/>
      </w:divBdr>
    </w:div>
    <w:div w:id="1030574164">
      <w:bodyDiv w:val="1"/>
      <w:marLeft w:val="0"/>
      <w:marRight w:val="0"/>
      <w:marTop w:val="0"/>
      <w:marBottom w:val="0"/>
      <w:divBdr>
        <w:top w:val="none" w:sz="0" w:space="0" w:color="auto"/>
        <w:left w:val="none" w:sz="0" w:space="0" w:color="auto"/>
        <w:bottom w:val="none" w:sz="0" w:space="0" w:color="auto"/>
        <w:right w:val="none" w:sz="0" w:space="0" w:color="auto"/>
      </w:divBdr>
    </w:div>
    <w:div w:id="1035347127">
      <w:bodyDiv w:val="1"/>
      <w:marLeft w:val="0"/>
      <w:marRight w:val="0"/>
      <w:marTop w:val="0"/>
      <w:marBottom w:val="0"/>
      <w:divBdr>
        <w:top w:val="none" w:sz="0" w:space="0" w:color="auto"/>
        <w:left w:val="none" w:sz="0" w:space="0" w:color="auto"/>
        <w:bottom w:val="none" w:sz="0" w:space="0" w:color="auto"/>
        <w:right w:val="none" w:sz="0" w:space="0" w:color="auto"/>
      </w:divBdr>
    </w:div>
    <w:div w:id="1052577070">
      <w:bodyDiv w:val="1"/>
      <w:marLeft w:val="0"/>
      <w:marRight w:val="0"/>
      <w:marTop w:val="0"/>
      <w:marBottom w:val="0"/>
      <w:divBdr>
        <w:top w:val="none" w:sz="0" w:space="0" w:color="auto"/>
        <w:left w:val="none" w:sz="0" w:space="0" w:color="auto"/>
        <w:bottom w:val="none" w:sz="0" w:space="0" w:color="auto"/>
        <w:right w:val="none" w:sz="0" w:space="0" w:color="auto"/>
      </w:divBdr>
    </w:div>
    <w:div w:id="1058162171">
      <w:bodyDiv w:val="1"/>
      <w:marLeft w:val="0"/>
      <w:marRight w:val="0"/>
      <w:marTop w:val="0"/>
      <w:marBottom w:val="0"/>
      <w:divBdr>
        <w:top w:val="none" w:sz="0" w:space="0" w:color="auto"/>
        <w:left w:val="none" w:sz="0" w:space="0" w:color="auto"/>
        <w:bottom w:val="none" w:sz="0" w:space="0" w:color="auto"/>
        <w:right w:val="none" w:sz="0" w:space="0" w:color="auto"/>
      </w:divBdr>
    </w:div>
    <w:div w:id="1111363823">
      <w:bodyDiv w:val="1"/>
      <w:marLeft w:val="0"/>
      <w:marRight w:val="0"/>
      <w:marTop w:val="0"/>
      <w:marBottom w:val="0"/>
      <w:divBdr>
        <w:top w:val="none" w:sz="0" w:space="0" w:color="auto"/>
        <w:left w:val="none" w:sz="0" w:space="0" w:color="auto"/>
        <w:bottom w:val="none" w:sz="0" w:space="0" w:color="auto"/>
        <w:right w:val="none" w:sz="0" w:space="0" w:color="auto"/>
      </w:divBdr>
    </w:div>
    <w:div w:id="1200363530">
      <w:bodyDiv w:val="1"/>
      <w:marLeft w:val="0"/>
      <w:marRight w:val="0"/>
      <w:marTop w:val="0"/>
      <w:marBottom w:val="0"/>
      <w:divBdr>
        <w:top w:val="none" w:sz="0" w:space="0" w:color="auto"/>
        <w:left w:val="none" w:sz="0" w:space="0" w:color="auto"/>
        <w:bottom w:val="none" w:sz="0" w:space="0" w:color="auto"/>
        <w:right w:val="none" w:sz="0" w:space="0" w:color="auto"/>
      </w:divBdr>
    </w:div>
    <w:div w:id="1201436356">
      <w:bodyDiv w:val="1"/>
      <w:marLeft w:val="0"/>
      <w:marRight w:val="0"/>
      <w:marTop w:val="0"/>
      <w:marBottom w:val="0"/>
      <w:divBdr>
        <w:top w:val="none" w:sz="0" w:space="0" w:color="auto"/>
        <w:left w:val="none" w:sz="0" w:space="0" w:color="auto"/>
        <w:bottom w:val="none" w:sz="0" w:space="0" w:color="auto"/>
        <w:right w:val="none" w:sz="0" w:space="0" w:color="auto"/>
      </w:divBdr>
    </w:div>
    <w:div w:id="1218204996">
      <w:bodyDiv w:val="1"/>
      <w:marLeft w:val="0"/>
      <w:marRight w:val="0"/>
      <w:marTop w:val="0"/>
      <w:marBottom w:val="0"/>
      <w:divBdr>
        <w:top w:val="none" w:sz="0" w:space="0" w:color="auto"/>
        <w:left w:val="none" w:sz="0" w:space="0" w:color="auto"/>
        <w:bottom w:val="none" w:sz="0" w:space="0" w:color="auto"/>
        <w:right w:val="none" w:sz="0" w:space="0" w:color="auto"/>
      </w:divBdr>
    </w:div>
    <w:div w:id="1252273841">
      <w:bodyDiv w:val="1"/>
      <w:marLeft w:val="0"/>
      <w:marRight w:val="0"/>
      <w:marTop w:val="0"/>
      <w:marBottom w:val="0"/>
      <w:divBdr>
        <w:top w:val="none" w:sz="0" w:space="0" w:color="auto"/>
        <w:left w:val="none" w:sz="0" w:space="0" w:color="auto"/>
        <w:bottom w:val="none" w:sz="0" w:space="0" w:color="auto"/>
        <w:right w:val="none" w:sz="0" w:space="0" w:color="auto"/>
      </w:divBdr>
    </w:div>
    <w:div w:id="1255242859">
      <w:bodyDiv w:val="1"/>
      <w:marLeft w:val="0"/>
      <w:marRight w:val="0"/>
      <w:marTop w:val="0"/>
      <w:marBottom w:val="0"/>
      <w:divBdr>
        <w:top w:val="none" w:sz="0" w:space="0" w:color="auto"/>
        <w:left w:val="none" w:sz="0" w:space="0" w:color="auto"/>
        <w:bottom w:val="none" w:sz="0" w:space="0" w:color="auto"/>
        <w:right w:val="none" w:sz="0" w:space="0" w:color="auto"/>
      </w:divBdr>
    </w:div>
    <w:div w:id="1306084810">
      <w:bodyDiv w:val="1"/>
      <w:marLeft w:val="0"/>
      <w:marRight w:val="0"/>
      <w:marTop w:val="0"/>
      <w:marBottom w:val="0"/>
      <w:divBdr>
        <w:top w:val="none" w:sz="0" w:space="0" w:color="auto"/>
        <w:left w:val="none" w:sz="0" w:space="0" w:color="auto"/>
        <w:bottom w:val="none" w:sz="0" w:space="0" w:color="auto"/>
        <w:right w:val="none" w:sz="0" w:space="0" w:color="auto"/>
      </w:divBdr>
    </w:div>
    <w:div w:id="1606230863">
      <w:bodyDiv w:val="1"/>
      <w:marLeft w:val="0"/>
      <w:marRight w:val="0"/>
      <w:marTop w:val="0"/>
      <w:marBottom w:val="0"/>
      <w:divBdr>
        <w:top w:val="none" w:sz="0" w:space="0" w:color="auto"/>
        <w:left w:val="none" w:sz="0" w:space="0" w:color="auto"/>
        <w:bottom w:val="none" w:sz="0" w:space="0" w:color="auto"/>
        <w:right w:val="none" w:sz="0" w:space="0" w:color="auto"/>
      </w:divBdr>
    </w:div>
    <w:div w:id="1666278820">
      <w:bodyDiv w:val="1"/>
      <w:marLeft w:val="0"/>
      <w:marRight w:val="0"/>
      <w:marTop w:val="0"/>
      <w:marBottom w:val="0"/>
      <w:divBdr>
        <w:top w:val="none" w:sz="0" w:space="0" w:color="auto"/>
        <w:left w:val="none" w:sz="0" w:space="0" w:color="auto"/>
        <w:bottom w:val="none" w:sz="0" w:space="0" w:color="auto"/>
        <w:right w:val="none" w:sz="0" w:space="0" w:color="auto"/>
      </w:divBdr>
    </w:div>
    <w:div w:id="1742944253">
      <w:bodyDiv w:val="1"/>
      <w:marLeft w:val="0"/>
      <w:marRight w:val="0"/>
      <w:marTop w:val="0"/>
      <w:marBottom w:val="0"/>
      <w:divBdr>
        <w:top w:val="none" w:sz="0" w:space="0" w:color="auto"/>
        <w:left w:val="none" w:sz="0" w:space="0" w:color="auto"/>
        <w:bottom w:val="none" w:sz="0" w:space="0" w:color="auto"/>
        <w:right w:val="none" w:sz="0" w:space="0" w:color="auto"/>
      </w:divBdr>
    </w:div>
    <w:div w:id="1745882559">
      <w:bodyDiv w:val="1"/>
      <w:marLeft w:val="0"/>
      <w:marRight w:val="0"/>
      <w:marTop w:val="0"/>
      <w:marBottom w:val="0"/>
      <w:divBdr>
        <w:top w:val="none" w:sz="0" w:space="0" w:color="auto"/>
        <w:left w:val="none" w:sz="0" w:space="0" w:color="auto"/>
        <w:bottom w:val="none" w:sz="0" w:space="0" w:color="auto"/>
        <w:right w:val="none" w:sz="0" w:space="0" w:color="auto"/>
      </w:divBdr>
    </w:div>
    <w:div w:id="1751779681">
      <w:bodyDiv w:val="1"/>
      <w:marLeft w:val="0"/>
      <w:marRight w:val="0"/>
      <w:marTop w:val="0"/>
      <w:marBottom w:val="0"/>
      <w:divBdr>
        <w:top w:val="none" w:sz="0" w:space="0" w:color="auto"/>
        <w:left w:val="none" w:sz="0" w:space="0" w:color="auto"/>
        <w:bottom w:val="none" w:sz="0" w:space="0" w:color="auto"/>
        <w:right w:val="none" w:sz="0" w:space="0" w:color="auto"/>
      </w:divBdr>
    </w:div>
    <w:div w:id="1805467243">
      <w:bodyDiv w:val="1"/>
      <w:marLeft w:val="0"/>
      <w:marRight w:val="0"/>
      <w:marTop w:val="0"/>
      <w:marBottom w:val="0"/>
      <w:divBdr>
        <w:top w:val="none" w:sz="0" w:space="0" w:color="auto"/>
        <w:left w:val="none" w:sz="0" w:space="0" w:color="auto"/>
        <w:bottom w:val="none" w:sz="0" w:space="0" w:color="auto"/>
        <w:right w:val="none" w:sz="0" w:space="0" w:color="auto"/>
      </w:divBdr>
    </w:div>
    <w:div w:id="1907716817">
      <w:bodyDiv w:val="1"/>
      <w:marLeft w:val="0"/>
      <w:marRight w:val="0"/>
      <w:marTop w:val="0"/>
      <w:marBottom w:val="0"/>
      <w:divBdr>
        <w:top w:val="none" w:sz="0" w:space="0" w:color="auto"/>
        <w:left w:val="none" w:sz="0" w:space="0" w:color="auto"/>
        <w:bottom w:val="none" w:sz="0" w:space="0" w:color="auto"/>
        <w:right w:val="none" w:sz="0" w:space="0" w:color="auto"/>
      </w:divBdr>
    </w:div>
    <w:div w:id="2055693044">
      <w:bodyDiv w:val="1"/>
      <w:marLeft w:val="0"/>
      <w:marRight w:val="0"/>
      <w:marTop w:val="0"/>
      <w:marBottom w:val="0"/>
      <w:divBdr>
        <w:top w:val="none" w:sz="0" w:space="0" w:color="auto"/>
        <w:left w:val="none" w:sz="0" w:space="0" w:color="auto"/>
        <w:bottom w:val="none" w:sz="0" w:space="0" w:color="auto"/>
        <w:right w:val="none" w:sz="0" w:space="0" w:color="auto"/>
      </w:divBdr>
    </w:div>
    <w:div w:id="2078549956">
      <w:bodyDiv w:val="1"/>
      <w:marLeft w:val="0"/>
      <w:marRight w:val="0"/>
      <w:marTop w:val="0"/>
      <w:marBottom w:val="0"/>
      <w:divBdr>
        <w:top w:val="none" w:sz="0" w:space="0" w:color="auto"/>
        <w:left w:val="none" w:sz="0" w:space="0" w:color="auto"/>
        <w:bottom w:val="none" w:sz="0" w:space="0" w:color="auto"/>
        <w:right w:val="none" w:sz="0" w:space="0" w:color="auto"/>
      </w:divBdr>
    </w:div>
    <w:div w:id="210954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6/09/relationships/commentsIds" Target="commentsId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DA173F3E</Template>
  <TotalTime>3</TotalTime>
  <Pages>8</Pages>
  <Words>1926</Words>
  <Characters>10980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VANDERDONK Emerson</dc:creator>
  <cp:lastModifiedBy>VANDERDONK Emerson [Eastern Goldfields College]</cp:lastModifiedBy>
  <cp:revision>3</cp:revision>
  <cp:lastPrinted>2017-11-02T03:40:00Z</cp:lastPrinted>
  <dcterms:created xsi:type="dcterms:W3CDTF">2018-10-22T00:57:00Z</dcterms:created>
  <dcterms:modified xsi:type="dcterms:W3CDTF">2018-10-22T00:57:00Z</dcterms:modified>
</cp:coreProperties>
</file>