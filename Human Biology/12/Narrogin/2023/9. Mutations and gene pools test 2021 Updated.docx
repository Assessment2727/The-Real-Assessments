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FAAE5" w14:textId="6F3B5790" w:rsidR="00A8241B" w:rsidRPr="007B59BD" w:rsidRDefault="00A8241B" w:rsidP="00A8241B">
      <w:pPr>
        <w:rPr>
          <w:rFonts w:ascii="Arial" w:eastAsiaTheme="minorEastAsia" w:hAnsi="Arial" w:cs="Arial"/>
        </w:rPr>
      </w:pPr>
      <w:r w:rsidRPr="007B59BD">
        <w:rPr>
          <w:rFonts w:ascii="Arial" w:hAnsi="Arial" w:cs="Arial"/>
          <w:noProof/>
        </w:rPr>
        <w:drawing>
          <wp:anchor distT="0" distB="0" distL="114300" distR="114300" simplePos="0" relativeHeight="251659264" behindDoc="1" locked="0" layoutInCell="1" allowOverlap="1" wp14:anchorId="5C0A4827" wp14:editId="117EE865">
            <wp:simplePos x="0" y="0"/>
            <wp:positionH relativeFrom="margin">
              <wp:align>right</wp:align>
            </wp:positionH>
            <wp:positionV relativeFrom="paragraph">
              <wp:posOffset>-3810</wp:posOffset>
            </wp:positionV>
            <wp:extent cx="1943100" cy="1079500"/>
            <wp:effectExtent l="0" t="0" r="0" b="635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07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BEB63" w14:textId="77777777" w:rsidR="00A8241B" w:rsidRPr="007B59BD" w:rsidRDefault="00A8241B" w:rsidP="00A8241B">
      <w:pPr>
        <w:rPr>
          <w:rFonts w:ascii="Arial" w:eastAsiaTheme="minorEastAsia" w:hAnsi="Arial" w:cs="Arial"/>
        </w:rPr>
      </w:pPr>
    </w:p>
    <w:p w14:paraId="26A1E06D" w14:textId="77777777" w:rsidR="00A8241B" w:rsidRPr="007B59BD" w:rsidRDefault="00A8241B" w:rsidP="00A8241B">
      <w:pPr>
        <w:rPr>
          <w:rFonts w:ascii="Arial" w:hAnsi="Arial" w:cs="Arial"/>
          <w:b/>
        </w:rPr>
      </w:pPr>
    </w:p>
    <w:p w14:paraId="2B2B7690"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Human Biology Year 12</w:t>
      </w:r>
    </w:p>
    <w:p w14:paraId="3D70384C"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ATHBY 2021</w:t>
      </w:r>
    </w:p>
    <w:p w14:paraId="152C881D" w14:textId="77777777" w:rsidR="00A8241B" w:rsidRPr="007B59BD" w:rsidRDefault="00A8241B" w:rsidP="00A8241B">
      <w:pPr>
        <w:jc w:val="center"/>
        <w:rPr>
          <w:rFonts w:ascii="Arial" w:hAnsi="Arial" w:cs="Arial"/>
          <w:b/>
          <w:sz w:val="28"/>
          <w:szCs w:val="28"/>
        </w:rPr>
      </w:pPr>
      <w:r w:rsidRPr="007B59BD">
        <w:rPr>
          <w:rFonts w:ascii="Arial" w:hAnsi="Arial" w:cs="Arial"/>
          <w:b/>
          <w:sz w:val="28"/>
          <w:szCs w:val="28"/>
        </w:rPr>
        <w:t xml:space="preserve">Task </w:t>
      </w:r>
      <w:r w:rsidR="0085327D">
        <w:rPr>
          <w:rFonts w:ascii="Arial" w:hAnsi="Arial" w:cs="Arial"/>
          <w:b/>
          <w:sz w:val="28"/>
          <w:szCs w:val="28"/>
        </w:rPr>
        <w:t>9</w:t>
      </w:r>
      <w:r w:rsidRPr="007B59BD">
        <w:rPr>
          <w:rFonts w:ascii="Arial" w:hAnsi="Arial" w:cs="Arial"/>
          <w:b/>
          <w:sz w:val="28"/>
          <w:szCs w:val="28"/>
        </w:rPr>
        <w:t xml:space="preserve">: </w:t>
      </w:r>
      <w:r w:rsidR="0085327D">
        <w:rPr>
          <w:rFonts w:ascii="Arial" w:hAnsi="Arial" w:cs="Arial"/>
          <w:b/>
          <w:sz w:val="28"/>
          <w:szCs w:val="28"/>
        </w:rPr>
        <w:t>Mutations and Gene Pools</w:t>
      </w:r>
      <w:r w:rsidRPr="007B59BD">
        <w:rPr>
          <w:rFonts w:ascii="Arial" w:hAnsi="Arial" w:cs="Arial"/>
          <w:b/>
          <w:sz w:val="28"/>
          <w:szCs w:val="28"/>
        </w:rPr>
        <w:t xml:space="preserve"> Test</w:t>
      </w:r>
    </w:p>
    <w:p w14:paraId="686E8578" w14:textId="77777777" w:rsidR="00A8241B" w:rsidRPr="007B59BD" w:rsidRDefault="0085327D" w:rsidP="00A8241B">
      <w:pPr>
        <w:jc w:val="center"/>
        <w:rPr>
          <w:rFonts w:ascii="Arial" w:hAnsi="Arial" w:cs="Arial"/>
        </w:rPr>
      </w:pPr>
      <w:r>
        <w:rPr>
          <w:rFonts w:ascii="Arial" w:hAnsi="Arial" w:cs="Arial"/>
        </w:rPr>
        <w:t>Weighting: 8%</w:t>
      </w:r>
    </w:p>
    <w:p w14:paraId="73032AA0" w14:textId="77777777" w:rsidR="00A8241B" w:rsidRPr="007B59BD" w:rsidRDefault="00A8241B" w:rsidP="00A8241B">
      <w:pPr>
        <w:rPr>
          <w:rFonts w:ascii="Arial" w:hAnsi="Arial" w:cs="Arial"/>
          <w:b/>
        </w:rPr>
      </w:pPr>
    </w:p>
    <w:p w14:paraId="5B873AC1" w14:textId="77777777" w:rsidR="00A8241B" w:rsidRPr="007B59BD" w:rsidRDefault="00A8241B" w:rsidP="00A8241B">
      <w:pPr>
        <w:rPr>
          <w:rFonts w:ascii="Arial" w:eastAsiaTheme="minorEastAsia" w:hAnsi="Arial" w:cs="Arial"/>
        </w:rPr>
      </w:pPr>
    </w:p>
    <w:p w14:paraId="6DE5D70D" w14:textId="77777777" w:rsidR="00A8241B" w:rsidRPr="007B59BD" w:rsidRDefault="00A8241B" w:rsidP="00A8241B">
      <w:pPr>
        <w:rPr>
          <w:rFonts w:ascii="Arial" w:eastAsiaTheme="minorEastAsia" w:hAnsi="Arial" w:cs="Arial"/>
          <w:b/>
        </w:rPr>
      </w:pPr>
      <w:r w:rsidRPr="007B59BD">
        <w:rPr>
          <w:rFonts w:ascii="Arial" w:eastAsiaTheme="minorEastAsia" w:hAnsi="Arial" w:cs="Arial"/>
          <w:b/>
        </w:rPr>
        <w:t>Multiple Choice Section:</w:t>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r>
      <w:r w:rsidRPr="007B59BD">
        <w:rPr>
          <w:rFonts w:ascii="Arial" w:eastAsiaTheme="minorEastAsia" w:hAnsi="Arial" w:cs="Arial"/>
          <w:b/>
        </w:rPr>
        <w:tab/>
        <w:t>20 marks</w:t>
      </w:r>
    </w:p>
    <w:p w14:paraId="2577FEDE" w14:textId="77777777" w:rsidR="00A8241B" w:rsidRPr="007B59BD" w:rsidRDefault="00A8241B" w:rsidP="00A8241B">
      <w:pPr>
        <w:rPr>
          <w:rFonts w:ascii="Arial" w:eastAsiaTheme="minorEastAsia" w:hAnsi="Arial" w:cs="Arial"/>
          <w:b/>
        </w:rPr>
      </w:pPr>
      <w:r w:rsidRPr="007B59BD">
        <w:rPr>
          <w:rFonts w:ascii="Arial" w:eastAsiaTheme="minorEastAsia" w:hAnsi="Arial" w:cs="Arial"/>
          <w:b/>
        </w:rPr>
        <w:t>Answer all questions</w:t>
      </w:r>
    </w:p>
    <w:p w14:paraId="077948EB" w14:textId="77777777" w:rsidR="001A590B" w:rsidRDefault="001A590B"/>
    <w:p w14:paraId="52EF10AC" w14:textId="77777777" w:rsidR="0085327D" w:rsidRDefault="0085327D" w:rsidP="0085327D">
      <w:pPr>
        <w:rPr>
          <w:color w:val="FF0000"/>
        </w:rPr>
      </w:pPr>
    </w:p>
    <w:p w14:paraId="385F8441"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A Gene Pool is </w:t>
      </w:r>
    </w:p>
    <w:p w14:paraId="43618F6C"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The variety of phenotypes in a population.</w:t>
      </w:r>
    </w:p>
    <w:p w14:paraId="10C80BF6"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The change in allele frequencies within a population</w:t>
      </w:r>
    </w:p>
    <w:p w14:paraId="657F9B2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The available genotypes within a population</w:t>
      </w:r>
    </w:p>
    <w:p w14:paraId="6B702F9C"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The movement of genes in and out of a population</w:t>
      </w:r>
    </w:p>
    <w:p w14:paraId="49DF6AF5" w14:textId="77777777" w:rsidR="0085327D" w:rsidRPr="001A590B" w:rsidRDefault="0085327D" w:rsidP="0085327D">
      <w:pPr>
        <w:pStyle w:val="ListParagraph"/>
        <w:ind w:left="1440"/>
        <w:rPr>
          <w:rFonts w:ascii="Arial" w:hAnsi="Arial" w:cs="Arial"/>
        </w:rPr>
      </w:pPr>
    </w:p>
    <w:p w14:paraId="1B171970"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presents the best conditions for random genetic drift?</w:t>
      </w:r>
    </w:p>
    <w:p w14:paraId="6037AEC2"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Large population, migration, natural selection</w:t>
      </w:r>
    </w:p>
    <w:p w14:paraId="533836D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Small population, Natural selection, Migration</w:t>
      </w:r>
    </w:p>
    <w:p w14:paraId="2E9CEBAA"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Large Population, Random mating, No mutation</w:t>
      </w:r>
    </w:p>
    <w:p w14:paraId="5509A183" w14:textId="77777777" w:rsidR="0085327D" w:rsidRPr="001A590B" w:rsidRDefault="0085327D" w:rsidP="00F82228">
      <w:pPr>
        <w:pStyle w:val="ListParagraph"/>
        <w:numPr>
          <w:ilvl w:val="1"/>
          <w:numId w:val="1"/>
        </w:numPr>
        <w:spacing w:after="0" w:line="240" w:lineRule="auto"/>
        <w:rPr>
          <w:rFonts w:ascii="Arial" w:hAnsi="Arial" w:cs="Arial"/>
        </w:rPr>
      </w:pPr>
      <w:r w:rsidRPr="001A590B">
        <w:rPr>
          <w:rFonts w:ascii="Arial" w:hAnsi="Arial" w:cs="Arial"/>
        </w:rPr>
        <w:t>Small population, No Natural selection, Random mating</w:t>
      </w:r>
    </w:p>
    <w:p w14:paraId="6D8606BD" w14:textId="77777777" w:rsidR="0085327D" w:rsidRPr="001A590B" w:rsidRDefault="0085327D" w:rsidP="0085327D">
      <w:pPr>
        <w:pStyle w:val="ListParagraph"/>
        <w:rPr>
          <w:rFonts w:ascii="Arial" w:hAnsi="Arial" w:cs="Arial"/>
        </w:rPr>
      </w:pPr>
      <w:r w:rsidRPr="001A590B">
        <w:rPr>
          <w:rFonts w:ascii="Arial" w:hAnsi="Arial" w:cs="Arial"/>
        </w:rPr>
        <w:t xml:space="preserve">     </w:t>
      </w:r>
    </w:p>
    <w:p w14:paraId="49BD6CEE"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A small island in the Pacific was studied and the population was found to carry an abnormally high frequency for the gene causing Achromatoplasia (absence of colour vision). Scientists concluded that this was due to </w:t>
      </w:r>
      <w:r w:rsidRPr="001A590B">
        <w:rPr>
          <w:rFonts w:ascii="Arial" w:hAnsi="Arial" w:cs="Arial"/>
          <w:b/>
        </w:rPr>
        <w:t>random genetic drift</w:t>
      </w:r>
      <w:r w:rsidRPr="001A590B">
        <w:rPr>
          <w:rFonts w:ascii="Arial" w:hAnsi="Arial" w:cs="Arial"/>
        </w:rPr>
        <w:t xml:space="preserve">. </w:t>
      </w:r>
    </w:p>
    <w:p w14:paraId="0308D270" w14:textId="77777777" w:rsidR="0085327D" w:rsidRPr="001A590B" w:rsidRDefault="0085327D" w:rsidP="0085327D">
      <w:pPr>
        <w:pStyle w:val="ListParagraph"/>
        <w:rPr>
          <w:rFonts w:ascii="Arial" w:hAnsi="Arial" w:cs="Arial"/>
        </w:rPr>
      </w:pPr>
    </w:p>
    <w:p w14:paraId="047DBC5A" w14:textId="77777777" w:rsidR="0085327D" w:rsidRPr="001A590B" w:rsidRDefault="0085327D" w:rsidP="0085327D">
      <w:pPr>
        <w:pStyle w:val="ListParagraph"/>
        <w:rPr>
          <w:rFonts w:ascii="Arial" w:hAnsi="Arial" w:cs="Arial"/>
        </w:rPr>
      </w:pPr>
      <w:r w:rsidRPr="001A590B">
        <w:rPr>
          <w:rFonts w:ascii="Arial" w:hAnsi="Arial" w:cs="Arial"/>
        </w:rPr>
        <w:t xml:space="preserve">Which of the following is the best example of how </w:t>
      </w:r>
      <w:r w:rsidRPr="001A590B">
        <w:rPr>
          <w:rFonts w:ascii="Arial" w:hAnsi="Arial" w:cs="Arial"/>
          <w:b/>
        </w:rPr>
        <w:t>random genetic drift</w:t>
      </w:r>
      <w:r w:rsidRPr="001A590B">
        <w:rPr>
          <w:rFonts w:ascii="Arial" w:hAnsi="Arial" w:cs="Arial"/>
        </w:rPr>
        <w:t xml:space="preserve"> may have caused this result? </w:t>
      </w:r>
    </w:p>
    <w:p w14:paraId="66AF7BDF"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 cyclone struck the island suddenly. Most of the survivors carried the gene for Achromatoplasia</w:t>
      </w:r>
    </w:p>
    <w:p w14:paraId="75300D2A"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The gene for Achromatoplasia gives a survival advantage to those who possess it  </w:t>
      </w:r>
    </w:p>
    <w:p w14:paraId="4F75FC24"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Those who carry this gene are more likely to find mates and more likely to have children  </w:t>
      </w:r>
    </w:p>
    <w:p w14:paraId="7C56E2E4"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There has been a large growth of the population in recent years </w:t>
      </w:r>
    </w:p>
    <w:p w14:paraId="2C4B41A9" w14:textId="77777777" w:rsidR="0085327D" w:rsidRPr="001A590B" w:rsidRDefault="0085327D" w:rsidP="0085327D">
      <w:pPr>
        <w:pStyle w:val="ListParagraph"/>
        <w:ind w:left="1440"/>
        <w:rPr>
          <w:rFonts w:ascii="Arial" w:hAnsi="Arial" w:cs="Arial"/>
        </w:rPr>
      </w:pPr>
      <w:r w:rsidRPr="001A590B">
        <w:rPr>
          <w:rFonts w:ascii="Arial" w:hAnsi="Arial" w:cs="Arial"/>
        </w:rPr>
        <w:t xml:space="preserve">    </w:t>
      </w:r>
    </w:p>
    <w:p w14:paraId="5E22BB8C"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People living in small island communities for a number of generations without significant immigration sometimes exhibit unusual levels of genetic diseases due to recessive mutations. This is due to:</w:t>
      </w:r>
    </w:p>
    <w:p w14:paraId="7581CAD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Founder effects from the original first settlers </w:t>
      </w:r>
    </w:p>
    <w:p w14:paraId="0F4E8F6B"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 diet lacking in essential antioxidants</w:t>
      </w:r>
    </w:p>
    <w:p w14:paraId="53E0A71B"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High levels of radiation causing mutations   </w:t>
      </w:r>
    </w:p>
    <w:p w14:paraId="6C77893A"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Elevated levels of genetic mutations accumulating in the population </w:t>
      </w:r>
    </w:p>
    <w:p w14:paraId="40D86EC8" w14:textId="77777777" w:rsidR="0085327D" w:rsidRPr="001A590B" w:rsidRDefault="0085327D" w:rsidP="0085327D">
      <w:pPr>
        <w:pStyle w:val="ListParagraph"/>
        <w:ind w:left="1440"/>
        <w:rPr>
          <w:rFonts w:ascii="Arial" w:hAnsi="Arial" w:cs="Arial"/>
        </w:rPr>
      </w:pPr>
    </w:p>
    <w:p w14:paraId="4A1EBA1C"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statements is/are correct?</w:t>
      </w:r>
    </w:p>
    <w:p w14:paraId="17D69AA4" w14:textId="77777777" w:rsidR="0085327D" w:rsidRPr="001A590B" w:rsidRDefault="0085327D" w:rsidP="0085327D">
      <w:pPr>
        <w:pStyle w:val="ListParagraph"/>
        <w:rPr>
          <w:rFonts w:ascii="Arial" w:hAnsi="Arial" w:cs="Arial"/>
        </w:rPr>
      </w:pPr>
    </w:p>
    <w:p w14:paraId="1EF75095" w14:textId="77777777" w:rsidR="0085327D" w:rsidRPr="001A590B" w:rsidRDefault="0085327D" w:rsidP="0085327D">
      <w:pPr>
        <w:ind w:left="720"/>
        <w:rPr>
          <w:rFonts w:ascii="Arial" w:hAnsi="Arial" w:cs="Arial"/>
          <w:sz w:val="22"/>
          <w:szCs w:val="22"/>
        </w:rPr>
      </w:pPr>
      <w:r w:rsidRPr="001A590B">
        <w:rPr>
          <w:rFonts w:ascii="Arial" w:hAnsi="Arial" w:cs="Arial"/>
          <w:sz w:val="22"/>
          <w:szCs w:val="22"/>
        </w:rPr>
        <w:t xml:space="preserve">i.  Independent assortment of chromosomes during meiosis is one of the main sources of variation. </w:t>
      </w:r>
    </w:p>
    <w:p w14:paraId="10DB3727"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w:t>
      </w:r>
      <w:r w:rsidRPr="001A590B">
        <w:rPr>
          <w:rFonts w:ascii="Arial" w:hAnsi="Arial" w:cs="Arial"/>
          <w:sz w:val="22"/>
          <w:szCs w:val="22"/>
        </w:rPr>
        <w:tab/>
        <w:t xml:space="preserve">ii.  Mutations are the only source of variation. </w:t>
      </w:r>
    </w:p>
    <w:p w14:paraId="44DF9089"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w:t>
      </w:r>
      <w:r w:rsidRPr="001A590B">
        <w:rPr>
          <w:rFonts w:ascii="Arial" w:hAnsi="Arial" w:cs="Arial"/>
          <w:sz w:val="22"/>
          <w:szCs w:val="22"/>
        </w:rPr>
        <w:tab/>
        <w:t>iii.  Variation is greater within a reproductively isolated population than in one where</w:t>
      </w:r>
    </w:p>
    <w:p w14:paraId="4FB8A88B"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Interbreeding occurs with other groups. </w:t>
      </w:r>
    </w:p>
    <w:p w14:paraId="7A26AEFD" w14:textId="77777777" w:rsidR="0085327D" w:rsidRPr="001A590B" w:rsidRDefault="0085327D" w:rsidP="0085327D">
      <w:pPr>
        <w:rPr>
          <w:rFonts w:ascii="Arial" w:hAnsi="Arial" w:cs="Arial"/>
          <w:sz w:val="22"/>
          <w:szCs w:val="22"/>
        </w:rPr>
      </w:pPr>
    </w:p>
    <w:p w14:paraId="39141F97"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i only. </w:t>
      </w:r>
    </w:p>
    <w:p w14:paraId="540CAB1D"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iii  only. </w:t>
      </w:r>
    </w:p>
    <w:p w14:paraId="050D476A"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i and iii only. </w:t>
      </w:r>
    </w:p>
    <w:p w14:paraId="697952BF"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i, ii and iii.</w:t>
      </w:r>
    </w:p>
    <w:p w14:paraId="6E684DCA" w14:textId="77777777" w:rsidR="0085327D" w:rsidRPr="001A590B" w:rsidRDefault="0085327D" w:rsidP="0085327D">
      <w:pPr>
        <w:pStyle w:val="ListParagraph"/>
        <w:ind w:left="1440"/>
        <w:rPr>
          <w:rFonts w:ascii="Arial" w:hAnsi="Arial" w:cs="Arial"/>
        </w:rPr>
      </w:pPr>
    </w:p>
    <w:p w14:paraId="327D2782" w14:textId="77777777" w:rsidR="0085327D" w:rsidRPr="001A590B" w:rsidRDefault="0085327D" w:rsidP="00F82228">
      <w:pPr>
        <w:rPr>
          <w:rFonts w:ascii="Arial" w:hAnsi="Arial" w:cs="Arial"/>
          <w:sz w:val="22"/>
          <w:szCs w:val="22"/>
        </w:rPr>
      </w:pPr>
    </w:p>
    <w:p w14:paraId="06617A13" w14:textId="77777777" w:rsidR="0085327D" w:rsidRPr="001A590B" w:rsidRDefault="0085327D" w:rsidP="0085327D">
      <w:pPr>
        <w:pStyle w:val="ListParagraph"/>
        <w:ind w:left="1440"/>
        <w:rPr>
          <w:rFonts w:ascii="Arial" w:hAnsi="Arial" w:cs="Arial"/>
        </w:rPr>
      </w:pPr>
    </w:p>
    <w:p w14:paraId="6494E831"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Mutations to genes on the sex chromosomes are likely to be expressed </w:t>
      </w:r>
    </w:p>
    <w:p w14:paraId="3F9C8FF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equally in males and females  </w:t>
      </w:r>
    </w:p>
    <w:p w14:paraId="744BF3B5"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more frequently in females  </w:t>
      </w:r>
    </w:p>
    <w:p w14:paraId="20D1660F"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more frequently in males  </w:t>
      </w:r>
    </w:p>
    <w:p w14:paraId="1C45184E"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not at all, because they are invariably lethal</w:t>
      </w:r>
      <w:r w:rsidRPr="001A590B">
        <w:rPr>
          <w:rFonts w:ascii="Arial" w:hAnsi="Arial" w:cs="Arial"/>
        </w:rPr>
        <w:br/>
      </w:r>
    </w:p>
    <w:p w14:paraId="21C22D6C"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 following is true?</w:t>
      </w:r>
    </w:p>
    <w:p w14:paraId="31554DD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 Mutation causes major changes in allele frequency</w:t>
      </w:r>
    </w:p>
    <w:p w14:paraId="3098277E"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 Mutations can only occur in one direction</w:t>
      </w:r>
    </w:p>
    <w:p w14:paraId="582FE65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 Mutation introduces new alleles into a population</w:t>
      </w:r>
    </w:p>
    <w:p w14:paraId="40A36739"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 Mutation does not contribute to changes in allele frequency </w:t>
      </w:r>
    </w:p>
    <w:p w14:paraId="57BBDF94" w14:textId="77777777" w:rsidR="0085327D" w:rsidRPr="001A590B" w:rsidRDefault="0085327D" w:rsidP="0085327D">
      <w:pPr>
        <w:pStyle w:val="ListParagraph"/>
        <w:ind w:left="1440"/>
        <w:rPr>
          <w:rFonts w:ascii="Arial" w:hAnsi="Arial" w:cs="Arial"/>
        </w:rPr>
      </w:pPr>
    </w:p>
    <w:p w14:paraId="5D7D23DB" w14:textId="77777777" w:rsidR="0085327D" w:rsidRPr="001A590B" w:rsidRDefault="0085327D" w:rsidP="0085327D">
      <w:pPr>
        <w:pStyle w:val="ListParagraph"/>
        <w:spacing w:after="0" w:line="240" w:lineRule="auto"/>
        <w:ind w:left="1440"/>
        <w:rPr>
          <w:rFonts w:ascii="Arial" w:hAnsi="Arial" w:cs="Arial"/>
        </w:rPr>
      </w:pPr>
    </w:p>
    <w:p w14:paraId="24D56266"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The genetic disease known as Tay-Sachs has been the subject of much scientific debate over the evolutionary mechanisms that have produced the patterns of inheritance of the disease. Different theories, all of which have sound scientific reasoning, have linked Tay-Sachs to the founder effect, genetic drift and natural selection.</w:t>
      </w:r>
    </w:p>
    <w:p w14:paraId="292CB4BA"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Which of the following would be the best reasoning to link the inheritance of Tay-Sachs to genetic drift?</w:t>
      </w:r>
    </w:p>
    <w:p w14:paraId="331E1CF6"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The original populations carried a high incidence of the allele.</w:t>
      </w:r>
    </w:p>
    <w:p w14:paraId="2549D79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Affected populations tend to be small and reproductively isolated.</w:t>
      </w:r>
    </w:p>
    <w:p w14:paraId="1CE0ADF9"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Sufferers of the disease reproduce at greater rates than non-sufferers.</w:t>
      </w:r>
    </w:p>
    <w:p w14:paraId="727EF56E"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Carriers of the allele have a survival advantage over non-carriers.</w:t>
      </w:r>
    </w:p>
    <w:p w14:paraId="0B9A8436" w14:textId="77777777" w:rsidR="0085327D" w:rsidRPr="001A590B" w:rsidRDefault="0085327D" w:rsidP="0085327D">
      <w:pPr>
        <w:pStyle w:val="ListParagraph"/>
        <w:spacing w:after="0" w:line="240" w:lineRule="auto"/>
        <w:rPr>
          <w:rFonts w:ascii="Arial" w:hAnsi="Arial" w:cs="Arial"/>
        </w:rPr>
      </w:pPr>
    </w:p>
    <w:p w14:paraId="41CEB9D9"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Tay-Sachs disease is due to any of several mutant alleles. One possible explanation for its prevalence in Ashkenazi populations is that the alleles provide resistance to:</w:t>
      </w:r>
    </w:p>
    <w:p w14:paraId="32BC9672"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sickle cell anaemia  </w:t>
      </w:r>
    </w:p>
    <w:p w14:paraId="07E45A6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tuberculosis  </w:t>
      </w:r>
    </w:p>
    <w:p w14:paraId="5E6BC8E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malaria  </w:t>
      </w:r>
    </w:p>
    <w:p w14:paraId="68061576"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a and c  </w:t>
      </w:r>
    </w:p>
    <w:p w14:paraId="4C7232C6" w14:textId="77777777" w:rsidR="0085327D" w:rsidRPr="001A590B" w:rsidRDefault="0085327D" w:rsidP="0085327D">
      <w:pPr>
        <w:rPr>
          <w:rFonts w:ascii="Arial" w:hAnsi="Arial" w:cs="Arial"/>
          <w:sz w:val="22"/>
          <w:szCs w:val="22"/>
        </w:rPr>
      </w:pPr>
    </w:p>
    <w:p w14:paraId="5412A6C7" w14:textId="77777777" w:rsidR="0085327D" w:rsidRPr="001A590B" w:rsidRDefault="0085327D" w:rsidP="0085327D">
      <w:pPr>
        <w:pStyle w:val="ListParagraph"/>
        <w:numPr>
          <w:ilvl w:val="0"/>
          <w:numId w:val="1"/>
        </w:numPr>
        <w:spacing w:after="0" w:line="240" w:lineRule="auto"/>
        <w:rPr>
          <w:rFonts w:ascii="Arial" w:hAnsi="Arial" w:cs="Arial"/>
          <w:color w:val="000000" w:themeColor="text1"/>
        </w:rPr>
      </w:pPr>
      <w:r w:rsidRPr="001A590B">
        <w:rPr>
          <w:rFonts w:ascii="Arial" w:hAnsi="Arial" w:cs="Arial"/>
        </w:rPr>
        <w:t xml:space="preserve"> DNA is ‘cut’ into pieces at pre-determined or recognition sites before it can be used in genetic engineering.  The enzyme(s) used for this process is/are called</w:t>
      </w:r>
    </w:p>
    <w:p w14:paraId="6A94F9C1" w14:textId="77777777" w:rsidR="0085327D" w:rsidRPr="001A590B" w:rsidRDefault="0085327D" w:rsidP="0085327D">
      <w:pPr>
        <w:pStyle w:val="ListParagraph"/>
        <w:numPr>
          <w:ilvl w:val="1"/>
          <w:numId w:val="1"/>
        </w:numPr>
        <w:spacing w:after="0" w:line="240" w:lineRule="auto"/>
        <w:rPr>
          <w:rFonts w:ascii="Arial" w:hAnsi="Arial" w:cs="Arial"/>
          <w:color w:val="000000" w:themeColor="text1"/>
        </w:rPr>
      </w:pPr>
      <w:r w:rsidRPr="001A590B">
        <w:rPr>
          <w:rFonts w:ascii="Arial" w:hAnsi="Arial" w:cs="Arial"/>
        </w:rPr>
        <w:t>DNA polymerase</w:t>
      </w:r>
    </w:p>
    <w:p w14:paraId="703E5CAB" w14:textId="77777777" w:rsidR="0085327D" w:rsidRPr="001A590B" w:rsidRDefault="0085327D" w:rsidP="0085327D">
      <w:pPr>
        <w:pStyle w:val="ListParagraph"/>
        <w:numPr>
          <w:ilvl w:val="1"/>
          <w:numId w:val="1"/>
        </w:numPr>
        <w:spacing w:after="0" w:line="240" w:lineRule="auto"/>
        <w:rPr>
          <w:rFonts w:ascii="Arial" w:hAnsi="Arial" w:cs="Arial"/>
          <w:color w:val="000000" w:themeColor="text1"/>
        </w:rPr>
      </w:pPr>
      <w:r w:rsidRPr="001A590B">
        <w:rPr>
          <w:rFonts w:ascii="Arial" w:hAnsi="Arial" w:cs="Arial"/>
        </w:rPr>
        <w:t>Restriction enzymes</w:t>
      </w:r>
    </w:p>
    <w:p w14:paraId="2375FA1E" w14:textId="77777777" w:rsidR="0085327D" w:rsidRPr="001A590B" w:rsidRDefault="0085327D" w:rsidP="0085327D">
      <w:pPr>
        <w:pStyle w:val="ListParagraph"/>
        <w:numPr>
          <w:ilvl w:val="1"/>
          <w:numId w:val="1"/>
        </w:numPr>
        <w:spacing w:after="0" w:line="240" w:lineRule="auto"/>
        <w:rPr>
          <w:rFonts w:ascii="Arial" w:hAnsi="Arial" w:cs="Arial"/>
          <w:color w:val="000000" w:themeColor="text1"/>
        </w:rPr>
      </w:pPr>
      <w:r w:rsidRPr="001A590B">
        <w:rPr>
          <w:rFonts w:ascii="Arial" w:hAnsi="Arial" w:cs="Arial"/>
        </w:rPr>
        <w:t>DNA ligase</w:t>
      </w:r>
    </w:p>
    <w:p w14:paraId="00091D41"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Primer enzymes</w:t>
      </w:r>
      <w:r w:rsidRPr="001A590B">
        <w:rPr>
          <w:rFonts w:ascii="Arial" w:hAnsi="Arial" w:cs="Arial"/>
        </w:rPr>
        <w:br/>
      </w:r>
    </w:p>
    <w:p w14:paraId="78B3FD9C" w14:textId="77777777" w:rsidR="00F82228" w:rsidRPr="001A590B" w:rsidRDefault="00F82228" w:rsidP="0085327D">
      <w:pPr>
        <w:rPr>
          <w:rFonts w:ascii="Arial" w:hAnsi="Arial" w:cs="Arial"/>
          <w:sz w:val="22"/>
          <w:szCs w:val="22"/>
        </w:rPr>
      </w:pPr>
    </w:p>
    <w:p w14:paraId="2C152FF4" w14:textId="77777777" w:rsidR="00F82228" w:rsidRPr="001A590B" w:rsidRDefault="00F82228" w:rsidP="0085327D">
      <w:pPr>
        <w:rPr>
          <w:rFonts w:ascii="Arial" w:hAnsi="Arial" w:cs="Arial"/>
          <w:sz w:val="22"/>
          <w:szCs w:val="22"/>
        </w:rPr>
      </w:pPr>
    </w:p>
    <w:p w14:paraId="43DD6281" w14:textId="77777777" w:rsidR="00F82228" w:rsidRPr="001A590B" w:rsidRDefault="00F82228" w:rsidP="0085327D">
      <w:pPr>
        <w:rPr>
          <w:rFonts w:ascii="Arial" w:hAnsi="Arial" w:cs="Arial"/>
          <w:sz w:val="22"/>
          <w:szCs w:val="22"/>
        </w:rPr>
      </w:pPr>
    </w:p>
    <w:p w14:paraId="1F18D7EA" w14:textId="77777777" w:rsidR="00F82228" w:rsidRPr="001A590B" w:rsidRDefault="00F82228" w:rsidP="0085327D">
      <w:pPr>
        <w:rPr>
          <w:rFonts w:ascii="Arial" w:hAnsi="Arial" w:cs="Arial"/>
          <w:sz w:val="22"/>
          <w:szCs w:val="22"/>
        </w:rPr>
      </w:pPr>
    </w:p>
    <w:p w14:paraId="171FF8D0" w14:textId="77777777" w:rsidR="00F82228" w:rsidRPr="001A590B" w:rsidRDefault="00F82228" w:rsidP="0085327D">
      <w:pPr>
        <w:rPr>
          <w:rFonts w:ascii="Arial" w:hAnsi="Arial" w:cs="Arial"/>
          <w:sz w:val="22"/>
          <w:szCs w:val="22"/>
        </w:rPr>
      </w:pPr>
    </w:p>
    <w:p w14:paraId="4098FE02" w14:textId="77777777" w:rsidR="00F82228" w:rsidRPr="001A590B" w:rsidRDefault="00F82228" w:rsidP="0085327D">
      <w:pPr>
        <w:rPr>
          <w:rFonts w:ascii="Arial" w:hAnsi="Arial" w:cs="Arial"/>
          <w:sz w:val="22"/>
          <w:szCs w:val="22"/>
        </w:rPr>
      </w:pPr>
    </w:p>
    <w:p w14:paraId="48556047" w14:textId="77777777" w:rsidR="00F82228" w:rsidRPr="001A590B" w:rsidRDefault="00F82228" w:rsidP="0085327D">
      <w:pPr>
        <w:rPr>
          <w:rFonts w:ascii="Arial" w:hAnsi="Arial" w:cs="Arial"/>
          <w:sz w:val="22"/>
          <w:szCs w:val="22"/>
        </w:rPr>
      </w:pPr>
    </w:p>
    <w:p w14:paraId="0E5B5D8F" w14:textId="77777777" w:rsidR="00F82228" w:rsidRPr="001A590B" w:rsidRDefault="00F82228" w:rsidP="0085327D">
      <w:pPr>
        <w:rPr>
          <w:rFonts w:ascii="Arial" w:hAnsi="Arial" w:cs="Arial"/>
          <w:sz w:val="22"/>
          <w:szCs w:val="22"/>
        </w:rPr>
      </w:pPr>
    </w:p>
    <w:p w14:paraId="622101A7" w14:textId="77777777" w:rsidR="00F82228" w:rsidRPr="001A590B" w:rsidRDefault="00F82228" w:rsidP="0085327D">
      <w:pPr>
        <w:rPr>
          <w:rFonts w:ascii="Arial" w:hAnsi="Arial" w:cs="Arial"/>
          <w:sz w:val="22"/>
          <w:szCs w:val="22"/>
        </w:rPr>
      </w:pPr>
    </w:p>
    <w:p w14:paraId="2749412E" w14:textId="77777777" w:rsidR="00F82228" w:rsidRPr="001A590B" w:rsidRDefault="00F82228" w:rsidP="0085327D">
      <w:pPr>
        <w:rPr>
          <w:rFonts w:ascii="Arial" w:hAnsi="Arial" w:cs="Arial"/>
          <w:sz w:val="22"/>
          <w:szCs w:val="22"/>
        </w:rPr>
      </w:pPr>
    </w:p>
    <w:p w14:paraId="40564F90" w14:textId="77777777" w:rsidR="00F82228" w:rsidRPr="001A590B" w:rsidRDefault="00F82228" w:rsidP="0085327D">
      <w:pPr>
        <w:rPr>
          <w:rFonts w:ascii="Arial" w:hAnsi="Arial" w:cs="Arial"/>
          <w:sz w:val="22"/>
          <w:szCs w:val="22"/>
        </w:rPr>
      </w:pPr>
    </w:p>
    <w:p w14:paraId="4A371696" w14:textId="77777777" w:rsidR="00F82228" w:rsidRPr="001A590B" w:rsidRDefault="00F82228" w:rsidP="0085327D">
      <w:pPr>
        <w:rPr>
          <w:rFonts w:ascii="Arial" w:hAnsi="Arial" w:cs="Arial"/>
          <w:sz w:val="22"/>
          <w:szCs w:val="22"/>
        </w:rPr>
      </w:pPr>
    </w:p>
    <w:p w14:paraId="3E6A5913" w14:textId="77777777" w:rsidR="00F82228" w:rsidRPr="001A590B" w:rsidRDefault="00F82228" w:rsidP="0085327D">
      <w:pPr>
        <w:rPr>
          <w:rFonts w:ascii="Arial" w:hAnsi="Arial" w:cs="Arial"/>
          <w:sz w:val="22"/>
          <w:szCs w:val="22"/>
        </w:rPr>
      </w:pPr>
    </w:p>
    <w:p w14:paraId="10E80CEA" w14:textId="77777777" w:rsidR="00F82228" w:rsidRPr="001A590B" w:rsidRDefault="00F82228" w:rsidP="0085327D">
      <w:pPr>
        <w:rPr>
          <w:rFonts w:ascii="Arial" w:hAnsi="Arial" w:cs="Arial"/>
          <w:sz w:val="22"/>
          <w:szCs w:val="22"/>
        </w:rPr>
      </w:pPr>
    </w:p>
    <w:p w14:paraId="31442CC6" w14:textId="77777777" w:rsidR="00F82228" w:rsidRDefault="00F82228" w:rsidP="0085327D">
      <w:pPr>
        <w:rPr>
          <w:rFonts w:ascii="Arial" w:hAnsi="Arial" w:cs="Arial"/>
          <w:sz w:val="22"/>
          <w:szCs w:val="22"/>
        </w:rPr>
      </w:pPr>
    </w:p>
    <w:p w14:paraId="1F767183" w14:textId="77777777" w:rsidR="001A590B" w:rsidRDefault="001A590B" w:rsidP="0085327D">
      <w:pPr>
        <w:rPr>
          <w:rFonts w:ascii="Arial" w:hAnsi="Arial" w:cs="Arial"/>
          <w:sz w:val="22"/>
          <w:szCs w:val="22"/>
        </w:rPr>
      </w:pPr>
    </w:p>
    <w:p w14:paraId="1DED704E" w14:textId="77777777" w:rsidR="001A590B" w:rsidRDefault="001A590B" w:rsidP="0085327D">
      <w:pPr>
        <w:rPr>
          <w:rFonts w:ascii="Arial" w:hAnsi="Arial" w:cs="Arial"/>
          <w:sz w:val="22"/>
          <w:szCs w:val="22"/>
        </w:rPr>
      </w:pPr>
    </w:p>
    <w:p w14:paraId="38FA1F47" w14:textId="77777777" w:rsidR="001A590B" w:rsidRPr="001A590B" w:rsidRDefault="001A590B" w:rsidP="0085327D">
      <w:pPr>
        <w:rPr>
          <w:rFonts w:ascii="Arial" w:hAnsi="Arial" w:cs="Arial"/>
          <w:sz w:val="22"/>
          <w:szCs w:val="22"/>
        </w:rPr>
      </w:pPr>
    </w:p>
    <w:p w14:paraId="6E8EB072" w14:textId="77777777" w:rsidR="00F82228" w:rsidRPr="001A590B" w:rsidRDefault="00F82228" w:rsidP="0085327D">
      <w:pPr>
        <w:rPr>
          <w:rFonts w:ascii="Arial" w:hAnsi="Arial" w:cs="Arial"/>
          <w:sz w:val="22"/>
          <w:szCs w:val="22"/>
        </w:rPr>
      </w:pPr>
    </w:p>
    <w:p w14:paraId="7313F474" w14:textId="77777777" w:rsidR="00F82228" w:rsidRPr="001A590B" w:rsidRDefault="00F82228" w:rsidP="0085327D">
      <w:pPr>
        <w:rPr>
          <w:rFonts w:ascii="Arial" w:hAnsi="Arial" w:cs="Arial"/>
          <w:sz w:val="22"/>
          <w:szCs w:val="22"/>
        </w:rPr>
      </w:pPr>
    </w:p>
    <w:p w14:paraId="5F960DD6" w14:textId="77777777" w:rsidR="0085327D" w:rsidRPr="001A590B" w:rsidRDefault="0085327D" w:rsidP="0085327D">
      <w:pPr>
        <w:rPr>
          <w:rFonts w:ascii="Arial" w:hAnsi="Arial" w:cs="Arial"/>
          <w:sz w:val="22"/>
          <w:szCs w:val="22"/>
        </w:rPr>
      </w:pPr>
      <w:r w:rsidRPr="001A590B">
        <w:rPr>
          <w:rFonts w:ascii="Arial" w:hAnsi="Arial" w:cs="Arial"/>
          <w:sz w:val="22"/>
          <w:szCs w:val="22"/>
        </w:rPr>
        <w:lastRenderedPageBreak/>
        <w:t xml:space="preserve">Use the following information to answer the next three questions: Q11, Q12 &amp; Q13. </w:t>
      </w:r>
      <w:r w:rsidRPr="001A590B">
        <w:rPr>
          <w:rFonts w:ascii="Arial" w:hAnsi="Arial" w:cs="Arial"/>
          <w:sz w:val="22"/>
          <w:szCs w:val="22"/>
        </w:rPr>
        <w:br/>
      </w:r>
    </w:p>
    <w:p w14:paraId="1A9DA2C9"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To clone a gene of interest, the following four steps are performed: </w:t>
      </w:r>
      <w:r w:rsidRPr="001A590B">
        <w:rPr>
          <w:rFonts w:ascii="Arial" w:hAnsi="Arial" w:cs="Arial"/>
          <w:sz w:val="22"/>
          <w:szCs w:val="22"/>
        </w:rPr>
        <w:br/>
      </w:r>
    </w:p>
    <w:p w14:paraId="2C7ABCE8"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1. A plasmid is cut with a specific restriction enzyme. </w:t>
      </w:r>
    </w:p>
    <w:p w14:paraId="7BADD97C"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2. The gene of interest is ligated into the plasmid. </w:t>
      </w:r>
    </w:p>
    <w:p w14:paraId="577D55A5"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3. Plasmids are transferred to bacteria. </w:t>
      </w:r>
    </w:p>
    <w:p w14:paraId="7E4B6E7C"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4. Bacteria are grown on four nutrient agar plates (labelled W, X, Y and Z) </w:t>
      </w:r>
      <w:r w:rsidRPr="001A590B">
        <w:rPr>
          <w:rFonts w:ascii="Arial" w:hAnsi="Arial" w:cs="Arial"/>
          <w:sz w:val="22"/>
          <w:szCs w:val="22"/>
        </w:rPr>
        <w:br/>
        <w:t xml:space="preserve">    that are coated with or without ampicillin and arabinose. </w:t>
      </w:r>
      <w:r w:rsidRPr="001A590B">
        <w:rPr>
          <w:rFonts w:ascii="Arial" w:hAnsi="Arial" w:cs="Arial"/>
          <w:sz w:val="22"/>
          <w:szCs w:val="22"/>
        </w:rPr>
        <w:br/>
      </w:r>
    </w:p>
    <w:p w14:paraId="2EDA7931" w14:textId="77777777" w:rsidR="0085327D" w:rsidRPr="001A590B" w:rsidRDefault="0085327D" w:rsidP="0085327D">
      <w:pPr>
        <w:rPr>
          <w:rFonts w:ascii="Arial" w:hAnsi="Arial" w:cs="Arial"/>
          <w:sz w:val="22"/>
          <w:szCs w:val="22"/>
        </w:rPr>
      </w:pPr>
      <w:r w:rsidRPr="001A590B">
        <w:rPr>
          <w:rFonts w:ascii="Arial" w:hAnsi="Arial" w:cs="Arial"/>
          <w:noProof/>
          <w:sz w:val="22"/>
          <w:szCs w:val="22"/>
        </w:rPr>
        <w:drawing>
          <wp:anchor distT="0" distB="0" distL="114300" distR="114300" simplePos="0" relativeHeight="251662336" behindDoc="0" locked="0" layoutInCell="1" allowOverlap="1" wp14:anchorId="22C99D3B" wp14:editId="2BA1A18C">
            <wp:simplePos x="0" y="0"/>
            <wp:positionH relativeFrom="column">
              <wp:posOffset>0</wp:posOffset>
            </wp:positionH>
            <wp:positionV relativeFrom="paragraph">
              <wp:posOffset>21590</wp:posOffset>
            </wp:positionV>
            <wp:extent cx="2882265" cy="20288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2265" cy="2028825"/>
                    </a:xfrm>
                    <a:prstGeom prst="rect">
                      <a:avLst/>
                    </a:prstGeom>
                  </pic:spPr>
                </pic:pic>
              </a:graphicData>
            </a:graphic>
            <wp14:sizeRelH relativeFrom="page">
              <wp14:pctWidth>0</wp14:pctWidth>
            </wp14:sizeRelH>
            <wp14:sizeRelV relativeFrom="page">
              <wp14:pctHeight>0</wp14:pctHeight>
            </wp14:sizeRelV>
          </wp:anchor>
        </w:drawing>
      </w:r>
      <w:r w:rsidRPr="001A590B">
        <w:rPr>
          <w:rFonts w:ascii="Arial" w:hAnsi="Arial" w:cs="Arial"/>
          <w:sz w:val="22"/>
          <w:szCs w:val="22"/>
        </w:rPr>
        <w:t>An example of a plasmid used in cloning is shown below.</w:t>
      </w:r>
    </w:p>
    <w:p w14:paraId="0E68273E" w14:textId="77777777" w:rsidR="0085327D" w:rsidRPr="001A590B" w:rsidRDefault="0085327D" w:rsidP="0085327D">
      <w:pPr>
        <w:rPr>
          <w:rFonts w:ascii="Arial" w:hAnsi="Arial" w:cs="Arial"/>
          <w:sz w:val="22"/>
          <w:szCs w:val="22"/>
        </w:rPr>
      </w:pPr>
    </w:p>
    <w:p w14:paraId="4CB63237"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This plasmid contains a restriction site and the following three genes: </w:t>
      </w:r>
      <w:r w:rsidRPr="001A590B">
        <w:rPr>
          <w:rFonts w:ascii="Arial" w:hAnsi="Arial" w:cs="Arial"/>
          <w:sz w:val="22"/>
          <w:szCs w:val="22"/>
        </w:rPr>
        <w:br/>
      </w:r>
    </w:p>
    <w:p w14:paraId="04B146C5"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ampR – confers resistance to the antibacterial agent ampicillin </w:t>
      </w:r>
      <w:r w:rsidRPr="001A590B">
        <w:rPr>
          <w:rFonts w:ascii="Arial" w:hAnsi="Arial" w:cs="Arial"/>
          <w:sz w:val="22"/>
          <w:szCs w:val="22"/>
        </w:rPr>
        <w:br/>
      </w:r>
    </w:p>
    <w:p w14:paraId="1FF49E6D"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gfp – encodes the green fluorescent protein (GFP), which fluoresces under UV light </w:t>
      </w:r>
    </w:p>
    <w:p w14:paraId="066E918B" w14:textId="77777777" w:rsidR="0085327D" w:rsidRPr="001A590B" w:rsidRDefault="0085327D" w:rsidP="0085327D">
      <w:pPr>
        <w:rPr>
          <w:rFonts w:ascii="Arial" w:hAnsi="Arial" w:cs="Arial"/>
          <w:sz w:val="22"/>
          <w:szCs w:val="22"/>
        </w:rPr>
      </w:pPr>
    </w:p>
    <w:p w14:paraId="5AD24215" w14:textId="77777777" w:rsidR="0085327D" w:rsidRPr="001A590B" w:rsidRDefault="0085327D" w:rsidP="0085327D">
      <w:pPr>
        <w:rPr>
          <w:rFonts w:ascii="Arial" w:hAnsi="Arial" w:cs="Arial"/>
          <w:sz w:val="22"/>
          <w:szCs w:val="22"/>
        </w:rPr>
      </w:pPr>
      <w:r w:rsidRPr="001A590B">
        <w:rPr>
          <w:rFonts w:ascii="Arial" w:hAnsi="Arial" w:cs="Arial"/>
          <w:sz w:val="22"/>
          <w:szCs w:val="22"/>
        </w:rPr>
        <w:t xml:space="preserve">• araC – encodes a protein required to promote the expression of gfp when arabinose is present </w:t>
      </w:r>
      <w:r w:rsidRPr="001A590B">
        <w:rPr>
          <w:rFonts w:ascii="Arial" w:hAnsi="Arial" w:cs="Arial"/>
          <w:sz w:val="22"/>
          <w:szCs w:val="22"/>
        </w:rPr>
        <w:br/>
      </w:r>
    </w:p>
    <w:p w14:paraId="4F3E0F7F" w14:textId="77777777" w:rsidR="0085327D" w:rsidRPr="001A590B" w:rsidRDefault="0085327D" w:rsidP="0085327D">
      <w:pPr>
        <w:rPr>
          <w:rFonts w:ascii="Arial" w:hAnsi="Arial" w:cs="Arial"/>
          <w:sz w:val="22"/>
          <w:szCs w:val="22"/>
        </w:rPr>
      </w:pPr>
    </w:p>
    <w:p w14:paraId="1AE55C3F" w14:textId="77777777" w:rsidR="0085327D" w:rsidRPr="001A590B" w:rsidRDefault="0085327D" w:rsidP="0085327D">
      <w:pPr>
        <w:rPr>
          <w:rFonts w:ascii="Arial" w:hAnsi="Arial" w:cs="Arial"/>
          <w:sz w:val="22"/>
          <w:szCs w:val="22"/>
        </w:rPr>
      </w:pPr>
      <w:r w:rsidRPr="001A590B">
        <w:rPr>
          <w:rFonts w:ascii="Arial" w:hAnsi="Arial" w:cs="Arial"/>
          <w:sz w:val="22"/>
          <w:szCs w:val="22"/>
        </w:rPr>
        <w:t>The results from a bacterial transformation experiment are shown in the table below:</w:t>
      </w:r>
    </w:p>
    <w:p w14:paraId="6C109FF2" w14:textId="77777777" w:rsidR="0085327D" w:rsidRPr="001A590B" w:rsidRDefault="0085327D" w:rsidP="0085327D">
      <w:pPr>
        <w:rPr>
          <w:rFonts w:ascii="Arial" w:hAnsi="Arial" w:cs="Arial"/>
          <w:sz w:val="22"/>
          <w:szCs w:val="22"/>
        </w:rPr>
      </w:pPr>
    </w:p>
    <w:p w14:paraId="54D4F68E" w14:textId="77777777" w:rsidR="0085327D" w:rsidRPr="001A590B" w:rsidRDefault="0085327D" w:rsidP="0085327D">
      <w:pPr>
        <w:rPr>
          <w:rFonts w:ascii="Arial" w:hAnsi="Arial" w:cs="Arial"/>
          <w:sz w:val="22"/>
          <w:szCs w:val="22"/>
        </w:rPr>
      </w:pPr>
    </w:p>
    <w:p w14:paraId="0903984E" w14:textId="77777777" w:rsidR="0085327D" w:rsidRPr="001A590B" w:rsidRDefault="0085327D" w:rsidP="0085327D">
      <w:pPr>
        <w:jc w:val="center"/>
        <w:rPr>
          <w:rFonts w:ascii="Arial" w:hAnsi="Arial" w:cs="Arial"/>
          <w:sz w:val="22"/>
          <w:szCs w:val="22"/>
        </w:rPr>
      </w:pPr>
      <w:r w:rsidRPr="001A590B">
        <w:rPr>
          <w:rFonts w:ascii="Arial" w:hAnsi="Arial" w:cs="Arial"/>
          <w:noProof/>
          <w:sz w:val="22"/>
          <w:szCs w:val="22"/>
        </w:rPr>
        <w:drawing>
          <wp:inline distT="0" distB="0" distL="0" distR="0" wp14:anchorId="72BF4BC7" wp14:editId="2FCAFBEB">
            <wp:extent cx="4927601" cy="251348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4927601" cy="2513480"/>
                    </a:xfrm>
                    <a:prstGeom prst="rect">
                      <a:avLst/>
                    </a:prstGeom>
                  </pic:spPr>
                </pic:pic>
              </a:graphicData>
            </a:graphic>
          </wp:inline>
        </w:drawing>
      </w:r>
    </w:p>
    <w:p w14:paraId="69F69F55" w14:textId="77777777" w:rsidR="0085327D" w:rsidRPr="001A590B" w:rsidRDefault="0085327D" w:rsidP="0085327D">
      <w:pPr>
        <w:pStyle w:val="ListParagraph"/>
        <w:numPr>
          <w:ilvl w:val="0"/>
          <w:numId w:val="1"/>
        </w:numPr>
        <w:spacing w:after="0" w:line="240" w:lineRule="auto"/>
        <w:rPr>
          <w:rFonts w:ascii="Arial" w:hAnsi="Arial" w:cs="Arial"/>
          <w:color w:val="FFFF00"/>
        </w:rPr>
      </w:pPr>
      <w:r w:rsidRPr="001A590B">
        <w:rPr>
          <w:rFonts w:ascii="Arial" w:hAnsi="Arial" w:cs="Arial"/>
        </w:rPr>
        <w:t xml:space="preserve">Bacteria are used in gene cloning because they: </w:t>
      </w:r>
    </w:p>
    <w:p w14:paraId="354B6628"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contain restriction enzymes that randomly cut chromosomes into fragments of varying size.</w:t>
      </w:r>
    </w:p>
    <w:p w14:paraId="289AE40D"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can replicate non-bacterial sequences of DNA in a short time.</w:t>
      </w:r>
    </w:p>
    <w:p w14:paraId="592B8031"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replicate exponentially by undergoing mitotic divisions.</w:t>
      </w:r>
    </w:p>
    <w:p w14:paraId="74E1BDDA"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allow the entry of foreign DNA into their nuclei.</w:t>
      </w:r>
    </w:p>
    <w:p w14:paraId="133D3D2C" w14:textId="77777777" w:rsidR="0085327D" w:rsidRPr="001A590B" w:rsidRDefault="0085327D" w:rsidP="0085327D">
      <w:pPr>
        <w:pStyle w:val="ListParagraph"/>
        <w:ind w:left="1440"/>
        <w:rPr>
          <w:rFonts w:ascii="Arial" w:hAnsi="Arial" w:cs="Arial"/>
        </w:rPr>
      </w:pPr>
    </w:p>
    <w:p w14:paraId="2F6086E5" w14:textId="77777777" w:rsidR="0085327D" w:rsidRPr="001A590B" w:rsidRDefault="0085327D" w:rsidP="0085327D">
      <w:pPr>
        <w:pStyle w:val="ListParagraph"/>
        <w:ind w:left="1440"/>
        <w:rPr>
          <w:rFonts w:ascii="Arial" w:hAnsi="Arial" w:cs="Arial"/>
        </w:rPr>
      </w:pPr>
    </w:p>
    <w:p w14:paraId="2523C4BA"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Which plate would contain bacteria that fluoresce under UV light? </w:t>
      </w:r>
      <w:r w:rsidRPr="001A590B">
        <w:rPr>
          <w:rFonts w:ascii="Arial" w:hAnsi="Arial" w:cs="Arial"/>
        </w:rPr>
        <w:br/>
      </w:r>
    </w:p>
    <w:p w14:paraId="683EDCA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W</w:t>
      </w:r>
    </w:p>
    <w:p w14:paraId="4EA2C3C9"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X</w:t>
      </w:r>
    </w:p>
    <w:p w14:paraId="553DD1CE"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Y</w:t>
      </w:r>
    </w:p>
    <w:p w14:paraId="3FA6B93B"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plate Z  </w:t>
      </w:r>
    </w:p>
    <w:p w14:paraId="7A1CEDC3" w14:textId="77777777" w:rsidR="0085327D" w:rsidRPr="001A590B" w:rsidRDefault="0085327D" w:rsidP="0085327D">
      <w:pPr>
        <w:pStyle w:val="ListParagraph"/>
        <w:ind w:left="1440"/>
        <w:rPr>
          <w:rFonts w:ascii="Arial" w:hAnsi="Arial" w:cs="Arial"/>
        </w:rPr>
      </w:pPr>
    </w:p>
    <w:p w14:paraId="42DA502B" w14:textId="77777777" w:rsidR="0085327D" w:rsidRPr="001A590B" w:rsidRDefault="0085327D" w:rsidP="0085327D">
      <w:pPr>
        <w:pStyle w:val="ListParagraph"/>
        <w:ind w:left="1440"/>
        <w:rPr>
          <w:rFonts w:ascii="Arial" w:hAnsi="Arial" w:cs="Arial"/>
        </w:rPr>
      </w:pPr>
    </w:p>
    <w:p w14:paraId="4C42650D"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lastRenderedPageBreak/>
        <w:t xml:space="preserve">Which one of the following statements is an accurate description for the purpose of plate W or X? </w:t>
      </w:r>
      <w:r w:rsidRPr="001A590B">
        <w:rPr>
          <w:rFonts w:ascii="Arial" w:hAnsi="Arial" w:cs="Arial"/>
        </w:rPr>
        <w:br/>
      </w:r>
    </w:p>
    <w:p w14:paraId="2A2B7EFD"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W shows that the plasmid was cut with a restriction enzyme.</w:t>
      </w:r>
    </w:p>
    <w:p w14:paraId="61B36C87"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W shows that the percentage of transformed bacteria was high.</w:t>
      </w:r>
    </w:p>
    <w:p w14:paraId="3B574EDC"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X shows that the nutrient agar promoted the growth of viable bacteria.</w:t>
      </w:r>
    </w:p>
    <w:p w14:paraId="1F792344"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Plate X shows that ampicillin was effective in killing the untransformed bacteria.</w:t>
      </w:r>
    </w:p>
    <w:p w14:paraId="054ABD46" w14:textId="77777777" w:rsidR="0085327D" w:rsidRPr="001A590B" w:rsidRDefault="0085327D" w:rsidP="0085327D">
      <w:pPr>
        <w:rPr>
          <w:rFonts w:ascii="Arial" w:hAnsi="Arial" w:cs="Arial"/>
          <w:sz w:val="22"/>
          <w:szCs w:val="22"/>
        </w:rPr>
      </w:pPr>
    </w:p>
    <w:p w14:paraId="1F4BEA8B" w14:textId="77777777" w:rsidR="0085327D" w:rsidRPr="001A590B" w:rsidRDefault="0085327D" w:rsidP="00597B55">
      <w:pPr>
        <w:rPr>
          <w:rFonts w:ascii="Arial" w:hAnsi="Arial" w:cs="Arial"/>
          <w:sz w:val="22"/>
          <w:szCs w:val="22"/>
        </w:rPr>
      </w:pPr>
    </w:p>
    <w:p w14:paraId="3E718E3E"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Vancomycin Resistant Enterococcus (VRE) is a significantly emerging, multi-resistant bacteria that can have devastating effects on immunocompromised hospital patients. Scientists wishing to discover how a susceptibility gene to the antibiotic vancomycin could be inserted into the wild population of the bacteria wished to use recombinant DNA technology. </w:t>
      </w:r>
      <w:r w:rsidRPr="001A590B">
        <w:rPr>
          <w:rFonts w:ascii="Arial" w:hAnsi="Arial" w:cs="Arial"/>
        </w:rPr>
        <w:br/>
      </w:r>
      <w:r w:rsidRPr="001A590B">
        <w:rPr>
          <w:rFonts w:ascii="Arial" w:hAnsi="Arial" w:cs="Arial"/>
        </w:rPr>
        <w:br/>
        <w:t xml:space="preserve">Which of the below correctly describes how they would carry out the process for VRE? </w:t>
      </w:r>
    </w:p>
    <w:p w14:paraId="256ABFC2" w14:textId="77777777" w:rsidR="0085327D" w:rsidRPr="001A590B" w:rsidRDefault="0085327D" w:rsidP="0085327D">
      <w:pPr>
        <w:pStyle w:val="ListParagraph"/>
        <w:rPr>
          <w:rFonts w:ascii="Arial" w:hAnsi="Arial" w:cs="Arial"/>
        </w:rPr>
      </w:pPr>
    </w:p>
    <w:p w14:paraId="0B4B4A26"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 xml:space="preserve">A susceptibility gene to clindamycin was inserted into a bacteriophage that was introduced into a culture medium containing a population of VRE. The bacteria were grown for 2 days in the medium, and then tested to see if they were still resistant to vancomycin.  </w:t>
      </w:r>
    </w:p>
    <w:p w14:paraId="62685105" w14:textId="77777777" w:rsidR="0085327D" w:rsidRPr="001A590B" w:rsidRDefault="0085327D" w:rsidP="0085327D">
      <w:pPr>
        <w:pStyle w:val="ListParagraph"/>
        <w:ind w:left="1440"/>
        <w:rPr>
          <w:rFonts w:ascii="Arial" w:hAnsi="Arial" w:cs="Arial"/>
        </w:rPr>
      </w:pPr>
    </w:p>
    <w:p w14:paraId="56F91604"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 susceptibility gene to vancomycin was inserted into a bacteriophage that was introduced into a culture medium containing a population of VRE. The bacteria were grown for 2 days in the medium, and then tested to see if they were still resistant to vancomycin.</w:t>
      </w:r>
    </w:p>
    <w:p w14:paraId="2CCE7231" w14:textId="77777777" w:rsidR="0085327D" w:rsidRPr="001A590B" w:rsidRDefault="0085327D" w:rsidP="0085327D">
      <w:pPr>
        <w:rPr>
          <w:rFonts w:ascii="Arial" w:hAnsi="Arial" w:cs="Arial"/>
          <w:sz w:val="22"/>
          <w:szCs w:val="22"/>
        </w:rPr>
      </w:pPr>
    </w:p>
    <w:p w14:paraId="06FF9A5F"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 susceptibility gene to clindamycin was amplified using PCR and then introduced into a culture medium containing a population of VRE. The bacteria were grown for 2 days in the medium, and then tested to see if they were still resistant to vancomycin.</w:t>
      </w:r>
    </w:p>
    <w:p w14:paraId="16D1D674" w14:textId="77777777" w:rsidR="0085327D" w:rsidRPr="001A590B" w:rsidRDefault="0085327D" w:rsidP="0085327D">
      <w:pPr>
        <w:rPr>
          <w:rFonts w:ascii="Arial" w:hAnsi="Arial" w:cs="Arial"/>
          <w:sz w:val="22"/>
          <w:szCs w:val="22"/>
        </w:rPr>
      </w:pPr>
    </w:p>
    <w:p w14:paraId="0B1CCC80" w14:textId="77777777" w:rsidR="0085327D" w:rsidRPr="001A590B" w:rsidRDefault="0085327D" w:rsidP="0085327D">
      <w:pPr>
        <w:pStyle w:val="ListParagraph"/>
        <w:numPr>
          <w:ilvl w:val="1"/>
          <w:numId w:val="1"/>
        </w:numPr>
        <w:spacing w:after="0" w:line="240" w:lineRule="auto"/>
        <w:rPr>
          <w:rFonts w:ascii="Arial" w:hAnsi="Arial" w:cs="Arial"/>
        </w:rPr>
      </w:pPr>
      <w:r w:rsidRPr="001A590B">
        <w:rPr>
          <w:rFonts w:ascii="Arial" w:hAnsi="Arial" w:cs="Arial"/>
        </w:rPr>
        <w:t>A susceptibility gene to vancomycin was inserted into some VRE cells in the laboratory. The bacteria were grown for 2 days in a medium, and then tested to see if they were still resistant to vancomycin.</w:t>
      </w:r>
    </w:p>
    <w:p w14:paraId="6ADE125B" w14:textId="77777777" w:rsidR="0085327D" w:rsidRPr="001A590B" w:rsidRDefault="0085327D" w:rsidP="0085327D">
      <w:pPr>
        <w:pStyle w:val="ListParagraph"/>
        <w:rPr>
          <w:rFonts w:ascii="Arial" w:hAnsi="Arial" w:cs="Arial"/>
        </w:rPr>
      </w:pPr>
    </w:p>
    <w:p w14:paraId="64730E50"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Which of the following statements describes speciation?</w:t>
      </w:r>
    </w:p>
    <w:p w14:paraId="2CF90A93"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A mutation occurs in an individual then produces a new species.</w:t>
      </w:r>
    </w:p>
    <w:p w14:paraId="69177860"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Two different species interbreed to produce a different species with combined</w:t>
      </w:r>
    </w:p>
    <w:p w14:paraId="4471E5F3" w14:textId="77777777" w:rsidR="0085327D" w:rsidRPr="001A590B" w:rsidRDefault="0085327D" w:rsidP="00CA00DD">
      <w:pPr>
        <w:pStyle w:val="ListParagraph"/>
        <w:spacing w:after="0" w:line="240" w:lineRule="auto"/>
        <w:ind w:left="1440"/>
        <w:rPr>
          <w:rFonts w:ascii="Arial" w:hAnsi="Arial" w:cs="Arial"/>
        </w:rPr>
      </w:pPr>
      <w:r w:rsidRPr="001A590B">
        <w:rPr>
          <w:rFonts w:ascii="Arial" w:hAnsi="Arial" w:cs="Arial"/>
        </w:rPr>
        <w:t>features.</w:t>
      </w:r>
    </w:p>
    <w:p w14:paraId="608F6468"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A population of one species diverges genetically and produces one or more new</w:t>
      </w:r>
    </w:p>
    <w:p w14:paraId="780BCE68" w14:textId="77777777" w:rsidR="0085327D" w:rsidRPr="001A590B" w:rsidRDefault="0085327D" w:rsidP="00CA00DD">
      <w:pPr>
        <w:pStyle w:val="ListParagraph"/>
        <w:spacing w:after="0" w:line="240" w:lineRule="auto"/>
        <w:ind w:left="1440"/>
        <w:rPr>
          <w:rFonts w:ascii="Arial" w:hAnsi="Arial" w:cs="Arial"/>
        </w:rPr>
      </w:pPr>
      <w:r w:rsidRPr="001A590B">
        <w:rPr>
          <w:rFonts w:ascii="Arial" w:hAnsi="Arial" w:cs="Arial"/>
        </w:rPr>
        <w:t>species.</w:t>
      </w:r>
    </w:p>
    <w:p w14:paraId="77FA69CF"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A small population can no longer interbreed with others in the larger population,</w:t>
      </w:r>
    </w:p>
    <w:p w14:paraId="5CBA181E" w14:textId="77777777" w:rsidR="0085327D" w:rsidRPr="001A590B" w:rsidRDefault="0085327D" w:rsidP="00CA00DD">
      <w:pPr>
        <w:pStyle w:val="ListParagraph"/>
        <w:spacing w:after="0" w:line="240" w:lineRule="auto"/>
        <w:ind w:left="1440"/>
        <w:rPr>
          <w:rFonts w:ascii="Arial" w:hAnsi="Arial" w:cs="Arial"/>
        </w:rPr>
      </w:pPr>
      <w:r w:rsidRPr="001A590B">
        <w:rPr>
          <w:rFonts w:ascii="Arial" w:hAnsi="Arial" w:cs="Arial"/>
        </w:rPr>
        <w:t>producing a new species.</w:t>
      </w:r>
    </w:p>
    <w:p w14:paraId="6A3C22B8" w14:textId="77777777" w:rsidR="0085327D" w:rsidRPr="001A590B" w:rsidRDefault="0085327D" w:rsidP="0085327D">
      <w:pPr>
        <w:pStyle w:val="ListParagraph"/>
        <w:spacing w:after="0" w:line="240" w:lineRule="auto"/>
        <w:rPr>
          <w:rFonts w:ascii="Arial" w:hAnsi="Arial" w:cs="Arial"/>
        </w:rPr>
      </w:pPr>
    </w:p>
    <w:p w14:paraId="46AA86E4" w14:textId="77777777" w:rsidR="00590271" w:rsidRPr="00434368" w:rsidRDefault="00590271" w:rsidP="00590271">
      <w:pPr>
        <w:pStyle w:val="ListParagraph"/>
        <w:numPr>
          <w:ilvl w:val="0"/>
          <w:numId w:val="1"/>
        </w:numPr>
        <w:spacing w:after="0" w:line="240" w:lineRule="auto"/>
        <w:rPr>
          <w:rFonts w:ascii="Arial" w:hAnsi="Arial" w:cs="Arial"/>
        </w:rPr>
      </w:pPr>
      <w:r>
        <w:rPr>
          <w:rFonts w:ascii="Arial" w:hAnsi="Arial" w:cs="Arial"/>
        </w:rPr>
        <w:t>Which of the following is a series of events that leads to the formation of two separate species?</w:t>
      </w:r>
    </w:p>
    <w:p w14:paraId="1705A914" w14:textId="2C2CC95F" w:rsidR="00590271" w:rsidRPr="00434368" w:rsidRDefault="00590271" w:rsidP="00590271">
      <w:pPr>
        <w:pStyle w:val="ListParagraph"/>
        <w:numPr>
          <w:ilvl w:val="1"/>
          <w:numId w:val="1"/>
        </w:numPr>
        <w:spacing w:after="0" w:line="240" w:lineRule="auto"/>
        <w:rPr>
          <w:rFonts w:ascii="Arial" w:hAnsi="Arial" w:cs="Arial"/>
        </w:rPr>
      </w:pPr>
      <w:r w:rsidRPr="00590271">
        <w:rPr>
          <w:rFonts w:ascii="Arial" w:hAnsi="Arial" w:cs="Arial"/>
        </w:rPr>
        <w:t>Variation, isolation, natural selection, speciation</w:t>
      </w:r>
    </w:p>
    <w:p w14:paraId="4F342C59" w14:textId="5A7B4E17" w:rsidR="00590271" w:rsidRPr="00B92E9B" w:rsidRDefault="00590271" w:rsidP="00590271">
      <w:pPr>
        <w:pStyle w:val="ListParagraph"/>
        <w:numPr>
          <w:ilvl w:val="1"/>
          <w:numId w:val="1"/>
        </w:numPr>
        <w:spacing w:after="0" w:line="240" w:lineRule="auto"/>
        <w:rPr>
          <w:rFonts w:ascii="Arial" w:hAnsi="Arial" w:cs="Arial"/>
        </w:rPr>
      </w:pPr>
      <w:r>
        <w:rPr>
          <w:rFonts w:ascii="Arial" w:hAnsi="Arial" w:cs="Arial"/>
        </w:rPr>
        <w:t>Natural selection, isolation, speciation,</w:t>
      </w:r>
      <w:r w:rsidRPr="00B92E9B">
        <w:rPr>
          <w:rFonts w:ascii="Arial" w:hAnsi="Arial" w:cs="Arial"/>
        </w:rPr>
        <w:t xml:space="preserve"> </w:t>
      </w:r>
      <w:r>
        <w:rPr>
          <w:rFonts w:ascii="Arial" w:hAnsi="Arial" w:cs="Arial"/>
        </w:rPr>
        <w:t>variation</w:t>
      </w:r>
    </w:p>
    <w:p w14:paraId="1F962222" w14:textId="2D849F6D" w:rsidR="00590271" w:rsidRPr="001B3B2F" w:rsidRDefault="00590271" w:rsidP="00590271">
      <w:pPr>
        <w:pStyle w:val="ListParagraph"/>
        <w:numPr>
          <w:ilvl w:val="1"/>
          <w:numId w:val="1"/>
        </w:numPr>
        <w:spacing w:after="0" w:line="240" w:lineRule="auto"/>
        <w:rPr>
          <w:rFonts w:ascii="Arial" w:hAnsi="Arial" w:cs="Arial"/>
        </w:rPr>
      </w:pPr>
      <w:r>
        <w:rPr>
          <w:rFonts w:ascii="Arial" w:hAnsi="Arial" w:cs="Arial"/>
        </w:rPr>
        <w:t>Isolation, variation, speciation, natural selection</w:t>
      </w:r>
    </w:p>
    <w:p w14:paraId="5DA836FC" w14:textId="06DF5B9A" w:rsidR="00590271" w:rsidRPr="001B3B2F" w:rsidRDefault="00590271" w:rsidP="00590271">
      <w:pPr>
        <w:pStyle w:val="ListParagraph"/>
        <w:numPr>
          <w:ilvl w:val="1"/>
          <w:numId w:val="1"/>
        </w:numPr>
        <w:spacing w:after="0" w:line="240" w:lineRule="auto"/>
        <w:rPr>
          <w:rFonts w:ascii="Arial" w:hAnsi="Arial" w:cs="Arial"/>
        </w:rPr>
      </w:pPr>
      <w:bookmarkStart w:id="0" w:name="_GoBack"/>
      <w:bookmarkEnd w:id="0"/>
      <w:r>
        <w:rPr>
          <w:rFonts w:ascii="Arial" w:hAnsi="Arial" w:cs="Arial"/>
        </w:rPr>
        <w:t>Variation, natural selection, isolation, speciation</w:t>
      </w:r>
    </w:p>
    <w:p w14:paraId="0AEF5FED" w14:textId="77777777" w:rsidR="0085327D" w:rsidRPr="001A590B" w:rsidRDefault="0085327D" w:rsidP="0085327D">
      <w:pPr>
        <w:pStyle w:val="ListParagraph"/>
        <w:spacing w:after="0" w:line="240" w:lineRule="auto"/>
        <w:rPr>
          <w:rFonts w:ascii="Arial" w:hAnsi="Arial" w:cs="Arial"/>
        </w:rPr>
      </w:pPr>
    </w:p>
    <w:p w14:paraId="1C3FBD33"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 xml:space="preserve"> The following statements relate to natural selection.</w:t>
      </w:r>
    </w:p>
    <w:p w14:paraId="544A068C"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 Some genotypes provide a better chance of survival in specific environments.</w:t>
      </w:r>
    </w:p>
    <w:p w14:paraId="36EA0B77"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(ii) Members of different species show some similarities in phenotype.</w:t>
      </w:r>
    </w:p>
    <w:p w14:paraId="4BC6AF91"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(iii) Some characteristics are heritable and are passed on to offspring.</w:t>
      </w:r>
    </w:p>
    <w:p w14:paraId="204A37A0"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(iv) Members of the same species show variation in phenotype.</w:t>
      </w:r>
    </w:p>
    <w:p w14:paraId="5A44C8D2" w14:textId="77777777" w:rsidR="0085327D" w:rsidRPr="001A590B" w:rsidRDefault="0085327D" w:rsidP="0085327D">
      <w:pPr>
        <w:pStyle w:val="ListParagraph"/>
        <w:spacing w:after="0" w:line="240" w:lineRule="auto"/>
        <w:rPr>
          <w:rFonts w:ascii="Arial" w:hAnsi="Arial" w:cs="Arial"/>
        </w:rPr>
      </w:pPr>
    </w:p>
    <w:p w14:paraId="1BD8F602" w14:textId="77777777" w:rsidR="0085327D" w:rsidRPr="001A590B" w:rsidRDefault="0085327D" w:rsidP="0085327D">
      <w:pPr>
        <w:pStyle w:val="ListParagraph"/>
        <w:spacing w:after="0" w:line="240" w:lineRule="auto"/>
        <w:rPr>
          <w:rFonts w:ascii="Arial" w:hAnsi="Arial" w:cs="Arial"/>
        </w:rPr>
      </w:pPr>
      <w:r w:rsidRPr="001A590B">
        <w:rPr>
          <w:rFonts w:ascii="Arial" w:hAnsi="Arial" w:cs="Arial"/>
        </w:rPr>
        <w:t>Which of the statements support the theory of natural selection?</w:t>
      </w:r>
    </w:p>
    <w:p w14:paraId="6D627CC5"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 (ii), (iv)</w:t>
      </w:r>
    </w:p>
    <w:p w14:paraId="76598DCB"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(ii), (iv)</w:t>
      </w:r>
    </w:p>
    <w:p w14:paraId="64A1AB3E"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 (iv)</w:t>
      </w:r>
    </w:p>
    <w:p w14:paraId="2933452A"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 (iii), (iv)</w:t>
      </w:r>
    </w:p>
    <w:p w14:paraId="2EF1155B" w14:textId="77777777" w:rsidR="00597B55" w:rsidRPr="001A590B" w:rsidRDefault="00597B55" w:rsidP="0085327D">
      <w:pPr>
        <w:pStyle w:val="ListParagraph"/>
        <w:spacing w:after="0" w:line="240" w:lineRule="auto"/>
        <w:rPr>
          <w:rFonts w:ascii="Arial" w:hAnsi="Arial" w:cs="Arial"/>
        </w:rPr>
      </w:pPr>
    </w:p>
    <w:p w14:paraId="71CD0744" w14:textId="77777777" w:rsidR="0085327D" w:rsidRDefault="0085327D" w:rsidP="0085327D">
      <w:pPr>
        <w:pStyle w:val="ListParagraph"/>
        <w:spacing w:after="0" w:line="240" w:lineRule="auto"/>
        <w:rPr>
          <w:rFonts w:ascii="Arial" w:hAnsi="Arial" w:cs="Arial"/>
        </w:rPr>
      </w:pPr>
    </w:p>
    <w:p w14:paraId="619CB948" w14:textId="77777777" w:rsidR="001A590B" w:rsidRPr="001A590B" w:rsidRDefault="001A590B" w:rsidP="0085327D">
      <w:pPr>
        <w:pStyle w:val="ListParagraph"/>
        <w:spacing w:after="0" w:line="240" w:lineRule="auto"/>
        <w:rPr>
          <w:rFonts w:ascii="Arial" w:hAnsi="Arial" w:cs="Arial"/>
        </w:rPr>
      </w:pPr>
    </w:p>
    <w:p w14:paraId="547CE97B"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lastRenderedPageBreak/>
        <w:t>The term ‘selectively-advantageous mutation’ means the mutation</w:t>
      </w:r>
    </w:p>
    <w:p w14:paraId="5715E3DB"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provides a survival advantage in a particular environment.</w:t>
      </w:r>
    </w:p>
    <w:p w14:paraId="7DD33008"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will always be passed to the offspring.</w:t>
      </w:r>
    </w:p>
    <w:p w14:paraId="29E69D31"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is always changing to adapt to new environments.</w:t>
      </w:r>
    </w:p>
    <w:p w14:paraId="0F292510"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provides a benefit to heterozygote individuals in populations.</w:t>
      </w:r>
    </w:p>
    <w:p w14:paraId="387F9C7F" w14:textId="77777777" w:rsidR="0085327D" w:rsidRPr="001A590B" w:rsidRDefault="0085327D" w:rsidP="00CA00DD">
      <w:pPr>
        <w:ind w:left="1080"/>
        <w:rPr>
          <w:rFonts w:ascii="Arial" w:hAnsi="Arial" w:cs="Arial"/>
          <w:sz w:val="22"/>
          <w:szCs w:val="22"/>
        </w:rPr>
      </w:pPr>
    </w:p>
    <w:p w14:paraId="12A38B22"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Which of these would NOT be considered a selective pressure in the environment</w:t>
      </w:r>
    </w:p>
    <w:p w14:paraId="271D4669"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 xml:space="preserve">Predators </w:t>
      </w:r>
    </w:p>
    <w:p w14:paraId="2922E052"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Infectious diseases</w:t>
      </w:r>
    </w:p>
    <w:p w14:paraId="3A0469C7"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Mutagens such as toxic chemicals</w:t>
      </w:r>
    </w:p>
    <w:p w14:paraId="565AD5C7"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all of the above are examples of selective pressures</w:t>
      </w:r>
    </w:p>
    <w:p w14:paraId="75C80F01" w14:textId="77777777" w:rsidR="0085327D" w:rsidRPr="001A590B" w:rsidRDefault="0085327D" w:rsidP="0085327D">
      <w:pPr>
        <w:pStyle w:val="ListParagraph"/>
        <w:spacing w:after="0" w:line="240" w:lineRule="auto"/>
        <w:rPr>
          <w:rFonts w:ascii="Arial" w:hAnsi="Arial" w:cs="Arial"/>
        </w:rPr>
      </w:pPr>
    </w:p>
    <w:p w14:paraId="16F47FCB" w14:textId="77777777" w:rsidR="0085327D" w:rsidRPr="001A590B" w:rsidRDefault="0085327D" w:rsidP="0085327D">
      <w:pPr>
        <w:pStyle w:val="ListParagraph"/>
        <w:numPr>
          <w:ilvl w:val="0"/>
          <w:numId w:val="1"/>
        </w:numPr>
        <w:spacing w:after="0" w:line="240" w:lineRule="auto"/>
        <w:rPr>
          <w:rFonts w:ascii="Arial" w:hAnsi="Arial" w:cs="Arial"/>
        </w:rPr>
      </w:pPr>
      <w:r w:rsidRPr="001A590B">
        <w:rPr>
          <w:rFonts w:ascii="Arial" w:hAnsi="Arial" w:cs="Arial"/>
        </w:rPr>
        <w:t>Selective pressures in the environment act on:</w:t>
      </w:r>
    </w:p>
    <w:p w14:paraId="3CD74DE9"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The phenotype of individuals, resulting in a decreased proportion of an advantageous allele in the population</w:t>
      </w:r>
    </w:p>
    <w:p w14:paraId="2AD4C235"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The genotype of individuals, resulting in an increased proportion of an advantageous allele in the population</w:t>
      </w:r>
    </w:p>
    <w:p w14:paraId="3F2B2792"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The genotype of individuals, resulting in a decreased proportion of a disadvantageous allele in the population</w:t>
      </w:r>
    </w:p>
    <w:p w14:paraId="7599EE58" w14:textId="77777777" w:rsidR="0085327D" w:rsidRPr="001A590B" w:rsidRDefault="0085327D" w:rsidP="00CA00DD">
      <w:pPr>
        <w:pStyle w:val="ListParagraph"/>
        <w:numPr>
          <w:ilvl w:val="1"/>
          <w:numId w:val="1"/>
        </w:numPr>
        <w:spacing w:after="0" w:line="240" w:lineRule="auto"/>
        <w:rPr>
          <w:rFonts w:ascii="Arial" w:hAnsi="Arial" w:cs="Arial"/>
        </w:rPr>
      </w:pPr>
      <w:r w:rsidRPr="001A590B">
        <w:rPr>
          <w:rFonts w:ascii="Arial" w:hAnsi="Arial" w:cs="Arial"/>
        </w:rPr>
        <w:t>The phenotype of individuals, resulting in an increased proportion of an advantageous allele in the population</w:t>
      </w:r>
    </w:p>
    <w:p w14:paraId="2D598BCC" w14:textId="66F2B78B" w:rsidR="001A590B" w:rsidRDefault="001A590B">
      <w:pPr>
        <w:spacing w:after="160" w:line="259" w:lineRule="auto"/>
        <w:rPr>
          <w:rFonts w:ascii="Arial" w:hAnsi="Arial" w:cs="Arial"/>
          <w:sz w:val="22"/>
          <w:szCs w:val="22"/>
        </w:rPr>
      </w:pPr>
      <w:r w:rsidRPr="001A590B">
        <w:rPr>
          <w:rFonts w:ascii="Arial" w:hAnsi="Arial" w:cs="Arial"/>
          <w:sz w:val="22"/>
          <w:szCs w:val="22"/>
        </w:rPr>
        <w:br w:type="page"/>
      </w:r>
    </w:p>
    <w:p w14:paraId="2B736BFA" w14:textId="77777777" w:rsidR="005B799E" w:rsidRDefault="001A590B" w:rsidP="001A590B">
      <w:pPr>
        <w:spacing w:after="160" w:line="259" w:lineRule="auto"/>
        <w:rPr>
          <w:rFonts w:ascii="Arial" w:eastAsia="Calibri" w:hAnsi="Arial" w:cs="Arial"/>
          <w:b/>
          <w:bCs/>
          <w:sz w:val="22"/>
          <w:szCs w:val="22"/>
          <w:lang w:eastAsia="en-US"/>
        </w:rPr>
      </w:pPr>
      <w:r w:rsidRPr="001A590B">
        <w:rPr>
          <w:rFonts w:ascii="Arial" w:eastAsia="Calibri" w:hAnsi="Arial" w:cs="Arial"/>
          <w:b/>
          <w:bCs/>
          <w:sz w:val="22"/>
          <w:szCs w:val="22"/>
          <w:lang w:eastAsia="en-US"/>
        </w:rPr>
        <w:lastRenderedPageBreak/>
        <w:t>Short answer – 30 marks</w:t>
      </w:r>
    </w:p>
    <w:p w14:paraId="6E0B259F" w14:textId="47A1F651" w:rsidR="005B799E" w:rsidRPr="001A590B" w:rsidRDefault="005B799E" w:rsidP="001A590B">
      <w:pPr>
        <w:spacing w:after="160" w:line="259" w:lineRule="auto"/>
        <w:rPr>
          <w:rFonts w:ascii="Arial" w:eastAsia="Calibri" w:hAnsi="Arial" w:cs="Arial"/>
          <w:b/>
          <w:bCs/>
          <w:sz w:val="22"/>
          <w:szCs w:val="22"/>
          <w:lang w:eastAsia="en-US"/>
        </w:rPr>
      </w:pPr>
      <w:r>
        <w:rPr>
          <w:rFonts w:ascii="Arial" w:eastAsia="Calibri" w:hAnsi="Arial" w:cs="Arial"/>
          <w:b/>
          <w:bCs/>
          <w:sz w:val="22"/>
          <w:szCs w:val="22"/>
          <w:lang w:eastAsia="en-US"/>
        </w:rPr>
        <w:t>Answer All Questions</w:t>
      </w:r>
    </w:p>
    <w:p w14:paraId="56EBC7C7" w14:textId="77777777" w:rsidR="001A590B" w:rsidRPr="00A4575F" w:rsidRDefault="001A590B" w:rsidP="001A590B">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t xml:space="preserve">Question </w:t>
      </w:r>
      <w:r w:rsidR="00A4575F" w:rsidRPr="00A4575F">
        <w:rPr>
          <w:rFonts w:ascii="Arial" w:eastAsia="Calibri" w:hAnsi="Arial" w:cs="Arial"/>
          <w:b/>
          <w:sz w:val="22"/>
          <w:szCs w:val="22"/>
          <w:lang w:eastAsia="en-US"/>
        </w:rPr>
        <w:t xml:space="preserve">1 </w:t>
      </w:r>
      <w:r w:rsidRPr="00A4575F">
        <w:rPr>
          <w:rFonts w:ascii="Arial" w:eastAsia="Calibri" w:hAnsi="Arial" w:cs="Arial"/>
          <w:b/>
          <w:sz w:val="22"/>
          <w:szCs w:val="22"/>
          <w:lang w:eastAsia="en-US"/>
        </w:rPr>
        <w:t>(4 marks)</w:t>
      </w:r>
    </w:p>
    <w:p w14:paraId="2E5BFCFA"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Describe two differences between somatic and germline mutations. (4 marks)</w:t>
      </w:r>
    </w:p>
    <w:p w14:paraId="1A04DAF0"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474FF40A"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p>
    <w:p w14:paraId="61520F14" w14:textId="77777777" w:rsidR="001A590B" w:rsidRPr="00A4575F" w:rsidRDefault="001A590B" w:rsidP="001A590B">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t>Question</w:t>
      </w:r>
      <w:r w:rsidR="00A4575F">
        <w:rPr>
          <w:rFonts w:ascii="Arial" w:eastAsia="Calibri" w:hAnsi="Arial" w:cs="Arial"/>
          <w:b/>
          <w:sz w:val="22"/>
          <w:szCs w:val="22"/>
          <w:lang w:eastAsia="en-US"/>
        </w:rPr>
        <w:t xml:space="preserve"> 2</w:t>
      </w:r>
      <w:r w:rsidRPr="00A4575F">
        <w:rPr>
          <w:rFonts w:ascii="Arial" w:eastAsia="Calibri" w:hAnsi="Arial" w:cs="Arial"/>
          <w:b/>
          <w:sz w:val="22"/>
          <w:szCs w:val="22"/>
          <w:lang w:eastAsia="en-US"/>
        </w:rPr>
        <w:t xml:space="preserve"> (8 marks)</w:t>
      </w:r>
    </w:p>
    <w:p w14:paraId="24195E3D"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(a) People who have both alleles for the sickle-cell have the disease sickle-cell anaemia. What is sickle-cell anaemia? (2 marks)</w:t>
      </w:r>
    </w:p>
    <w:p w14:paraId="7C411A2E"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6896569D"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p>
    <w:p w14:paraId="6A85A145"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(b) People who carry only one sickle-cell allele are said to have the sickle-cell trait. State one advantage and one disadvantage sickle-cell trait has for people with this condition. (2 marks)</w:t>
      </w:r>
    </w:p>
    <w:p w14:paraId="2388C4E9"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50F6E740"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p>
    <w:p w14:paraId="2B125C77" w14:textId="77777777" w:rsidR="001A590B" w:rsidRPr="001A590B" w:rsidRDefault="001A590B" w:rsidP="001A590B">
      <w:pPr>
        <w:spacing w:after="160" w:line="259" w:lineRule="auto"/>
        <w:contextualSpacing/>
        <w:rPr>
          <w:rFonts w:ascii="Arial" w:eastAsia="Calibri" w:hAnsi="Arial" w:cs="Arial"/>
          <w:sz w:val="22"/>
          <w:szCs w:val="22"/>
          <w:lang w:eastAsia="en-US"/>
        </w:rPr>
      </w:pPr>
      <w:r w:rsidRPr="001A590B">
        <w:rPr>
          <w:rFonts w:ascii="Arial" w:eastAsia="Calibri" w:hAnsi="Arial" w:cs="Arial"/>
          <w:sz w:val="22"/>
          <w:szCs w:val="22"/>
          <w:lang w:eastAsia="en-US"/>
        </w:rPr>
        <w:t>(c) A different disease results from a different mutation in the same gene as sickle-cell anaemia. There are mild and severe forms of this disease, and symptoms can include anaemia and heart defects.</w:t>
      </w:r>
    </w:p>
    <w:p w14:paraId="7A720F61" w14:textId="77777777" w:rsidR="001A590B" w:rsidRDefault="001A590B" w:rsidP="001A590B">
      <w:pPr>
        <w:spacing w:after="160" w:line="259" w:lineRule="auto"/>
        <w:contextualSpacing/>
        <w:rPr>
          <w:rFonts w:ascii="Arial" w:eastAsia="Calibri" w:hAnsi="Arial" w:cs="Arial"/>
          <w:sz w:val="22"/>
          <w:szCs w:val="22"/>
          <w:lang w:eastAsia="en-US"/>
        </w:rPr>
      </w:pPr>
      <w:r w:rsidRPr="001A590B">
        <w:rPr>
          <w:rFonts w:ascii="Arial" w:eastAsia="Calibri" w:hAnsi="Arial" w:cs="Arial"/>
          <w:sz w:val="22"/>
          <w:szCs w:val="22"/>
          <w:lang w:eastAsia="en-US"/>
        </w:rPr>
        <w:tab/>
      </w:r>
    </w:p>
    <w:p w14:paraId="04C4E764"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r w:rsidRPr="001A590B">
        <w:rPr>
          <w:rFonts w:ascii="Arial" w:eastAsia="Calibri" w:hAnsi="Arial" w:cs="Arial"/>
          <w:sz w:val="22"/>
          <w:szCs w:val="22"/>
          <w:lang w:eastAsia="en-US"/>
        </w:rPr>
        <w:t>i) name the disease</w:t>
      </w:r>
      <w:r>
        <w:rPr>
          <w:rFonts w:ascii="Arial" w:eastAsia="Calibri" w:hAnsi="Arial" w:cs="Arial"/>
          <w:sz w:val="22"/>
          <w:szCs w:val="22"/>
          <w:lang w:eastAsia="en-US"/>
        </w:rPr>
        <w:t xml:space="preserve"> (1 mark)</w:t>
      </w:r>
      <w:r w:rsidRPr="007B59BD">
        <w:rPr>
          <w:rFonts w:ascii="Arial" w:hAnsi="Arial" w:cs="Arial"/>
        </w:rPr>
        <w:t>________________________________________________</w:t>
      </w:r>
    </w:p>
    <w:p w14:paraId="10ED9137"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p>
    <w:p w14:paraId="04E8B311" w14:textId="77777777" w:rsidR="001A590B" w:rsidRDefault="001A590B" w:rsidP="001A590B">
      <w:pPr>
        <w:spacing w:after="160" w:line="259" w:lineRule="auto"/>
        <w:contextualSpacing/>
        <w:rPr>
          <w:rFonts w:ascii="Arial" w:eastAsia="Calibri" w:hAnsi="Arial" w:cs="Arial"/>
          <w:color w:val="FF0000"/>
          <w:sz w:val="22"/>
          <w:szCs w:val="22"/>
          <w:lang w:eastAsia="en-US"/>
        </w:rPr>
      </w:pPr>
      <w:r w:rsidRPr="001A590B">
        <w:rPr>
          <w:rFonts w:ascii="Arial" w:eastAsia="Calibri" w:hAnsi="Arial" w:cs="Arial"/>
          <w:sz w:val="22"/>
          <w:szCs w:val="22"/>
          <w:lang w:eastAsia="en-US"/>
        </w:rPr>
        <w:t>ii) describe the mutations causing the disease, and how they differ in the mild and severe forms (3 marks)</w:t>
      </w:r>
    </w:p>
    <w:p w14:paraId="6E2A3C9C"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656417AB"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r w:rsidRPr="001A590B">
        <w:rPr>
          <w:rFonts w:ascii="Arial" w:eastAsia="Calibri" w:hAnsi="Arial" w:cs="Arial"/>
          <w:color w:val="FF0000"/>
          <w:sz w:val="22"/>
          <w:szCs w:val="22"/>
          <w:lang w:eastAsia="en-US"/>
        </w:rPr>
        <w:t xml:space="preserve"> </w:t>
      </w:r>
    </w:p>
    <w:p w14:paraId="4BECE3A5" w14:textId="77777777" w:rsidR="001A590B" w:rsidRDefault="001A590B" w:rsidP="001A590B">
      <w:pPr>
        <w:spacing w:after="160" w:line="259" w:lineRule="auto"/>
        <w:contextualSpacing/>
        <w:rPr>
          <w:rFonts w:ascii="Arial" w:eastAsia="Calibri" w:hAnsi="Arial" w:cs="Arial"/>
          <w:color w:val="FF0000"/>
          <w:sz w:val="22"/>
          <w:szCs w:val="22"/>
          <w:lang w:eastAsia="en-US"/>
        </w:rPr>
      </w:pPr>
    </w:p>
    <w:p w14:paraId="59E619B1" w14:textId="77777777" w:rsidR="001A590B" w:rsidRDefault="001A590B" w:rsidP="001A590B">
      <w:pPr>
        <w:spacing w:after="160" w:line="259" w:lineRule="auto"/>
        <w:contextualSpacing/>
        <w:rPr>
          <w:rFonts w:ascii="Arial" w:eastAsia="Calibri" w:hAnsi="Arial" w:cs="Arial"/>
          <w:color w:val="FF0000"/>
          <w:sz w:val="22"/>
          <w:szCs w:val="22"/>
          <w:lang w:eastAsia="en-US"/>
        </w:rPr>
      </w:pPr>
    </w:p>
    <w:p w14:paraId="6D5CFC25" w14:textId="77777777" w:rsidR="001A590B" w:rsidRPr="001A590B" w:rsidRDefault="001A590B" w:rsidP="001A590B">
      <w:pPr>
        <w:spacing w:after="160" w:line="259" w:lineRule="auto"/>
        <w:contextualSpacing/>
        <w:rPr>
          <w:rFonts w:ascii="Arial" w:eastAsia="Calibri" w:hAnsi="Arial" w:cs="Arial"/>
          <w:color w:val="FF0000"/>
          <w:sz w:val="22"/>
          <w:szCs w:val="22"/>
          <w:lang w:eastAsia="en-US"/>
        </w:rPr>
      </w:pPr>
    </w:p>
    <w:p w14:paraId="234209DC" w14:textId="77777777" w:rsidR="00A4575F" w:rsidRPr="005B799E" w:rsidRDefault="00A4575F" w:rsidP="00A4575F">
      <w:pPr>
        <w:spacing w:after="160" w:line="259" w:lineRule="auto"/>
        <w:rPr>
          <w:rFonts w:ascii="Arial" w:eastAsia="Calibri" w:hAnsi="Arial" w:cs="Arial"/>
          <w:b/>
          <w:sz w:val="22"/>
          <w:szCs w:val="22"/>
          <w:lang w:eastAsia="en-US"/>
        </w:rPr>
      </w:pPr>
      <w:r w:rsidRPr="00A4575F">
        <w:rPr>
          <w:rFonts w:ascii="Arial" w:eastAsia="Calibri" w:hAnsi="Arial" w:cs="Arial"/>
          <w:b/>
          <w:sz w:val="22"/>
          <w:szCs w:val="22"/>
          <w:lang w:eastAsia="en-US"/>
        </w:rPr>
        <w:t>Question</w:t>
      </w:r>
      <w:r>
        <w:rPr>
          <w:rFonts w:ascii="Arial" w:eastAsia="Calibri" w:hAnsi="Arial" w:cs="Arial"/>
          <w:b/>
          <w:sz w:val="22"/>
          <w:szCs w:val="22"/>
          <w:lang w:eastAsia="en-US"/>
        </w:rPr>
        <w:t xml:space="preserve"> 3 (4</w:t>
      </w:r>
      <w:r w:rsidRPr="00A4575F">
        <w:rPr>
          <w:rFonts w:ascii="Arial" w:eastAsia="Calibri" w:hAnsi="Arial" w:cs="Arial"/>
          <w:b/>
          <w:sz w:val="22"/>
          <w:szCs w:val="22"/>
          <w:lang w:eastAsia="en-US"/>
        </w:rPr>
        <w:t xml:space="preserve"> </w:t>
      </w:r>
      <w:r w:rsidRPr="005B799E">
        <w:rPr>
          <w:rFonts w:ascii="Arial" w:eastAsia="Calibri" w:hAnsi="Arial" w:cs="Arial"/>
          <w:b/>
          <w:sz w:val="22"/>
          <w:szCs w:val="22"/>
          <w:lang w:eastAsia="en-US"/>
        </w:rPr>
        <w:t>marks)</w:t>
      </w:r>
    </w:p>
    <w:p w14:paraId="3780FE7C" w14:textId="77777777" w:rsidR="001A590B" w:rsidRPr="005B799E" w:rsidRDefault="001A590B" w:rsidP="001A590B">
      <w:pPr>
        <w:spacing w:after="160" w:line="259" w:lineRule="auto"/>
        <w:rPr>
          <w:rFonts w:ascii="Arial" w:eastAsia="Calibri" w:hAnsi="Arial" w:cs="Arial"/>
          <w:sz w:val="22"/>
          <w:szCs w:val="22"/>
          <w:lang w:eastAsia="en-US"/>
        </w:rPr>
      </w:pPr>
      <w:r w:rsidRPr="005B799E">
        <w:rPr>
          <w:rFonts w:ascii="Arial" w:eastAsia="Calibri" w:hAnsi="Arial" w:cs="Arial"/>
          <w:sz w:val="22"/>
          <w:szCs w:val="22"/>
          <w:lang w:eastAsia="en-US"/>
        </w:rPr>
        <w:t>Explain how the technique of gel electrophoresis separates DNA fragments o</w:t>
      </w:r>
      <w:r w:rsidR="00A4575F" w:rsidRPr="005B799E">
        <w:rPr>
          <w:rFonts w:ascii="Arial" w:eastAsia="Calibri" w:hAnsi="Arial" w:cs="Arial"/>
          <w:sz w:val="22"/>
          <w:szCs w:val="22"/>
          <w:lang w:eastAsia="en-US"/>
        </w:rPr>
        <w:t xml:space="preserve">f different </w:t>
      </w:r>
      <w:r w:rsidRPr="005B799E">
        <w:rPr>
          <w:rFonts w:ascii="Arial" w:eastAsia="Calibri" w:hAnsi="Arial" w:cs="Arial"/>
          <w:sz w:val="22"/>
          <w:szCs w:val="22"/>
          <w:lang w:eastAsia="en-US"/>
        </w:rPr>
        <w:t>sizes. (4 marks)</w:t>
      </w:r>
    </w:p>
    <w:p w14:paraId="6AAFB269" w14:textId="77777777" w:rsidR="001A590B" w:rsidRPr="005B799E" w:rsidRDefault="001A590B" w:rsidP="001A590B">
      <w:pPr>
        <w:spacing w:line="360" w:lineRule="auto"/>
        <w:rPr>
          <w:rFonts w:ascii="Arial" w:hAnsi="Arial" w:cs="Arial"/>
          <w:sz w:val="22"/>
          <w:szCs w:val="22"/>
        </w:rPr>
      </w:pPr>
      <w:r w:rsidRPr="005B799E">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5C5E67" w14:textId="77777777" w:rsidR="001A590B" w:rsidRPr="005B799E" w:rsidRDefault="001A590B" w:rsidP="001A590B">
      <w:pPr>
        <w:spacing w:after="160" w:line="259" w:lineRule="auto"/>
        <w:ind w:left="720"/>
        <w:contextualSpacing/>
        <w:rPr>
          <w:rFonts w:ascii="Arial" w:eastAsia="Calibri" w:hAnsi="Arial" w:cs="Arial"/>
          <w:color w:val="FF0000"/>
          <w:sz w:val="22"/>
          <w:szCs w:val="22"/>
          <w:lang w:eastAsia="en-US"/>
        </w:rPr>
      </w:pPr>
    </w:p>
    <w:p w14:paraId="7F9E83B5" w14:textId="77777777" w:rsidR="00A4575F" w:rsidRPr="005B799E" w:rsidRDefault="00A4575F" w:rsidP="00A4575F">
      <w:pPr>
        <w:rPr>
          <w:rFonts w:ascii="Arial" w:eastAsia="Calibri" w:hAnsi="Arial" w:cs="Arial"/>
          <w:b/>
          <w:sz w:val="22"/>
          <w:szCs w:val="22"/>
        </w:rPr>
      </w:pPr>
    </w:p>
    <w:p w14:paraId="7F2FC557" w14:textId="77777777" w:rsidR="00A4575F" w:rsidRPr="005B799E" w:rsidRDefault="00A4575F" w:rsidP="00A4575F">
      <w:pPr>
        <w:rPr>
          <w:rFonts w:ascii="Arial" w:eastAsia="Calibri" w:hAnsi="Arial" w:cs="Arial"/>
          <w:b/>
          <w:sz w:val="22"/>
          <w:szCs w:val="22"/>
        </w:rPr>
      </w:pPr>
      <w:r w:rsidRPr="005B799E">
        <w:rPr>
          <w:rFonts w:ascii="Arial" w:eastAsia="Calibri" w:hAnsi="Arial" w:cs="Arial"/>
          <w:b/>
          <w:sz w:val="22"/>
          <w:szCs w:val="22"/>
        </w:rPr>
        <w:t>Question 4 (4 marks)</w:t>
      </w:r>
    </w:p>
    <w:p w14:paraId="66B28DEB" w14:textId="77777777" w:rsidR="001A590B" w:rsidRPr="001A590B" w:rsidRDefault="001A590B" w:rsidP="00A4575F">
      <w:pPr>
        <w:tabs>
          <w:tab w:val="left" w:pos="9360"/>
        </w:tabs>
        <w:spacing w:after="160" w:line="259" w:lineRule="auto"/>
        <w:ind w:left="720"/>
        <w:contextualSpacing/>
        <w:rPr>
          <w:rFonts w:ascii="Arial" w:eastAsia="Calibri" w:hAnsi="Arial" w:cs="Arial"/>
          <w:sz w:val="22"/>
          <w:szCs w:val="22"/>
          <w:lang w:eastAsia="en-US"/>
        </w:rPr>
      </w:pPr>
      <w:r w:rsidRPr="005B799E">
        <w:rPr>
          <w:rFonts w:ascii="Arial" w:eastAsia="Calibri" w:hAnsi="Arial" w:cs="Arial"/>
          <w:sz w:val="22"/>
          <w:szCs w:val="22"/>
          <w:lang w:eastAsia="en-US"/>
        </w:rPr>
        <w:t>Consider</w:t>
      </w:r>
      <w:r w:rsidRPr="001A590B">
        <w:rPr>
          <w:rFonts w:ascii="Arial" w:eastAsia="Calibri" w:hAnsi="Arial" w:cs="Arial"/>
          <w:sz w:val="22"/>
          <w:szCs w:val="22"/>
          <w:lang w:eastAsia="en-US"/>
        </w:rPr>
        <w:t xml:space="preserve"> the diagram below illustrating chromosomal mutations.</w:t>
      </w:r>
    </w:p>
    <w:p w14:paraId="6AFB5F30" w14:textId="77777777" w:rsidR="001A590B" w:rsidRDefault="001A590B" w:rsidP="00A4575F">
      <w:pPr>
        <w:tabs>
          <w:tab w:val="left" w:pos="9360"/>
        </w:tabs>
        <w:spacing w:after="160" w:line="259" w:lineRule="auto"/>
        <w:ind w:left="1440"/>
        <w:contextualSpacing/>
        <w:rPr>
          <w:rFonts w:ascii="Arial" w:eastAsia="Calibri" w:hAnsi="Arial" w:cs="Arial"/>
          <w:sz w:val="22"/>
          <w:szCs w:val="22"/>
          <w:lang w:eastAsia="en-US"/>
        </w:rPr>
      </w:pPr>
      <w:r w:rsidRPr="001A590B">
        <w:rPr>
          <w:rFonts w:ascii="Arial" w:eastAsia="Calibri" w:hAnsi="Arial" w:cs="Arial"/>
          <w:sz w:val="22"/>
          <w:szCs w:val="22"/>
          <w:lang w:eastAsia="en-US"/>
        </w:rPr>
        <w:t>Label the following diagram in the boxes to name the different of mutations.</w:t>
      </w:r>
      <w:r w:rsidRPr="001A590B">
        <w:rPr>
          <w:rFonts w:ascii="Arial" w:eastAsia="Calibri" w:hAnsi="Arial" w:cs="Arial"/>
          <w:sz w:val="22"/>
          <w:szCs w:val="22"/>
          <w:lang w:eastAsia="en-US"/>
        </w:rPr>
        <w:tab/>
        <w:t>(4 marks)</w:t>
      </w:r>
    </w:p>
    <w:p w14:paraId="487FA714" w14:textId="77777777" w:rsidR="001A590B" w:rsidRDefault="001A590B" w:rsidP="001A590B">
      <w:pPr>
        <w:tabs>
          <w:tab w:val="left" w:pos="9360"/>
        </w:tabs>
        <w:spacing w:after="160" w:line="259" w:lineRule="auto"/>
        <w:contextualSpacing/>
        <w:rPr>
          <w:rFonts w:ascii="Arial" w:eastAsia="Calibri" w:hAnsi="Arial" w:cs="Arial"/>
          <w:sz w:val="22"/>
          <w:szCs w:val="22"/>
          <w:lang w:eastAsia="en-US"/>
        </w:rPr>
      </w:pPr>
    </w:p>
    <w:p w14:paraId="643980CE" w14:textId="77777777" w:rsidR="001A590B" w:rsidRPr="001A590B" w:rsidRDefault="001A590B" w:rsidP="001A590B">
      <w:pPr>
        <w:tabs>
          <w:tab w:val="left" w:pos="9360"/>
        </w:tabs>
        <w:spacing w:after="160" w:line="259" w:lineRule="auto"/>
        <w:contextualSpacing/>
        <w:rPr>
          <w:rFonts w:ascii="Arial" w:eastAsia="Calibri" w:hAnsi="Arial" w:cs="Arial"/>
          <w:sz w:val="22"/>
          <w:szCs w:val="22"/>
          <w:lang w:eastAsia="en-US"/>
        </w:rPr>
      </w:pPr>
    </w:p>
    <w:p w14:paraId="0D0F572D"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noProof/>
          <w:sz w:val="22"/>
          <w:szCs w:val="22"/>
        </w:rPr>
        <w:drawing>
          <wp:inline distT="0" distB="0" distL="0" distR="0" wp14:anchorId="192F2C22" wp14:editId="41BCCBF3">
            <wp:extent cx="3816350" cy="24553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6350" cy="2455301"/>
                    </a:xfrm>
                    <a:prstGeom prst="rect">
                      <a:avLst/>
                    </a:prstGeom>
                  </pic:spPr>
                </pic:pic>
              </a:graphicData>
            </a:graphic>
          </wp:inline>
        </w:drawing>
      </w:r>
    </w:p>
    <w:p w14:paraId="209001E3"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noProof/>
          <w:sz w:val="22"/>
          <w:szCs w:val="22"/>
        </w:rPr>
        <w:drawing>
          <wp:inline distT="0" distB="0" distL="0" distR="0" wp14:anchorId="02E8FA94" wp14:editId="3EE1B650">
            <wp:extent cx="339598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0">
                      <a:extLst>
                        <a:ext uri="{28A0092B-C50C-407E-A947-70E740481C1C}">
                          <a14:useLocalDpi xmlns:a14="http://schemas.microsoft.com/office/drawing/2010/main" val="0"/>
                        </a:ext>
                      </a:extLst>
                    </a:blip>
                    <a:srcRect b="51849"/>
                    <a:stretch/>
                  </pic:blipFill>
                  <pic:spPr bwMode="auto">
                    <a:xfrm>
                      <a:off x="0" y="0"/>
                      <a:ext cx="3396159" cy="1981304"/>
                    </a:xfrm>
                    <a:prstGeom prst="rect">
                      <a:avLst/>
                    </a:prstGeom>
                    <a:ln>
                      <a:noFill/>
                    </a:ln>
                    <a:extLst>
                      <a:ext uri="{53640926-AAD7-44D8-BBD7-CCE9431645EC}">
                        <a14:shadowObscured xmlns:a14="http://schemas.microsoft.com/office/drawing/2010/main"/>
                      </a:ext>
                    </a:extLst>
                  </pic:spPr>
                </pic:pic>
              </a:graphicData>
            </a:graphic>
          </wp:inline>
        </w:drawing>
      </w:r>
    </w:p>
    <w:p w14:paraId="4FA51F35" w14:textId="77777777" w:rsidR="001A590B" w:rsidRPr="001A590B" w:rsidRDefault="001A590B" w:rsidP="001A590B">
      <w:pPr>
        <w:spacing w:after="160" w:line="259" w:lineRule="auto"/>
        <w:rPr>
          <w:rFonts w:ascii="Arial" w:eastAsia="Calibri" w:hAnsi="Arial" w:cs="Arial"/>
          <w:sz w:val="22"/>
          <w:szCs w:val="22"/>
          <w:lang w:eastAsia="en-US"/>
        </w:rPr>
      </w:pPr>
    </w:p>
    <w:p w14:paraId="0CAB0182" w14:textId="77777777" w:rsidR="001A590B" w:rsidRPr="001A590B" w:rsidRDefault="001A590B" w:rsidP="001A590B">
      <w:pPr>
        <w:spacing w:after="160" w:line="259" w:lineRule="auto"/>
        <w:rPr>
          <w:rFonts w:ascii="Arial" w:eastAsia="Calibri" w:hAnsi="Arial" w:cs="Arial"/>
          <w:sz w:val="22"/>
          <w:szCs w:val="22"/>
          <w:lang w:eastAsia="en-US"/>
        </w:rPr>
      </w:pPr>
    </w:p>
    <w:p w14:paraId="1765961F" w14:textId="77777777" w:rsidR="001A590B" w:rsidRPr="001A590B" w:rsidRDefault="001A590B" w:rsidP="001A590B">
      <w:pPr>
        <w:spacing w:after="160" w:line="259" w:lineRule="auto"/>
        <w:rPr>
          <w:rFonts w:ascii="Arial" w:eastAsia="Calibri" w:hAnsi="Arial" w:cs="Arial"/>
          <w:sz w:val="22"/>
          <w:szCs w:val="22"/>
          <w:lang w:eastAsia="en-US"/>
        </w:rPr>
      </w:pPr>
    </w:p>
    <w:p w14:paraId="2F3CD816" w14:textId="77777777" w:rsidR="001A590B" w:rsidRDefault="001A590B" w:rsidP="001A590B">
      <w:pPr>
        <w:spacing w:after="160" w:line="259" w:lineRule="auto"/>
        <w:rPr>
          <w:rFonts w:ascii="Arial" w:eastAsia="Calibri" w:hAnsi="Arial" w:cs="Arial"/>
          <w:sz w:val="22"/>
          <w:szCs w:val="22"/>
          <w:lang w:eastAsia="en-US"/>
        </w:rPr>
      </w:pPr>
    </w:p>
    <w:p w14:paraId="4C3AA001" w14:textId="77777777" w:rsidR="001A590B" w:rsidRDefault="001A590B" w:rsidP="001A590B">
      <w:pPr>
        <w:spacing w:after="160" w:line="259" w:lineRule="auto"/>
        <w:rPr>
          <w:rFonts w:ascii="Arial" w:eastAsia="Calibri" w:hAnsi="Arial" w:cs="Arial"/>
          <w:sz w:val="22"/>
          <w:szCs w:val="22"/>
          <w:lang w:eastAsia="en-US"/>
        </w:rPr>
      </w:pPr>
    </w:p>
    <w:p w14:paraId="0019224E" w14:textId="77777777" w:rsidR="001A590B" w:rsidRDefault="001A590B" w:rsidP="001A590B">
      <w:pPr>
        <w:spacing w:after="160" w:line="259" w:lineRule="auto"/>
        <w:rPr>
          <w:rFonts w:ascii="Arial" w:eastAsia="Calibri" w:hAnsi="Arial" w:cs="Arial"/>
          <w:sz w:val="22"/>
          <w:szCs w:val="22"/>
          <w:lang w:eastAsia="en-US"/>
        </w:rPr>
      </w:pPr>
    </w:p>
    <w:p w14:paraId="5F45B8F1" w14:textId="77777777" w:rsidR="001A590B" w:rsidRPr="001A590B" w:rsidRDefault="001A590B" w:rsidP="001A590B">
      <w:pPr>
        <w:spacing w:after="160" w:line="259" w:lineRule="auto"/>
        <w:rPr>
          <w:rFonts w:ascii="Arial" w:eastAsia="Calibri" w:hAnsi="Arial" w:cs="Arial"/>
          <w:sz w:val="22"/>
          <w:szCs w:val="22"/>
          <w:lang w:eastAsia="en-US"/>
        </w:rPr>
      </w:pPr>
    </w:p>
    <w:p w14:paraId="10D4CEA5" w14:textId="77777777" w:rsidR="001A590B" w:rsidRPr="005B799E" w:rsidRDefault="001A590B" w:rsidP="001A590B">
      <w:pPr>
        <w:spacing w:after="160" w:line="259" w:lineRule="auto"/>
        <w:rPr>
          <w:rFonts w:ascii="Arial" w:eastAsia="Calibri" w:hAnsi="Arial" w:cs="Arial"/>
          <w:b/>
          <w:sz w:val="22"/>
          <w:szCs w:val="22"/>
          <w:lang w:eastAsia="en-US"/>
        </w:rPr>
      </w:pPr>
      <w:r w:rsidRPr="005B799E">
        <w:rPr>
          <w:rFonts w:ascii="Arial" w:eastAsia="Calibri" w:hAnsi="Arial" w:cs="Arial"/>
          <w:b/>
          <w:sz w:val="22"/>
          <w:szCs w:val="22"/>
          <w:lang w:eastAsia="en-US"/>
        </w:rPr>
        <w:t>Question</w:t>
      </w:r>
      <w:r w:rsidR="00A4575F" w:rsidRPr="005B799E">
        <w:rPr>
          <w:rFonts w:ascii="Arial" w:eastAsia="Calibri" w:hAnsi="Arial" w:cs="Arial"/>
          <w:b/>
          <w:sz w:val="22"/>
          <w:szCs w:val="22"/>
          <w:lang w:eastAsia="en-US"/>
        </w:rPr>
        <w:t xml:space="preserve"> 5</w:t>
      </w:r>
      <w:r w:rsidRPr="005B799E">
        <w:rPr>
          <w:rFonts w:ascii="Arial" w:eastAsia="Calibri" w:hAnsi="Arial" w:cs="Arial"/>
          <w:b/>
          <w:sz w:val="22"/>
          <w:szCs w:val="22"/>
          <w:lang w:eastAsia="en-US"/>
        </w:rPr>
        <w:t xml:space="preserve"> (10 marks)</w:t>
      </w:r>
    </w:p>
    <w:p w14:paraId="4F084FEE" w14:textId="77777777" w:rsidR="001A590B" w:rsidRPr="001A590B" w:rsidRDefault="001A590B" w:rsidP="001A590B">
      <w:pPr>
        <w:spacing w:after="160" w:line="259" w:lineRule="auto"/>
        <w:rPr>
          <w:rFonts w:ascii="Arial" w:eastAsia="Calibri" w:hAnsi="Arial" w:cs="Arial"/>
          <w:sz w:val="22"/>
          <w:szCs w:val="22"/>
          <w:lang w:eastAsia="en-US"/>
        </w:rPr>
      </w:pPr>
      <w:r w:rsidRPr="005B799E">
        <w:rPr>
          <w:rFonts w:ascii="Arial" w:eastAsia="Calibri" w:hAnsi="Arial" w:cs="Arial"/>
          <w:sz w:val="22"/>
          <w:szCs w:val="22"/>
          <w:lang w:eastAsia="en-US"/>
        </w:rPr>
        <w:t>Huntington's disease is an autosomal dominant disease which does not appear until the sufferer is over 40 years old</w:t>
      </w:r>
      <w:r w:rsidRPr="001A590B">
        <w:rPr>
          <w:rFonts w:ascii="Arial" w:eastAsia="Calibri" w:hAnsi="Arial" w:cs="Arial"/>
          <w:sz w:val="22"/>
          <w:szCs w:val="22"/>
          <w:lang w:eastAsia="en-US"/>
        </w:rPr>
        <w:t xml:space="preserve"> and leads to certain death within five to 10 years. The population of Afrikaner people in South Africa with Huntington’s disease is much higher than that in the general Dutch population. The Afrikaner population of South Africa is mainly descended from one shipload of Dutch immigrants which landed in 1652, which is believed to have carried a higher population of people with the allele for Huntington’s disease. </w:t>
      </w:r>
    </w:p>
    <w:p w14:paraId="0CEF3BF3"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The above example involves two distinct populations. Define ‘population’. (1 mark)</w:t>
      </w:r>
    </w:p>
    <w:p w14:paraId="50DB8EA0"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w:t>
      </w:r>
    </w:p>
    <w:p w14:paraId="11FB768E"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 xml:space="preserve">What is the cause of this difference in allele frequency between populations? (1 mark) </w:t>
      </w:r>
    </w:p>
    <w:p w14:paraId="76FFE4AC" w14:textId="77777777" w:rsidR="001A590B" w:rsidRPr="007B59BD" w:rsidRDefault="001A590B" w:rsidP="001A590B">
      <w:pPr>
        <w:spacing w:line="360" w:lineRule="auto"/>
        <w:rPr>
          <w:rFonts w:ascii="Arial" w:hAnsi="Arial" w:cs="Arial"/>
        </w:rPr>
      </w:pPr>
      <w:r w:rsidRPr="007B59BD">
        <w:rPr>
          <w:rFonts w:ascii="Arial" w:hAnsi="Arial" w:cs="Arial"/>
        </w:rPr>
        <w:t>______________________________________________________________________________</w:t>
      </w:r>
    </w:p>
    <w:p w14:paraId="51F49870"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Give three reasons from the situation above to support your answer. (3 marks)</w:t>
      </w:r>
    </w:p>
    <w:p w14:paraId="2F88E791" w14:textId="77777777" w:rsidR="003B00F6" w:rsidRPr="007B59BD" w:rsidRDefault="003B00F6" w:rsidP="003B00F6">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p>
    <w:p w14:paraId="32286837" w14:textId="77777777" w:rsidR="001A590B" w:rsidRDefault="001A590B" w:rsidP="001A590B">
      <w:pPr>
        <w:spacing w:after="160" w:line="259" w:lineRule="auto"/>
        <w:rPr>
          <w:rFonts w:ascii="Arial" w:eastAsia="Calibri" w:hAnsi="Arial" w:cs="Arial"/>
          <w:color w:val="FF0000"/>
          <w:sz w:val="22"/>
          <w:szCs w:val="22"/>
          <w:lang w:eastAsia="en-US"/>
        </w:rPr>
      </w:pPr>
      <w:r w:rsidRPr="001A590B">
        <w:rPr>
          <w:rFonts w:ascii="Arial" w:eastAsia="Calibri" w:hAnsi="Arial" w:cs="Arial"/>
          <w:sz w:val="22"/>
          <w:szCs w:val="22"/>
          <w:lang w:eastAsia="en-US"/>
        </w:rPr>
        <w:t>Define gene flow (1</w:t>
      </w:r>
      <w:r w:rsidR="003B00F6">
        <w:rPr>
          <w:rFonts w:ascii="Arial" w:eastAsia="Calibri" w:hAnsi="Arial" w:cs="Arial"/>
          <w:sz w:val="22"/>
          <w:szCs w:val="22"/>
          <w:lang w:eastAsia="en-US"/>
        </w:rPr>
        <w:t xml:space="preserve"> mark</w:t>
      </w:r>
      <w:r w:rsidRPr="001A590B">
        <w:rPr>
          <w:rFonts w:ascii="Arial" w:eastAsia="Calibri" w:hAnsi="Arial" w:cs="Arial"/>
          <w:sz w:val="22"/>
          <w:szCs w:val="22"/>
          <w:lang w:eastAsia="en-US"/>
        </w:rPr>
        <w:t xml:space="preserve">) </w:t>
      </w:r>
    </w:p>
    <w:p w14:paraId="5332C4D8" w14:textId="77777777" w:rsidR="003B00F6" w:rsidRPr="007B59BD" w:rsidRDefault="003B00F6" w:rsidP="003B00F6">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5DB67B84" w14:textId="77777777" w:rsidR="003B00F6" w:rsidRPr="001A590B" w:rsidRDefault="003B00F6" w:rsidP="001A590B">
      <w:pPr>
        <w:spacing w:after="160" w:line="259" w:lineRule="auto"/>
        <w:rPr>
          <w:rFonts w:ascii="Arial" w:eastAsia="Calibri" w:hAnsi="Arial" w:cs="Arial"/>
          <w:sz w:val="22"/>
          <w:szCs w:val="22"/>
          <w:lang w:eastAsia="en-US"/>
        </w:rPr>
      </w:pPr>
    </w:p>
    <w:p w14:paraId="3CAD6A1E" w14:textId="77777777" w:rsidR="001A590B" w:rsidRPr="001A590B" w:rsidRDefault="001A590B" w:rsidP="001A590B">
      <w:pPr>
        <w:spacing w:after="160" w:line="259" w:lineRule="auto"/>
        <w:rPr>
          <w:rFonts w:ascii="Arial" w:eastAsia="Calibri" w:hAnsi="Arial" w:cs="Arial"/>
          <w:sz w:val="22"/>
          <w:szCs w:val="22"/>
          <w:lang w:eastAsia="en-US"/>
        </w:rPr>
      </w:pPr>
      <w:r w:rsidRPr="001A590B">
        <w:rPr>
          <w:rFonts w:ascii="Arial" w:eastAsia="Calibri" w:hAnsi="Arial" w:cs="Arial"/>
          <w:sz w:val="22"/>
          <w:szCs w:val="22"/>
          <w:lang w:eastAsia="en-US"/>
        </w:rPr>
        <w:t>Isolation prevents gene flow. Name the two most common barriers to gene flow and describe how they occur in the above example of South Africa during the 1700s. (4 marks)</w:t>
      </w:r>
    </w:p>
    <w:p w14:paraId="63CCE1B4" w14:textId="77777777" w:rsidR="00A4575F" w:rsidRPr="007B59BD" w:rsidRDefault="003B00F6" w:rsidP="00A4575F">
      <w:pPr>
        <w:spacing w:line="360" w:lineRule="auto"/>
        <w:rPr>
          <w:rFonts w:ascii="Arial" w:hAnsi="Arial" w:cs="Arial"/>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00A4575F"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575F">
        <w:rPr>
          <w:rFonts w:ascii="Arial" w:hAnsi="Arial" w:cs="Arial"/>
        </w:rPr>
        <w:t>_________________________________________________________________________________________________________________________________</w:t>
      </w:r>
    </w:p>
    <w:p w14:paraId="45FBAA4E" w14:textId="77777777" w:rsidR="003B00F6" w:rsidRPr="007B59BD" w:rsidRDefault="003B00F6" w:rsidP="003B00F6">
      <w:pPr>
        <w:spacing w:line="360" w:lineRule="auto"/>
        <w:rPr>
          <w:rFonts w:ascii="Arial" w:hAnsi="Arial" w:cs="Arial"/>
        </w:rPr>
      </w:pPr>
    </w:p>
    <w:p w14:paraId="62C14C19" w14:textId="77777777" w:rsidR="00A4575F" w:rsidRDefault="00A4575F">
      <w:pPr>
        <w:spacing w:after="160" w:line="259" w:lineRule="auto"/>
      </w:pPr>
      <w:r>
        <w:br w:type="page"/>
      </w:r>
    </w:p>
    <w:p w14:paraId="2C914C26" w14:textId="77777777" w:rsidR="00A4575F" w:rsidRPr="00A4575F" w:rsidRDefault="00A4575F" w:rsidP="00A4575F">
      <w:pPr>
        <w:spacing w:after="160" w:line="259" w:lineRule="auto"/>
        <w:rPr>
          <w:rFonts w:ascii="Arial" w:eastAsia="Calibri" w:hAnsi="Arial" w:cs="Arial"/>
          <w:b/>
          <w:color w:val="000000"/>
          <w:sz w:val="22"/>
          <w:szCs w:val="22"/>
          <w:shd w:val="clear" w:color="auto" w:fill="FFFFFF"/>
          <w:lang w:eastAsia="en-US"/>
        </w:rPr>
      </w:pPr>
      <w:r w:rsidRPr="00A4575F">
        <w:rPr>
          <w:rFonts w:ascii="Arial" w:eastAsia="Calibri" w:hAnsi="Arial" w:cs="Arial"/>
          <w:b/>
          <w:color w:val="000000"/>
          <w:sz w:val="22"/>
          <w:szCs w:val="22"/>
          <w:shd w:val="clear" w:color="auto" w:fill="FFFFFF"/>
          <w:lang w:eastAsia="en-US"/>
        </w:rPr>
        <w:t>Extended answer question</w:t>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r>
      <w:r w:rsidRPr="00A4575F">
        <w:rPr>
          <w:rFonts w:ascii="Arial" w:eastAsia="Calibri" w:hAnsi="Arial" w:cs="Arial"/>
          <w:b/>
          <w:color w:val="000000"/>
          <w:sz w:val="22"/>
          <w:szCs w:val="22"/>
          <w:shd w:val="clear" w:color="auto" w:fill="FFFFFF"/>
          <w:lang w:eastAsia="en-US"/>
        </w:rPr>
        <w:tab/>
        <w:t>12 marks</w:t>
      </w:r>
    </w:p>
    <w:p w14:paraId="5D232B50" w14:textId="77777777" w:rsidR="00A4575F" w:rsidRPr="00A4575F" w:rsidRDefault="00A4575F" w:rsidP="00A4575F">
      <w:pPr>
        <w:spacing w:after="160" w:line="259" w:lineRule="auto"/>
        <w:rPr>
          <w:rFonts w:ascii="Arial" w:eastAsia="Calibri" w:hAnsi="Arial" w:cs="Arial"/>
          <w:color w:val="000000"/>
          <w:sz w:val="22"/>
          <w:szCs w:val="22"/>
          <w:shd w:val="clear" w:color="auto" w:fill="FFFFFF"/>
          <w:lang w:eastAsia="en-US"/>
        </w:rPr>
      </w:pPr>
      <w:r w:rsidRPr="00A4575F">
        <w:rPr>
          <w:rFonts w:ascii="Arial" w:eastAsia="Calibri" w:hAnsi="Arial" w:cs="Arial"/>
          <w:color w:val="000000"/>
          <w:sz w:val="22"/>
          <w:szCs w:val="22"/>
          <w:shd w:val="clear" w:color="auto" w:fill="FFFFFF"/>
          <w:lang w:eastAsia="en-US"/>
        </w:rPr>
        <w:t xml:space="preserve">Lactose is the main carbohydrate in milk and is a major energy source for most young mammals. Therefore, the activity of the enzyme lactase is fundamental to the early development of most mammals, allowing them to break down and use lactose. After the weaning period is over, lactase production usually declines. However, </w:t>
      </w:r>
      <w:ins w:id="1" w:author="EDWARDS Natalie" w:date="2021-06-28T12:33:00Z">
        <w:r w:rsidRPr="00A4575F">
          <w:rPr>
            <w:rFonts w:ascii="Arial" w:eastAsia="Calibri" w:hAnsi="Arial" w:cs="Arial"/>
            <w:color w:val="000000"/>
            <w:sz w:val="22"/>
            <w:szCs w:val="22"/>
            <w:shd w:val="clear" w:color="auto" w:fill="FFFFFF"/>
            <w:lang w:eastAsia="en-US"/>
          </w:rPr>
          <w:t xml:space="preserve">many </w:t>
        </w:r>
      </w:ins>
      <w:commentRangeStart w:id="2"/>
      <w:del w:id="3" w:author="Unknown">
        <w:r w:rsidRPr="00A4575F" w:rsidDel="00567BDF">
          <w:rPr>
            <w:rFonts w:ascii="Arial" w:eastAsia="Calibri" w:hAnsi="Arial" w:cs="Arial"/>
            <w:color w:val="000000"/>
            <w:sz w:val="22"/>
            <w:szCs w:val="22"/>
            <w:shd w:val="clear" w:color="auto" w:fill="FFFFFF"/>
            <w:lang w:eastAsia="en-US"/>
          </w:rPr>
          <w:delText>some</w:delText>
        </w:r>
        <w:commentRangeEnd w:id="2"/>
        <w:r w:rsidRPr="00D50415" w:rsidDel="00567BDF">
          <w:rPr>
            <w:rFonts w:ascii="Arial" w:eastAsia="Calibri" w:hAnsi="Arial" w:cs="Arial"/>
            <w:sz w:val="22"/>
            <w:szCs w:val="22"/>
            <w:lang w:eastAsia="en-US"/>
          </w:rPr>
          <w:commentReference w:id="2"/>
        </w:r>
        <w:r w:rsidRPr="00A4575F" w:rsidDel="00567BDF">
          <w:rPr>
            <w:rFonts w:ascii="Arial" w:eastAsia="Calibri" w:hAnsi="Arial" w:cs="Arial"/>
            <w:color w:val="000000"/>
            <w:sz w:val="22"/>
            <w:szCs w:val="22"/>
            <w:shd w:val="clear" w:color="auto" w:fill="FFFFFF"/>
            <w:lang w:eastAsia="en-US"/>
          </w:rPr>
          <w:delText xml:space="preserve"> </w:delText>
        </w:r>
      </w:del>
      <w:r w:rsidRPr="00A4575F">
        <w:rPr>
          <w:rFonts w:ascii="Arial" w:eastAsia="Calibri" w:hAnsi="Arial" w:cs="Arial"/>
          <w:color w:val="000000"/>
          <w:sz w:val="22"/>
          <w:szCs w:val="22"/>
          <w:shd w:val="clear" w:color="auto" w:fill="FFFFFF"/>
          <w:lang w:eastAsia="en-US"/>
        </w:rPr>
        <w:t>humans continue to express lactase throughout adult life, and are thus able to digest the lactose found in fresh milk. This trait is called lactase persistence.</w:t>
      </w:r>
    </w:p>
    <w:p w14:paraId="29419047" w14:textId="21C2001B" w:rsidR="00A4575F" w:rsidRDefault="00A4575F" w:rsidP="00A4575F">
      <w:pPr>
        <w:numPr>
          <w:ilvl w:val="0"/>
          <w:numId w:val="4"/>
        </w:numPr>
        <w:spacing w:after="160" w:line="259" w:lineRule="auto"/>
        <w:contextualSpacing/>
        <w:rPr>
          <w:rFonts w:ascii="Arial" w:eastAsia="Calibri" w:hAnsi="Arial" w:cs="Arial"/>
          <w:sz w:val="22"/>
          <w:szCs w:val="22"/>
          <w:lang w:eastAsia="en-US"/>
        </w:rPr>
      </w:pPr>
      <w:r w:rsidRPr="00A4575F">
        <w:rPr>
          <w:rFonts w:ascii="Arial" w:eastAsia="Calibri" w:hAnsi="Arial" w:cs="Arial"/>
          <w:sz w:val="22"/>
          <w:szCs w:val="22"/>
          <w:lang w:eastAsia="en-US"/>
        </w:rPr>
        <w:t>Describe how a mutation in the lactase gene may have occurred. (4 marks)</w:t>
      </w:r>
    </w:p>
    <w:p w14:paraId="2A8AC9B3" w14:textId="4B3C2379" w:rsidR="00D50415" w:rsidRPr="00A4575F" w:rsidRDefault="00D50415" w:rsidP="00D50415">
      <w:pPr>
        <w:spacing w:after="160" w:line="360" w:lineRule="auto"/>
        <w:contextualSpacing/>
        <w:rPr>
          <w:rFonts w:ascii="Arial" w:eastAsia="Calibri" w:hAnsi="Arial" w:cs="Arial"/>
          <w:sz w:val="22"/>
          <w:szCs w:val="22"/>
          <w:lang w:eastAsia="en-US"/>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w:t>
      </w:r>
    </w:p>
    <w:p w14:paraId="5CE64DEC" w14:textId="77777777" w:rsidR="00A4575F" w:rsidRPr="00A4575F" w:rsidRDefault="00A4575F" w:rsidP="00A4575F">
      <w:pPr>
        <w:spacing w:after="160" w:line="259" w:lineRule="auto"/>
        <w:ind w:left="360"/>
        <w:rPr>
          <w:rFonts w:ascii="Arial" w:eastAsia="Calibri" w:hAnsi="Arial" w:cs="Arial"/>
          <w:sz w:val="22"/>
          <w:szCs w:val="22"/>
          <w:lang w:eastAsia="en-US"/>
        </w:rPr>
      </w:pPr>
    </w:p>
    <w:p w14:paraId="0A483F7D" w14:textId="77777777" w:rsidR="00A4575F" w:rsidRPr="00A4575F" w:rsidRDefault="00A4575F" w:rsidP="00A4575F">
      <w:pPr>
        <w:spacing w:after="160" w:line="259" w:lineRule="auto"/>
        <w:rPr>
          <w:ins w:id="4" w:author="DANIEL Janine-Helen" w:date="2021-06-24T12:24:00Z"/>
          <w:rFonts w:ascii="Arial" w:eastAsia="Calibri" w:hAnsi="Arial" w:cs="Arial"/>
          <w:sz w:val="22"/>
          <w:szCs w:val="22"/>
          <w:lang w:eastAsia="en-US"/>
        </w:rPr>
      </w:pPr>
      <w:ins w:id="5" w:author="DANIEL Janine-Helen" w:date="2021-06-24T12:24:00Z">
        <w:r w:rsidRPr="00A4575F">
          <w:rPr>
            <w:rFonts w:ascii="Arial" w:eastAsia="Calibri" w:hAnsi="Arial" w:cs="Arial"/>
            <w:sz w:val="22"/>
            <w:szCs w:val="22"/>
            <w:lang w:eastAsia="en-US"/>
          </w:rPr>
          <w:t>B</w:t>
        </w:r>
      </w:ins>
      <w:r w:rsidRPr="00A4575F">
        <w:rPr>
          <w:rFonts w:ascii="Arial" w:eastAsia="Calibri" w:hAnsi="Arial" w:cs="Arial"/>
          <w:sz w:val="22"/>
          <w:szCs w:val="22"/>
          <w:lang w:eastAsia="en-US"/>
        </w:rPr>
        <w:t xml:space="preserve">) There are different mutations which cause lactase persistence, but the </w:t>
      </w:r>
      <w:ins w:id="6" w:author="EDWARDS Natalie" w:date="2021-06-28T12:33:00Z">
        <w:r w:rsidRPr="00A4575F">
          <w:rPr>
            <w:rFonts w:ascii="Arial" w:eastAsia="Calibri" w:hAnsi="Arial" w:cs="Arial"/>
            <w:sz w:val="22"/>
            <w:szCs w:val="22"/>
            <w:lang w:eastAsia="en-US"/>
          </w:rPr>
          <w:t>most common</w:t>
        </w:r>
      </w:ins>
      <w:commentRangeStart w:id="7"/>
      <w:del w:id="8" w:author="Unknown">
        <w:r w:rsidRPr="00A4575F" w:rsidDel="00794AD0">
          <w:rPr>
            <w:rFonts w:ascii="Arial" w:eastAsia="Calibri" w:hAnsi="Arial" w:cs="Arial"/>
            <w:sz w:val="22"/>
            <w:szCs w:val="22"/>
            <w:lang w:eastAsia="en-US"/>
          </w:rPr>
          <w:delText>main</w:delText>
        </w:r>
      </w:del>
      <w:r w:rsidRPr="00A4575F">
        <w:rPr>
          <w:rFonts w:ascii="Arial" w:eastAsia="Calibri" w:hAnsi="Arial" w:cs="Arial"/>
          <w:sz w:val="22"/>
          <w:szCs w:val="22"/>
          <w:lang w:eastAsia="en-US"/>
        </w:rPr>
        <w:t xml:space="preserve"> </w:t>
      </w:r>
      <w:commentRangeEnd w:id="7"/>
      <w:r w:rsidRPr="00D50415">
        <w:rPr>
          <w:rFonts w:ascii="Arial" w:eastAsia="Calibri" w:hAnsi="Arial" w:cs="Arial"/>
          <w:sz w:val="22"/>
          <w:szCs w:val="22"/>
          <w:lang w:eastAsia="en-US"/>
        </w:rPr>
        <w:commentReference w:id="7"/>
      </w:r>
      <w:r w:rsidRPr="00A4575F">
        <w:rPr>
          <w:rFonts w:ascii="Arial" w:eastAsia="Calibri" w:hAnsi="Arial" w:cs="Arial"/>
          <w:sz w:val="22"/>
          <w:szCs w:val="22"/>
          <w:lang w:eastAsia="en-US"/>
        </w:rPr>
        <w:t>one in European populations i</w:t>
      </w:r>
      <w:ins w:id="9" w:author="DANIEL Janine-Helen" w:date="2021-06-24T12:24:00Z">
        <w:r w:rsidRPr="00A4575F">
          <w:rPr>
            <w:rFonts w:ascii="Arial" w:eastAsia="Calibri" w:hAnsi="Arial" w:cs="Arial"/>
            <w:sz w:val="22"/>
            <w:szCs w:val="22"/>
            <w:lang w:eastAsia="en-US"/>
          </w:rPr>
          <w:t>s</w:t>
        </w:r>
      </w:ins>
      <w:del w:id="10" w:author="DANIEL Janine-Helen" w:date="2021-06-24T12:24:00Z">
        <w:r w:rsidRPr="00A4575F" w:rsidDel="00374343">
          <w:rPr>
            <w:rFonts w:ascii="Arial" w:eastAsia="Calibri" w:hAnsi="Arial" w:cs="Arial"/>
            <w:sz w:val="22"/>
            <w:szCs w:val="22"/>
            <w:lang w:eastAsia="en-US"/>
          </w:rPr>
          <w:delText>n</w:delText>
        </w:r>
      </w:del>
      <w:r w:rsidRPr="00A4575F">
        <w:rPr>
          <w:rFonts w:ascii="Arial" w:eastAsia="Calibri" w:hAnsi="Arial" w:cs="Arial"/>
          <w:sz w:val="22"/>
          <w:szCs w:val="22"/>
          <w:lang w:eastAsia="en-US"/>
        </w:rPr>
        <w:t xml:space="preserve"> a point mutation in the lactase gene. </w:t>
      </w:r>
    </w:p>
    <w:p w14:paraId="10B84F57" w14:textId="30B020FE" w:rsidR="00A4575F" w:rsidRDefault="00A4575F" w:rsidP="00A4575F">
      <w:pPr>
        <w:spacing w:after="160" w:line="259" w:lineRule="auto"/>
        <w:rPr>
          <w:rFonts w:ascii="Arial" w:eastAsia="Calibri" w:hAnsi="Arial" w:cs="Arial"/>
          <w:sz w:val="22"/>
          <w:szCs w:val="22"/>
          <w:lang w:eastAsia="en-US"/>
        </w:rPr>
      </w:pPr>
      <w:r w:rsidRPr="00A4575F">
        <w:rPr>
          <w:rFonts w:ascii="Arial" w:eastAsia="Calibri" w:hAnsi="Arial" w:cs="Arial"/>
          <w:sz w:val="22"/>
          <w:szCs w:val="22"/>
          <w:lang w:eastAsia="en-US"/>
        </w:rPr>
        <w:t>Describe how point mutations occur and discuss the effects point mutations can have on protein expression. (8 marks)</w:t>
      </w:r>
    </w:p>
    <w:p w14:paraId="6FEE8C35" w14:textId="0440F679" w:rsidR="00D50415" w:rsidRPr="00A4575F" w:rsidRDefault="00D50415" w:rsidP="00D50415">
      <w:pPr>
        <w:spacing w:after="160" w:line="360" w:lineRule="auto"/>
        <w:rPr>
          <w:rFonts w:ascii="Arial" w:eastAsia="Calibri" w:hAnsi="Arial" w:cs="Arial"/>
          <w:sz w:val="22"/>
          <w:szCs w:val="22"/>
          <w:lang w:eastAsia="en-US"/>
        </w:rPr>
      </w:pP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w:t>
      </w:r>
      <w:r w:rsidRPr="007B59BD">
        <w:rPr>
          <w:rFonts w:ascii="Arial" w:hAnsi="Arial" w:cs="Arial"/>
        </w:rPr>
        <w:t>______________________________________________________________________________</w:t>
      </w:r>
    </w:p>
    <w:p w14:paraId="09C8878A" w14:textId="77777777" w:rsidR="0085327D" w:rsidRDefault="0085327D"/>
    <w:sectPr w:rsidR="0085327D" w:rsidSect="00A8241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NIEL Janine-Helen" w:date="2021-06-24T12:23:00Z" w:initials="DJ[C">
    <w:p w14:paraId="741BFDE4" w14:textId="77777777" w:rsidR="00A4575F" w:rsidRDefault="00A4575F" w:rsidP="00A4575F">
      <w:pPr>
        <w:pStyle w:val="CommentText"/>
      </w:pPr>
      <w:r>
        <w:rPr>
          <w:rStyle w:val="CommentReference"/>
        </w:rPr>
        <w:annotationRef/>
      </w:r>
      <w:r>
        <w:rPr>
          <w:rStyle w:val="CommentReference"/>
        </w:rPr>
        <w:t>Change</w:t>
      </w:r>
      <w:r>
        <w:t xml:space="preserve"> ‘some’ to ‘many’</w:t>
      </w:r>
    </w:p>
  </w:comment>
  <w:comment w:id="7" w:author="DANIEL Janine-Helen" w:date="2021-06-24T12:23:00Z" w:initials="DJ[C">
    <w:p w14:paraId="70E81B12" w14:textId="77777777" w:rsidR="00A4575F" w:rsidRDefault="00A4575F" w:rsidP="00A4575F">
      <w:pPr>
        <w:pStyle w:val="CommentText"/>
      </w:pPr>
      <w:r>
        <w:rPr>
          <w:rStyle w:val="CommentReference"/>
        </w:rPr>
        <w:annotationRef/>
      </w:r>
      <w:r>
        <w:t>Replace with ‘most common’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BFDE4" w15:done="0"/>
  <w15:commentEx w15:paraId="70E81B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A05"/>
    <w:multiLevelType w:val="hybridMultilevel"/>
    <w:tmpl w:val="00B0B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694120"/>
    <w:multiLevelType w:val="hybridMultilevel"/>
    <w:tmpl w:val="73749900"/>
    <w:lvl w:ilvl="0" w:tplc="0B9A6614">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A57F53"/>
    <w:multiLevelType w:val="hybridMultilevel"/>
    <w:tmpl w:val="822C3EC8"/>
    <w:lvl w:ilvl="0" w:tplc="7784843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FEE3520"/>
    <w:multiLevelType w:val="hybridMultilevel"/>
    <w:tmpl w:val="CE5E87CA"/>
    <w:lvl w:ilvl="0" w:tplc="CFFA3EF0">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WARDS Natalie">
    <w15:presenceInfo w15:providerId="AD" w15:userId="S-1-5-21-2688374614-2727847420-1261802764-151832"/>
  </w15:person>
  <w15:person w15:author="DANIEL Janine-Helen">
    <w15:presenceInfo w15:providerId="AD" w15:userId="S-1-5-21-194833253-278120061-246367864-428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1B"/>
    <w:rsid w:val="001A590B"/>
    <w:rsid w:val="00343CF8"/>
    <w:rsid w:val="003B00F6"/>
    <w:rsid w:val="00590271"/>
    <w:rsid w:val="00597B55"/>
    <w:rsid w:val="005B799E"/>
    <w:rsid w:val="0085327D"/>
    <w:rsid w:val="00A4575F"/>
    <w:rsid w:val="00A8241B"/>
    <w:rsid w:val="00CA00DD"/>
    <w:rsid w:val="00D06326"/>
    <w:rsid w:val="00D50415"/>
    <w:rsid w:val="00E66C10"/>
    <w:rsid w:val="00F82228"/>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7AF8"/>
  <w15:chartTrackingRefBased/>
  <w15:docId w15:val="{9661E915-A50F-4264-8265-E70F278A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41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27D"/>
    <w:pPr>
      <w:spacing w:after="160" w:line="259" w:lineRule="auto"/>
      <w:ind w:left="720"/>
      <w:contextualSpacing/>
    </w:pPr>
    <w:rPr>
      <w:rFonts w:asciiTheme="minorHAnsi" w:eastAsiaTheme="minorHAnsi" w:hAnsiTheme="minorHAnsi" w:cstheme="minorBidi"/>
      <w:sz w:val="22"/>
      <w:szCs w:val="22"/>
      <w:lang w:eastAsia="en-US"/>
    </w:rPr>
  </w:style>
  <w:style w:type="table" w:customStyle="1" w:styleId="TableGrid1">
    <w:name w:val="Table Grid1"/>
    <w:basedOn w:val="TableNormal"/>
    <w:next w:val="TableGrid"/>
    <w:uiPriority w:val="39"/>
    <w:rsid w:val="001A59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590B"/>
    <w:rPr>
      <w:sz w:val="16"/>
      <w:szCs w:val="16"/>
    </w:rPr>
  </w:style>
  <w:style w:type="paragraph" w:customStyle="1" w:styleId="CommentText1">
    <w:name w:val="Comment Text1"/>
    <w:basedOn w:val="Normal"/>
    <w:next w:val="CommentText"/>
    <w:link w:val="CommentTextChar"/>
    <w:uiPriority w:val="99"/>
    <w:semiHidden/>
    <w:unhideWhenUsed/>
    <w:rsid w:val="001A590B"/>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1"/>
    <w:uiPriority w:val="99"/>
    <w:semiHidden/>
    <w:rsid w:val="001A590B"/>
    <w:rPr>
      <w:sz w:val="20"/>
      <w:szCs w:val="20"/>
    </w:rPr>
  </w:style>
  <w:style w:type="table" w:styleId="TableGrid">
    <w:name w:val="Table Grid"/>
    <w:basedOn w:val="TableNormal"/>
    <w:uiPriority w:val="39"/>
    <w:rsid w:val="001A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uiPriority w:val="99"/>
    <w:semiHidden/>
    <w:unhideWhenUsed/>
    <w:rsid w:val="001A590B"/>
    <w:rPr>
      <w:sz w:val="20"/>
      <w:szCs w:val="20"/>
    </w:rPr>
  </w:style>
  <w:style w:type="character" w:customStyle="1" w:styleId="CommentTextChar1">
    <w:name w:val="Comment Text Char1"/>
    <w:basedOn w:val="DefaultParagraphFont"/>
    <w:link w:val="CommentText"/>
    <w:uiPriority w:val="99"/>
    <w:semiHidden/>
    <w:rsid w:val="001A590B"/>
    <w:rPr>
      <w:rFonts w:ascii="Times New Roman" w:eastAsia="Times New Roman" w:hAnsi="Times New Roman" w:cs="Times New Roman"/>
      <w:sz w:val="20"/>
      <w:szCs w:val="20"/>
      <w:lang w:eastAsia="en-AU"/>
    </w:rPr>
  </w:style>
  <w:style w:type="paragraph" w:styleId="BalloonText">
    <w:name w:val="Balloon Text"/>
    <w:basedOn w:val="Normal"/>
    <w:link w:val="BalloonTextChar"/>
    <w:uiPriority w:val="99"/>
    <w:semiHidden/>
    <w:unhideWhenUsed/>
    <w:rsid w:val="001A59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0B"/>
    <w:rPr>
      <w:rFonts w:ascii="Segoe UI" w:eastAsia="Times New Roman" w:hAnsi="Segoe UI" w:cs="Segoe UI"/>
      <w:sz w:val="18"/>
      <w:szCs w:val="18"/>
      <w:lang w:eastAsia="en-AU"/>
    </w:rPr>
  </w:style>
  <w:style w:type="table" w:customStyle="1" w:styleId="TableGrid2">
    <w:name w:val="Table Grid2"/>
    <w:basedOn w:val="TableNormal"/>
    <w:next w:val="TableGrid"/>
    <w:uiPriority w:val="39"/>
    <w:rsid w:val="00A457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7F991-13A1-41A3-A980-56C8A51F2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9</Pages>
  <Words>2618</Words>
  <Characters>14927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EDWARDS Natalie [Narrogin Senior High School]</cp:lastModifiedBy>
  <cp:revision>3</cp:revision>
  <dcterms:created xsi:type="dcterms:W3CDTF">2021-07-01T03:32:00Z</dcterms:created>
  <dcterms:modified xsi:type="dcterms:W3CDTF">2021-07-01T03:47:00Z</dcterms:modified>
</cp:coreProperties>
</file>