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1843A925" w:rsidR="008F5957" w:rsidRPr="007B5C26" w:rsidRDefault="00FE3C35" w:rsidP="00B6204E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C26">
        <w:rPr>
          <w:rFonts w:ascii="Franklin Gothic Book" w:hAnsi="Franklin Gothic Book"/>
          <w:noProof/>
        </w:rPr>
        <w:drawing>
          <wp:anchor distT="0" distB="0" distL="114300" distR="114300" simplePos="0" relativeHeight="251660288" behindDoc="1" locked="0" layoutInCell="1" allowOverlap="1" wp14:anchorId="08C1A5C8" wp14:editId="693113AE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6AB41BE7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1A9F675A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704CB9E4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2C1928A6" w14:textId="051B7360" w:rsidR="0069791F" w:rsidRPr="007B5C26" w:rsidRDefault="00483C43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441D25">
        <w:rPr>
          <w:rFonts w:ascii="Franklin Gothic Book" w:hAnsi="Franklin Gothic Book"/>
          <w:b/>
          <w:sz w:val="28"/>
          <w:szCs w:val="28"/>
          <w:highlight w:val="yellow"/>
        </w:rPr>
        <w:t>ANSWERS</w:t>
      </w:r>
    </w:p>
    <w:p w14:paraId="0AD89937" w14:textId="693FF719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proofErr w:type="spellStart"/>
      <w:r w:rsidRPr="007B5C26">
        <w:rPr>
          <w:rFonts w:ascii="Franklin Gothic Book" w:hAnsi="Franklin Gothic Book"/>
          <w:b/>
          <w:sz w:val="28"/>
          <w:szCs w:val="28"/>
        </w:rPr>
        <w:t>Yr</w:t>
      </w:r>
      <w:proofErr w:type="spellEnd"/>
      <w:r w:rsidRPr="007B5C26">
        <w:rPr>
          <w:rFonts w:ascii="Franklin Gothic Book" w:hAnsi="Franklin Gothic Book"/>
          <w:b/>
          <w:sz w:val="28"/>
          <w:szCs w:val="28"/>
        </w:rPr>
        <w:t xml:space="preserve"> 12 ATAR Human Biology</w:t>
      </w:r>
    </w:p>
    <w:p w14:paraId="7A3BF557" w14:textId="55F77AE2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7B5C26">
        <w:rPr>
          <w:rFonts w:ascii="Franklin Gothic Book" w:hAnsi="Franklin Gothic Book"/>
          <w:b/>
          <w:sz w:val="28"/>
          <w:szCs w:val="28"/>
        </w:rPr>
        <w:t>Endocrine and Nervous Control</w:t>
      </w:r>
    </w:p>
    <w:p w14:paraId="12321329" w14:textId="273C6699" w:rsidR="0069791F" w:rsidRPr="007B5C26" w:rsidRDefault="005A241D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Test 1 (</w:t>
      </w:r>
      <w:r w:rsidR="0069791F" w:rsidRPr="007B5C26">
        <w:rPr>
          <w:rFonts w:ascii="Franklin Gothic Book" w:hAnsi="Franklin Gothic Book"/>
          <w:b/>
          <w:sz w:val="28"/>
          <w:szCs w:val="28"/>
        </w:rPr>
        <w:t>Task 3</w:t>
      </w:r>
      <w:r>
        <w:rPr>
          <w:rFonts w:ascii="Franklin Gothic Book" w:hAnsi="Franklin Gothic Book"/>
          <w:b/>
          <w:sz w:val="28"/>
          <w:szCs w:val="28"/>
        </w:rPr>
        <w:t>)</w:t>
      </w:r>
      <w:r w:rsidR="00AB06F6">
        <w:rPr>
          <w:rFonts w:ascii="Franklin Gothic Book" w:hAnsi="Franklin Gothic Book"/>
          <w:b/>
          <w:sz w:val="28"/>
          <w:szCs w:val="28"/>
        </w:rPr>
        <w:t xml:space="preserve">, </w:t>
      </w:r>
      <w:r>
        <w:rPr>
          <w:rFonts w:ascii="Franklin Gothic Book" w:hAnsi="Franklin Gothic Book"/>
          <w:b/>
          <w:sz w:val="28"/>
          <w:szCs w:val="28"/>
        </w:rPr>
        <w:t>201</w:t>
      </w:r>
      <w:r w:rsidR="00087007">
        <w:rPr>
          <w:rFonts w:ascii="Franklin Gothic Book" w:hAnsi="Franklin Gothic Book"/>
          <w:b/>
          <w:sz w:val="28"/>
          <w:szCs w:val="28"/>
        </w:rPr>
        <w:t>8</w:t>
      </w:r>
    </w:p>
    <w:p w14:paraId="30EC4A9D" w14:textId="73F723C7" w:rsidR="0069791F" w:rsidRPr="007B5C26" w:rsidRDefault="0069791F" w:rsidP="0069791F">
      <w:pPr>
        <w:jc w:val="right"/>
        <w:rPr>
          <w:rFonts w:ascii="Franklin Gothic Book" w:hAnsi="Franklin Gothic Book"/>
          <w:b/>
          <w:sz w:val="36"/>
          <w:szCs w:val="36"/>
        </w:rPr>
      </w:pPr>
      <w:r w:rsidRPr="007B5C26">
        <w:rPr>
          <w:rFonts w:ascii="Franklin Gothic Book" w:hAnsi="Franklin Gothic Book"/>
          <w:b/>
          <w:sz w:val="36"/>
          <w:szCs w:val="36"/>
        </w:rPr>
        <w:t>/60</w:t>
      </w:r>
    </w:p>
    <w:p w14:paraId="1AF9BFB3" w14:textId="0C8AC4DC" w:rsidR="0069791F" w:rsidRPr="007B5C26" w:rsidRDefault="0069791F" w:rsidP="001910DB">
      <w:pPr>
        <w:tabs>
          <w:tab w:val="left" w:pos="5805"/>
        </w:tabs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t>Multiple Choice Section:</w:t>
      </w:r>
      <w:r w:rsidR="00272A78" w:rsidRPr="007B5C26">
        <w:rPr>
          <w:rFonts w:ascii="Franklin Gothic Book" w:hAnsi="Franklin Gothic Book"/>
          <w:b/>
        </w:rPr>
        <w:t xml:space="preserve"> (</w:t>
      </w:r>
      <w:r w:rsidR="00264A63">
        <w:rPr>
          <w:rFonts w:ascii="Franklin Gothic Book" w:hAnsi="Franklin Gothic Book"/>
          <w:b/>
        </w:rPr>
        <w:t>20</w:t>
      </w:r>
      <w:r w:rsidRPr="007B5C26">
        <w:rPr>
          <w:rFonts w:ascii="Franklin Gothic Book" w:hAnsi="Franklin Gothic Book"/>
          <w:b/>
        </w:rPr>
        <w:t xml:space="preserve"> marks)</w:t>
      </w:r>
      <w:r w:rsidR="001910DB">
        <w:rPr>
          <w:rFonts w:ascii="Franklin Gothic Book" w:hAnsi="Franklin Gothic Book"/>
          <w:b/>
        </w:rPr>
        <w:tab/>
      </w:r>
    </w:p>
    <w:p w14:paraId="1B15DDD7" w14:textId="77777777" w:rsidR="0069791F" w:rsidRPr="007B5C26" w:rsidRDefault="0069791F" w:rsidP="00B6204E">
      <w:pPr>
        <w:rPr>
          <w:rFonts w:ascii="Franklin Gothic Book" w:hAnsi="Franklin Gothic Book"/>
        </w:rPr>
      </w:pPr>
    </w:p>
    <w:p w14:paraId="260E7F6B" w14:textId="5448C7DB" w:rsidR="00435723" w:rsidRPr="00C13CC7" w:rsidRDefault="00435723" w:rsidP="00434C83">
      <w:pPr>
        <w:pStyle w:val="ListParagraph"/>
        <w:numPr>
          <w:ilvl w:val="0"/>
          <w:numId w:val="2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The cerebral cortex is mainly concerned with which of the following?</w:t>
      </w:r>
    </w:p>
    <w:p w14:paraId="143FE9D4" w14:textId="441D1757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connecting the left and right hemispheres</w:t>
      </w:r>
    </w:p>
    <w:p w14:paraId="72FA17A5" w14:textId="08F25BBE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  <w:highlight w:val="yellow"/>
        </w:rPr>
        <w:t>conscious sensory awareness and voluntary movement</w:t>
      </w:r>
      <w:r w:rsidRPr="00C13CC7">
        <w:rPr>
          <w:rFonts w:ascii="Franklin Gothic Book" w:hAnsi="Franklin Gothic Book"/>
        </w:rPr>
        <w:t xml:space="preserve"> </w:t>
      </w:r>
    </w:p>
    <w:p w14:paraId="7F6A0687" w14:textId="501FD0EF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control of the endocrine system</w:t>
      </w:r>
    </w:p>
    <w:p w14:paraId="21897755" w14:textId="4F3334D8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control of both the parasympathetic and sympathetic nervous systems</w:t>
      </w:r>
    </w:p>
    <w:p w14:paraId="00DF6C50" w14:textId="77777777" w:rsidR="00435723" w:rsidRPr="007B5C26" w:rsidRDefault="00435723" w:rsidP="00AD3FE2">
      <w:pPr>
        <w:ind w:left="357"/>
        <w:rPr>
          <w:rFonts w:ascii="Franklin Gothic Book" w:hAnsi="Franklin Gothic Book"/>
        </w:rPr>
      </w:pPr>
    </w:p>
    <w:p w14:paraId="164AD71D" w14:textId="4ACAF039" w:rsidR="00435723" w:rsidRPr="00C13CC7" w:rsidRDefault="00435723" w:rsidP="00434C83">
      <w:pPr>
        <w:pStyle w:val="ListParagraph"/>
        <w:numPr>
          <w:ilvl w:val="0"/>
          <w:numId w:val="2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Which of the following statements concerning a spinal reflex is </w:t>
      </w:r>
      <w:r w:rsidR="00D60B04" w:rsidRPr="00C13CC7">
        <w:rPr>
          <w:rFonts w:ascii="Franklin Gothic Book" w:hAnsi="Franklin Gothic Book"/>
        </w:rPr>
        <w:t xml:space="preserve">NOT </w:t>
      </w:r>
      <w:r w:rsidRPr="00C13CC7">
        <w:rPr>
          <w:rFonts w:ascii="Franklin Gothic Book" w:hAnsi="Franklin Gothic Book"/>
        </w:rPr>
        <w:t>correct?</w:t>
      </w:r>
    </w:p>
    <w:p w14:paraId="2195E600" w14:textId="704EF849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is a rapid process </w:t>
      </w:r>
    </w:p>
    <w:p w14:paraId="0EA54C7E" w14:textId="0E942912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is </w:t>
      </w:r>
      <w:r w:rsidR="00D60B04" w:rsidRPr="00C13CC7">
        <w:rPr>
          <w:rFonts w:ascii="Franklin Gothic Book" w:hAnsi="Franklin Gothic Book"/>
        </w:rPr>
        <w:t>in</w:t>
      </w:r>
      <w:r w:rsidRPr="00C13CC7">
        <w:rPr>
          <w:rFonts w:ascii="Franklin Gothic Book" w:hAnsi="Franklin Gothic Book"/>
        </w:rPr>
        <w:t>voluntary</w:t>
      </w:r>
    </w:p>
    <w:p w14:paraId="767443FA" w14:textId="127719CD" w:rsidR="00435723" w:rsidRPr="00C13CC7" w:rsidRDefault="00D60B04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can bypass the brain </w:t>
      </w:r>
    </w:p>
    <w:p w14:paraId="6560D597" w14:textId="5D7B3A61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  <w:highlight w:val="yellow"/>
        </w:rPr>
        <w:t xml:space="preserve">it </w:t>
      </w:r>
      <w:r w:rsidR="00892D45" w:rsidRPr="00C13CC7">
        <w:rPr>
          <w:rFonts w:ascii="Franklin Gothic Book" w:hAnsi="Franklin Gothic Book"/>
          <w:highlight w:val="yellow"/>
        </w:rPr>
        <w:t xml:space="preserve">can occur </w:t>
      </w:r>
      <w:r w:rsidR="00ED7DE4" w:rsidRPr="00C13CC7">
        <w:rPr>
          <w:rFonts w:ascii="Franklin Gothic Book" w:hAnsi="Franklin Gothic Book"/>
          <w:highlight w:val="yellow"/>
        </w:rPr>
        <w:t>in a different manner</w:t>
      </w:r>
      <w:r w:rsidR="00892D45" w:rsidRPr="00C13CC7">
        <w:rPr>
          <w:rFonts w:ascii="Franklin Gothic Book" w:hAnsi="Franklin Gothic Book"/>
          <w:highlight w:val="yellow"/>
        </w:rPr>
        <w:t xml:space="preserve">  each time</w:t>
      </w:r>
    </w:p>
    <w:p w14:paraId="0C03684E" w14:textId="77777777" w:rsidR="00C13CC7" w:rsidRDefault="00C13CC7" w:rsidP="00AD3FE2">
      <w:pPr>
        <w:ind w:left="357"/>
        <w:rPr>
          <w:rFonts w:ascii="Franklin Gothic Book" w:hAnsi="Franklin Gothic Book"/>
        </w:rPr>
      </w:pPr>
    </w:p>
    <w:p w14:paraId="4875E3DD" w14:textId="7C6E7089" w:rsidR="00435723" w:rsidRPr="00C13CC7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Within the nervous system there are special structures that help to protect the system from injury. </w:t>
      </w:r>
      <w:r w:rsidR="0034111A" w:rsidRPr="00C13CC7">
        <w:rPr>
          <w:rFonts w:ascii="Franklin Gothic Book" w:hAnsi="Franklin Gothic Book"/>
        </w:rPr>
        <w:t xml:space="preserve"> </w:t>
      </w:r>
      <w:r w:rsidRPr="00C13CC7">
        <w:rPr>
          <w:rFonts w:ascii="Franklin Gothic Book" w:hAnsi="Franklin Gothic Book"/>
        </w:rPr>
        <w:t>The name of the membranes that surround the central nervous system is the:</w:t>
      </w:r>
    </w:p>
    <w:p w14:paraId="19F9D66F" w14:textId="3B338B91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 xml:space="preserve">meniscus </w:t>
      </w:r>
    </w:p>
    <w:p w14:paraId="20A42749" w14:textId="7634FBF9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  <w:highlight w:val="yellow"/>
        </w:rPr>
        <w:t>meninges</w:t>
      </w:r>
    </w:p>
    <w:p w14:paraId="5483CF85" w14:textId="73829581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 xml:space="preserve">medulla </w:t>
      </w:r>
    </w:p>
    <w:p w14:paraId="5FBCFD67" w14:textId="29855DF3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>myelin</w:t>
      </w:r>
    </w:p>
    <w:p w14:paraId="70523B52" w14:textId="77777777" w:rsidR="00435723" w:rsidRPr="007B5C26" w:rsidRDefault="00435723" w:rsidP="00AD3FE2">
      <w:pPr>
        <w:ind w:left="357"/>
        <w:rPr>
          <w:rFonts w:ascii="Franklin Gothic Book" w:hAnsi="Franklin Gothic Book"/>
        </w:rPr>
      </w:pPr>
    </w:p>
    <w:p w14:paraId="66E75CBD" w14:textId="67D920D5" w:rsidR="0069791F" w:rsidRPr="005251FC" w:rsidRDefault="0069791F" w:rsidP="00434C83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</w:rPr>
      </w:pPr>
      <w:r w:rsidRPr="005251FC">
        <w:rPr>
          <w:rFonts w:ascii="Franklin Gothic Book" w:hAnsi="Franklin Gothic Book"/>
        </w:rPr>
        <w:t>People who have suffered physical damage to the cerebellum would be expected to show symptoms such as:</w:t>
      </w:r>
    </w:p>
    <w:p w14:paraId="58BF43AA" w14:textId="0D582E59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>a low intelligence</w:t>
      </w:r>
    </w:p>
    <w:p w14:paraId="3C93B8FC" w14:textId="18A5510E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  <w:highlight w:val="yellow"/>
        </w:rPr>
        <w:t>uncoordinated jerky movements</w:t>
      </w:r>
    </w:p>
    <w:p w14:paraId="0A2C686D" w14:textId="50A1A771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 xml:space="preserve">a lack of autonomic nervous system functioning </w:t>
      </w:r>
    </w:p>
    <w:p w14:paraId="64AEDF02" w14:textId="3C27A3C4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>no memory</w:t>
      </w:r>
    </w:p>
    <w:p w14:paraId="6823896E" w14:textId="5DE5B291" w:rsidR="00AD6EC6" w:rsidRPr="007B5C26" w:rsidRDefault="00AD6EC6" w:rsidP="00B6204E">
      <w:pPr>
        <w:rPr>
          <w:rFonts w:ascii="Franklin Gothic Book" w:hAnsi="Franklin Gothic Book"/>
        </w:rPr>
      </w:pPr>
    </w:p>
    <w:p w14:paraId="485E5B34" w14:textId="7B929869" w:rsidR="0087725D" w:rsidRPr="00CE154A" w:rsidRDefault="0087725D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The autonomic nervous system is responsible for which of the following?</w:t>
      </w:r>
    </w:p>
    <w:p w14:paraId="66DDC0EA" w14:textId="22070A02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sleeping and waking cycles</w:t>
      </w:r>
    </w:p>
    <w:p w14:paraId="643EC7D8" w14:textId="4A87F62F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 xml:space="preserve">voluntary smooth muscle functioning </w:t>
      </w:r>
    </w:p>
    <w:p w14:paraId="57858674" w14:textId="59BB7354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  <w:highlight w:val="yellow"/>
        </w:rPr>
        <w:t>involuntary smooth muscle functioning</w:t>
      </w:r>
      <w:r w:rsidRPr="00CE154A">
        <w:rPr>
          <w:rFonts w:ascii="Franklin Gothic Book" w:hAnsi="Franklin Gothic Book"/>
        </w:rPr>
        <w:t xml:space="preserve"> </w:t>
      </w:r>
    </w:p>
    <w:p w14:paraId="3883F9F1" w14:textId="6E9410CB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voluntary skeletal muscle functioning</w:t>
      </w:r>
    </w:p>
    <w:p w14:paraId="3A18584F" w14:textId="77777777" w:rsidR="0087725D" w:rsidRDefault="0087725D" w:rsidP="00B6204E">
      <w:pPr>
        <w:rPr>
          <w:rFonts w:ascii="Franklin Gothic Book" w:hAnsi="Franklin Gothic Book"/>
        </w:rPr>
      </w:pPr>
    </w:p>
    <w:p w14:paraId="5300ACA9" w14:textId="77777777" w:rsidR="0087725D" w:rsidRDefault="0087725D" w:rsidP="00B6204E">
      <w:pPr>
        <w:rPr>
          <w:rFonts w:ascii="Franklin Gothic Book" w:hAnsi="Franklin Gothic Book"/>
        </w:rPr>
      </w:pPr>
    </w:p>
    <w:p w14:paraId="5BECA0B1" w14:textId="77777777" w:rsidR="0087725D" w:rsidRDefault="0087725D" w:rsidP="00B6204E">
      <w:pPr>
        <w:rPr>
          <w:rFonts w:ascii="Franklin Gothic Book" w:hAnsi="Franklin Gothic Book"/>
        </w:rPr>
      </w:pPr>
    </w:p>
    <w:p w14:paraId="500053A5" w14:textId="77777777" w:rsidR="00087007" w:rsidRDefault="00087007" w:rsidP="00B6204E">
      <w:pPr>
        <w:rPr>
          <w:rFonts w:ascii="Franklin Gothic Book" w:hAnsi="Franklin Gothic Book"/>
        </w:rPr>
      </w:pPr>
    </w:p>
    <w:p w14:paraId="3795BB28" w14:textId="77777777" w:rsidR="00087007" w:rsidRDefault="00087007" w:rsidP="00B6204E">
      <w:pPr>
        <w:rPr>
          <w:rFonts w:ascii="Franklin Gothic Book" w:hAnsi="Franklin Gothic Book"/>
        </w:rPr>
      </w:pPr>
    </w:p>
    <w:p w14:paraId="0639BBAF" w14:textId="77777777" w:rsidR="00087007" w:rsidRDefault="00087007" w:rsidP="00B6204E">
      <w:pPr>
        <w:rPr>
          <w:rFonts w:ascii="Franklin Gothic Book" w:hAnsi="Franklin Gothic Book"/>
        </w:rPr>
      </w:pPr>
    </w:p>
    <w:p w14:paraId="6FE1ED5B" w14:textId="77777777" w:rsidR="00087007" w:rsidRDefault="00087007" w:rsidP="00B6204E">
      <w:pPr>
        <w:rPr>
          <w:rFonts w:ascii="Franklin Gothic Book" w:hAnsi="Franklin Gothic Book"/>
        </w:rPr>
      </w:pPr>
    </w:p>
    <w:p w14:paraId="495BB285" w14:textId="77777777" w:rsidR="00087007" w:rsidRDefault="00087007" w:rsidP="00B6204E">
      <w:pPr>
        <w:rPr>
          <w:rFonts w:ascii="Franklin Gothic Book" w:hAnsi="Franklin Gothic Book"/>
        </w:rPr>
      </w:pPr>
    </w:p>
    <w:p w14:paraId="5DDC78E6" w14:textId="77777777" w:rsidR="00087007" w:rsidRDefault="00087007" w:rsidP="00B6204E">
      <w:pPr>
        <w:rPr>
          <w:rFonts w:ascii="Franklin Gothic Book" w:hAnsi="Franklin Gothic Book"/>
        </w:rPr>
      </w:pPr>
    </w:p>
    <w:p w14:paraId="1DFEC98B" w14:textId="77777777" w:rsidR="00435723" w:rsidRPr="007B5C26" w:rsidRDefault="00435723" w:rsidP="00B6204E">
      <w:pPr>
        <w:rPr>
          <w:rFonts w:ascii="Franklin Gothic Book" w:hAnsi="Franklin Gothic Book"/>
        </w:rPr>
      </w:pPr>
      <w:r w:rsidRPr="007B5C26">
        <w:rPr>
          <w:rFonts w:ascii="Franklin Gothic Book" w:hAnsi="Franklin Gothic Book"/>
        </w:rPr>
        <w:lastRenderedPageBreak/>
        <w:t>The information below describes changes that occur within the human body</w:t>
      </w:r>
    </w:p>
    <w:p w14:paraId="0F341A20" w14:textId="63B8C721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dilation of pupils</w:t>
      </w:r>
    </w:p>
    <w:p w14:paraId="5CDAE3FD" w14:textId="48E49FBF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increased salivation</w:t>
      </w:r>
    </w:p>
    <w:p w14:paraId="54693AC0" w14:textId="64178865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 xml:space="preserve">increased secretion from the sweat glands </w:t>
      </w:r>
    </w:p>
    <w:p w14:paraId="63FFA96C" w14:textId="0F4F60DE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 xml:space="preserve">increased heart rate </w:t>
      </w:r>
    </w:p>
    <w:p w14:paraId="62136D9F" w14:textId="608664B2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decreased levels of adrenalin</w:t>
      </w:r>
    </w:p>
    <w:p w14:paraId="1E61615A" w14:textId="49B2B500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dilation of blood vessels in the skeletal muscle</w:t>
      </w:r>
    </w:p>
    <w:p w14:paraId="786C58C0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5FB33F3B" w14:textId="5CEE23A6" w:rsidR="00435723" w:rsidRPr="00BA115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Which of the changes described above occur as a result of stimulation</w:t>
      </w:r>
      <w:r w:rsidR="00AD6EC6" w:rsidRPr="00BA1159">
        <w:rPr>
          <w:rFonts w:ascii="Franklin Gothic Book" w:hAnsi="Franklin Gothic Book"/>
        </w:rPr>
        <w:t xml:space="preserve"> of the sympathetic nervous </w:t>
      </w:r>
      <w:r w:rsidRPr="00BA1159">
        <w:rPr>
          <w:rFonts w:ascii="Franklin Gothic Book" w:hAnsi="Franklin Gothic Book"/>
        </w:rPr>
        <w:t>system?</w:t>
      </w:r>
    </w:p>
    <w:p w14:paraId="24EB4E30" w14:textId="6E390841" w:rsidR="00435723" w:rsidRPr="00BA1159" w:rsidRDefault="0074252B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spellStart"/>
      <w:r w:rsidRPr="00BA1159">
        <w:rPr>
          <w:rFonts w:ascii="Franklin Gothic Book" w:hAnsi="Franklin Gothic Book"/>
        </w:rPr>
        <w:t>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>iii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>v</w:t>
      </w:r>
      <w:proofErr w:type="spellEnd"/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vi</w:t>
      </w:r>
      <w:r w:rsidR="00435723" w:rsidRPr="00BA1159">
        <w:rPr>
          <w:rFonts w:ascii="Franklin Gothic Book" w:hAnsi="Franklin Gothic Book"/>
        </w:rPr>
        <w:t xml:space="preserve"> </w:t>
      </w:r>
    </w:p>
    <w:p w14:paraId="72235DAD" w14:textId="09DC4788" w:rsidR="00435723" w:rsidRPr="00BA1159" w:rsidRDefault="00C013D5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iii</w:t>
      </w:r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</w:t>
      </w:r>
      <w:r w:rsidR="00435723" w:rsidRPr="00BA1159">
        <w:rPr>
          <w:rFonts w:ascii="Franklin Gothic Book" w:hAnsi="Franklin Gothic Book"/>
        </w:rPr>
        <w:t xml:space="preserve"> </w:t>
      </w:r>
    </w:p>
    <w:p w14:paraId="51CDB8AC" w14:textId="5FFAE2EE" w:rsidR="00435723" w:rsidRPr="00BA1159" w:rsidRDefault="00C013D5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  <w:highlight w:val="yellow"/>
        </w:rPr>
        <w:t>i</w:t>
      </w:r>
      <w:r w:rsidR="00435723" w:rsidRPr="00BA1159">
        <w:rPr>
          <w:rFonts w:ascii="Franklin Gothic Book" w:hAnsi="Franklin Gothic Book"/>
          <w:highlight w:val="yellow"/>
        </w:rPr>
        <w:t>,</w:t>
      </w:r>
      <w:r w:rsidRPr="00BA1159">
        <w:rPr>
          <w:rFonts w:ascii="Franklin Gothic Book" w:hAnsi="Franklin Gothic Book"/>
          <w:highlight w:val="yellow"/>
        </w:rPr>
        <w:t xml:space="preserve"> iii</w:t>
      </w:r>
      <w:r w:rsidR="00435723" w:rsidRPr="00BA1159">
        <w:rPr>
          <w:rFonts w:ascii="Franklin Gothic Book" w:hAnsi="Franklin Gothic Book"/>
          <w:highlight w:val="yellow"/>
        </w:rPr>
        <w:t>,</w:t>
      </w:r>
      <w:r w:rsidRPr="00BA1159">
        <w:rPr>
          <w:rFonts w:ascii="Franklin Gothic Book" w:hAnsi="Franklin Gothic Book"/>
          <w:highlight w:val="yellow"/>
        </w:rPr>
        <w:t xml:space="preserve"> iv</w:t>
      </w:r>
      <w:r w:rsidR="00435723" w:rsidRPr="00BA1159">
        <w:rPr>
          <w:rFonts w:ascii="Franklin Gothic Book" w:hAnsi="Franklin Gothic Book"/>
          <w:highlight w:val="yellow"/>
        </w:rPr>
        <w:t xml:space="preserve"> and </w:t>
      </w:r>
      <w:r w:rsidRPr="00BA1159">
        <w:rPr>
          <w:rFonts w:ascii="Franklin Gothic Book" w:hAnsi="Franklin Gothic Book"/>
          <w:highlight w:val="yellow"/>
        </w:rPr>
        <w:t>vi</w:t>
      </w:r>
      <w:r w:rsidR="00435723" w:rsidRPr="00BA1159">
        <w:rPr>
          <w:rFonts w:ascii="Franklin Gothic Book" w:hAnsi="Franklin Gothic Book"/>
        </w:rPr>
        <w:t xml:space="preserve"> </w:t>
      </w:r>
    </w:p>
    <w:p w14:paraId="5C327E04" w14:textId="50510A82" w:rsidR="00435723" w:rsidRPr="00BA1159" w:rsidRDefault="00346F08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iv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v</w:t>
      </w:r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vi</w:t>
      </w:r>
    </w:p>
    <w:p w14:paraId="31C5C444" w14:textId="77777777" w:rsidR="008C5A73" w:rsidRPr="007B5C26" w:rsidRDefault="008C5A73" w:rsidP="00B6204E">
      <w:pPr>
        <w:rPr>
          <w:rFonts w:ascii="Franklin Gothic Book" w:hAnsi="Franklin Gothic Book"/>
        </w:rPr>
      </w:pPr>
    </w:p>
    <w:p w14:paraId="6489F573" w14:textId="1F19775B" w:rsidR="00435723" w:rsidRPr="00BA115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The effectors associated with negative feedback models are</w:t>
      </w:r>
      <w:r w:rsidR="00F60971" w:rsidRPr="00BA1159">
        <w:rPr>
          <w:rFonts w:ascii="Franklin Gothic Book" w:hAnsi="Franklin Gothic Book"/>
        </w:rPr>
        <w:t>:</w:t>
      </w:r>
    </w:p>
    <w:p w14:paraId="049E57D4" w14:textId="6B1C374C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 xml:space="preserve">the nervous and endocrine systems </w:t>
      </w:r>
    </w:p>
    <w:p w14:paraId="499C1570" w14:textId="0E4830FF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 xml:space="preserve">the body fluids </w:t>
      </w:r>
    </w:p>
    <w:p w14:paraId="03EF5716" w14:textId="44A8AD5E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  <w:highlight w:val="yellow"/>
        </w:rPr>
        <w:t>glands and muscles</w:t>
      </w:r>
      <w:r w:rsidRPr="00CF64D0">
        <w:rPr>
          <w:rFonts w:ascii="Franklin Gothic Book" w:hAnsi="Franklin Gothic Book"/>
        </w:rPr>
        <w:t xml:space="preserve"> </w:t>
      </w:r>
    </w:p>
    <w:p w14:paraId="0FECA1F7" w14:textId="4A6B289D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>all body tissues</w:t>
      </w:r>
    </w:p>
    <w:p w14:paraId="040E3256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27E02A61" w14:textId="77777777" w:rsidR="00FB4559" w:rsidRDefault="00FB4559" w:rsidP="00B6204E">
      <w:pPr>
        <w:rPr>
          <w:rFonts w:ascii="Franklin Gothic Book" w:hAnsi="Franklin Gothic Book"/>
        </w:rPr>
      </w:pPr>
    </w:p>
    <w:p w14:paraId="08A72163" w14:textId="2A8E38D2" w:rsidR="00435723" w:rsidRPr="00420639" w:rsidRDefault="001167F1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420639">
        <w:rPr>
          <w:rFonts w:ascii="Franklin Gothic Book" w:hAnsi="Franklin Gothic Book"/>
        </w:rPr>
        <w:t xml:space="preserve">The ________ contains centres for heartbeat, breathing, and blood </w:t>
      </w:r>
      <w:proofErr w:type="gramStart"/>
      <w:r w:rsidRPr="00420639">
        <w:rPr>
          <w:rFonts w:ascii="Franklin Gothic Book" w:hAnsi="Franklin Gothic Book"/>
        </w:rPr>
        <w:t>pressure.</w:t>
      </w:r>
      <w:r w:rsidR="002C70C4" w:rsidRPr="00420639">
        <w:rPr>
          <w:rFonts w:ascii="Franklin Gothic Book" w:hAnsi="Franklin Gothic Book"/>
        </w:rPr>
        <w:t>:</w:t>
      </w:r>
      <w:proofErr w:type="gramEnd"/>
      <w:r w:rsidR="002C70C4" w:rsidRPr="00420639">
        <w:rPr>
          <w:rFonts w:ascii="Franklin Gothic Book" w:hAnsi="Franklin Gothic Book"/>
        </w:rPr>
        <w:t xml:space="preserve"> </w:t>
      </w:r>
    </w:p>
    <w:p w14:paraId="5946A07F" w14:textId="3ACF6E9C" w:rsidR="00435723" w:rsidRPr="00AD012E" w:rsidRDefault="001167F1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hypothalamus</w:t>
      </w:r>
    </w:p>
    <w:p w14:paraId="05880893" w14:textId="58DC3A9F" w:rsidR="00435723" w:rsidRPr="00AD012E" w:rsidRDefault="00724B74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cerebellum</w:t>
      </w:r>
    </w:p>
    <w:p w14:paraId="393E8A06" w14:textId="05053F9C" w:rsidR="0009014B" w:rsidRPr="00AD012E" w:rsidRDefault="0009014B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  <w:highlight w:val="yellow"/>
        </w:rPr>
        <w:t>medulla oblongata</w:t>
      </w:r>
      <w:r w:rsidRPr="00AD012E">
        <w:rPr>
          <w:rFonts w:ascii="Franklin Gothic Book" w:hAnsi="Franklin Gothic Book"/>
        </w:rPr>
        <w:t xml:space="preserve"> </w:t>
      </w:r>
    </w:p>
    <w:p w14:paraId="4EBD9A1C" w14:textId="3F492572" w:rsidR="00435723" w:rsidRPr="00AD012E" w:rsidRDefault="00E67375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spinal cord</w:t>
      </w:r>
    </w:p>
    <w:p w14:paraId="6F63D908" w14:textId="5F1387F3" w:rsidR="00435723" w:rsidRDefault="00E008C3" w:rsidP="00B6204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0F4520EB" w14:textId="0048ADD5" w:rsidR="00435723" w:rsidRPr="00C501DC" w:rsidRDefault="00B80FD2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501DC">
        <w:rPr>
          <w:rFonts w:ascii="Franklin Gothic Book" w:hAnsi="Franklin Gothic Book"/>
        </w:rPr>
        <w:t xml:space="preserve">Which of the following is NOT produced by the anterior pituitary gland? </w:t>
      </w:r>
    </w:p>
    <w:p w14:paraId="015F4B2C" w14:textId="0688712E" w:rsidR="00435723" w:rsidRPr="00DC5BE2" w:rsidRDefault="008B48B4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r w:rsidRPr="00DC5BE2">
        <w:rPr>
          <w:rFonts w:ascii="Franklin Gothic Book" w:hAnsi="Franklin Gothic Book"/>
          <w:highlight w:val="yellow"/>
        </w:rPr>
        <w:t>antidiuretic hormone</w:t>
      </w:r>
    </w:p>
    <w:p w14:paraId="3FD379D4" w14:textId="0814DED7" w:rsidR="00435723" w:rsidRPr="00DC5BE2" w:rsidRDefault="00440468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thyroid</w:t>
      </w:r>
      <w:proofErr w:type="gramEnd"/>
      <w:r w:rsidRPr="00DC5BE2">
        <w:rPr>
          <w:rFonts w:ascii="Franklin Gothic Book" w:hAnsi="Franklin Gothic Book"/>
        </w:rPr>
        <w:t xml:space="preserve"> stimulating hormone</w:t>
      </w:r>
      <w:r w:rsidR="0009014B" w:rsidRPr="00DC5BE2">
        <w:rPr>
          <w:rFonts w:ascii="Franklin Gothic Book" w:hAnsi="Franklin Gothic Book"/>
        </w:rPr>
        <w:t>.</w:t>
      </w:r>
    </w:p>
    <w:p w14:paraId="2EF57F40" w14:textId="38D48DBB" w:rsidR="00435723" w:rsidRPr="00DC5BE2" w:rsidRDefault="0009014B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growth</w:t>
      </w:r>
      <w:proofErr w:type="gramEnd"/>
      <w:r w:rsidRPr="00DC5BE2">
        <w:rPr>
          <w:rFonts w:ascii="Franklin Gothic Book" w:hAnsi="Franklin Gothic Book"/>
        </w:rPr>
        <w:t xml:space="preserve"> hormone. </w:t>
      </w:r>
    </w:p>
    <w:p w14:paraId="1B1F9943" w14:textId="184ADDE2" w:rsidR="00435723" w:rsidRPr="00DC5BE2" w:rsidRDefault="00651099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prolactin</w:t>
      </w:r>
      <w:proofErr w:type="gramEnd"/>
      <w:r w:rsidRPr="00DC5BE2">
        <w:rPr>
          <w:rFonts w:ascii="Franklin Gothic Book" w:hAnsi="Franklin Gothic Book"/>
        </w:rPr>
        <w:t>.</w:t>
      </w:r>
    </w:p>
    <w:p w14:paraId="1B185864" w14:textId="77777777" w:rsidR="00435723" w:rsidRDefault="00435723" w:rsidP="00B6204E">
      <w:pPr>
        <w:rPr>
          <w:rFonts w:ascii="Franklin Gothic Book" w:hAnsi="Franklin Gothic Book"/>
        </w:rPr>
      </w:pPr>
    </w:p>
    <w:p w14:paraId="01DDAFAD" w14:textId="77777777" w:rsidR="00637529" w:rsidRPr="007B5C26" w:rsidRDefault="00637529" w:rsidP="00B6204E">
      <w:pPr>
        <w:rPr>
          <w:rFonts w:ascii="Franklin Gothic Book" w:hAnsi="Franklin Gothic Book"/>
        </w:rPr>
      </w:pPr>
    </w:p>
    <w:p w14:paraId="37F65C78" w14:textId="6D769769" w:rsidR="00660F97" w:rsidRPr="00D948C0" w:rsidRDefault="00660F97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D948C0">
        <w:rPr>
          <w:rFonts w:ascii="Franklin Gothic Book" w:hAnsi="Franklin Gothic Book"/>
        </w:rPr>
        <w:t>Which of the following statements is true of hormones?</w:t>
      </w:r>
    </w:p>
    <w:p w14:paraId="17237E6F" w14:textId="64AA643F" w:rsidR="00AF3ED1" w:rsidRPr="00C35703" w:rsidRDefault="00AF3ED1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  <w:highlight w:val="yellow"/>
        </w:rPr>
        <w:t>Hormones are stable, long-lasting</w:t>
      </w:r>
      <w:r w:rsidR="0039021D" w:rsidRPr="00C35703">
        <w:rPr>
          <w:rFonts w:ascii="Franklin Gothic Book" w:hAnsi="Franklin Gothic Book"/>
          <w:highlight w:val="yellow"/>
        </w:rPr>
        <w:t xml:space="preserve"> chemicals released from glands</w:t>
      </w:r>
    </w:p>
    <w:p w14:paraId="7B0252AA" w14:textId="176BDDA5" w:rsidR="00660F97" w:rsidRPr="00C35703" w:rsidRDefault="00AF3ED1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>All hormones are lipid-soluble</w:t>
      </w:r>
    </w:p>
    <w:p w14:paraId="232A477C" w14:textId="12107017" w:rsidR="00660F97" w:rsidRPr="00C35703" w:rsidRDefault="003F289E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 xml:space="preserve">Hormones are chemical messengers that are released into </w:t>
      </w:r>
      <w:r w:rsidR="00E675BB" w:rsidRPr="00C35703">
        <w:rPr>
          <w:rFonts w:ascii="Franklin Gothic Book" w:hAnsi="Franklin Gothic Book"/>
        </w:rPr>
        <w:t>interstitial fluid</w:t>
      </w:r>
    </w:p>
    <w:p w14:paraId="2805201D" w14:textId="6EB4D476" w:rsidR="00660F97" w:rsidRPr="00C35703" w:rsidRDefault="00C920FB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>Hormones are short-lasting and function in localised areas of the body</w:t>
      </w:r>
    </w:p>
    <w:p w14:paraId="7F5A5037" w14:textId="77777777" w:rsidR="00660F97" w:rsidRDefault="00660F97" w:rsidP="00B6204E">
      <w:pPr>
        <w:rPr>
          <w:rFonts w:ascii="Franklin Gothic Book" w:hAnsi="Franklin Gothic Book"/>
        </w:rPr>
      </w:pPr>
    </w:p>
    <w:p w14:paraId="2982943A" w14:textId="5B52902D" w:rsidR="00AE63F2" w:rsidRPr="00AE63F2" w:rsidRDefault="00AE63F2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When the hormone cortisol reaches a target cell, it enters the cell and combines with a</w:t>
      </w:r>
      <w:r>
        <w:rPr>
          <w:rFonts w:ascii="Franklin Gothic Book" w:eastAsiaTheme="minorEastAsia" w:hAnsi="Franklin Gothic Book"/>
        </w:rPr>
        <w:t xml:space="preserve"> </w:t>
      </w:r>
      <w:r w:rsidRPr="00AE63F2">
        <w:rPr>
          <w:rFonts w:ascii="Franklin Gothic Book" w:eastAsiaTheme="minorEastAsia" w:hAnsi="Franklin Gothic Book"/>
        </w:rPr>
        <w:t>receptor protein inside the cell. The combined substance enters the nucleus, where it</w:t>
      </w:r>
      <w:r>
        <w:rPr>
          <w:rFonts w:ascii="Franklin Gothic Book" w:eastAsiaTheme="minorEastAsia" w:hAnsi="Franklin Gothic Book"/>
        </w:rPr>
        <w:t xml:space="preserve"> </w:t>
      </w:r>
      <w:r w:rsidRPr="00AE63F2">
        <w:rPr>
          <w:rFonts w:ascii="Franklin Gothic Book" w:eastAsiaTheme="minorEastAsia" w:hAnsi="Franklin Gothic Book"/>
        </w:rPr>
        <w:t>activates genes to produce a protein. Thus, cortisol is a:</w:t>
      </w:r>
    </w:p>
    <w:p w14:paraId="117D367C" w14:textId="32DD7C46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water soluble amine</w:t>
      </w:r>
    </w:p>
    <w:p w14:paraId="0B9FFC7B" w14:textId="29551CAA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water soluble steroid</w:t>
      </w:r>
    </w:p>
    <w:p w14:paraId="13A5AE76" w14:textId="44574F01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lipid soluble amine</w:t>
      </w:r>
    </w:p>
    <w:p w14:paraId="5622AC0C" w14:textId="6F64B5A0" w:rsidR="00AE63F2" w:rsidRPr="00F0334D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  <w:highlight w:val="yellow"/>
        </w:rPr>
      </w:pPr>
      <w:r w:rsidRPr="00F0334D">
        <w:rPr>
          <w:rFonts w:ascii="Franklin Gothic Book" w:eastAsiaTheme="minorEastAsia" w:hAnsi="Franklin Gothic Book"/>
          <w:highlight w:val="yellow"/>
        </w:rPr>
        <w:t>lipid soluble steroid</w:t>
      </w:r>
    </w:p>
    <w:p w14:paraId="33869D32" w14:textId="77777777" w:rsidR="00AE63F2" w:rsidRDefault="00AE63F2" w:rsidP="00B6204E">
      <w:pPr>
        <w:rPr>
          <w:rFonts w:ascii="Franklin Gothic Book" w:hAnsi="Franklin Gothic Book"/>
        </w:rPr>
      </w:pPr>
    </w:p>
    <w:p w14:paraId="4B2D215E" w14:textId="40957FDE" w:rsidR="00435723" w:rsidRPr="007B5C26" w:rsidRDefault="00AD6EC6" w:rsidP="00B6204E">
      <w:pPr>
        <w:rPr>
          <w:rFonts w:ascii="Franklin Gothic Book" w:hAnsi="Franklin Gothic Book"/>
        </w:rPr>
      </w:pPr>
      <w:r w:rsidRPr="007B5C26">
        <w:rPr>
          <w:rFonts w:ascii="Franklin Gothic Book" w:eastAsiaTheme="minorEastAsia" w:hAnsi="Franklin Gothic Boo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DF72BA" wp14:editId="42572D08">
            <wp:simplePos x="0" y="0"/>
            <wp:positionH relativeFrom="column">
              <wp:posOffset>800100</wp:posOffset>
            </wp:positionH>
            <wp:positionV relativeFrom="paragraph">
              <wp:posOffset>55245</wp:posOffset>
            </wp:positionV>
            <wp:extent cx="4060190" cy="28536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536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6631" w14:textId="22CDB97F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3D9063E8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210D5E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AEA78B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025420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0628F3D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01DCD5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25B1C3C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C56E1EA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2C25D01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41ACB322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96102B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9B1AE0D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06EE975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9FF2B4E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D2D4EA3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63BFC12" w14:textId="6D9AC6C2" w:rsidR="00435723" w:rsidRPr="006222FF" w:rsidRDefault="00435723" w:rsidP="00B964BF">
      <w:pPr>
        <w:pStyle w:val="ListParagraph"/>
        <w:numPr>
          <w:ilvl w:val="0"/>
          <w:numId w:val="30"/>
        </w:numPr>
        <w:rPr>
          <w:rFonts w:ascii="Franklin Gothic Book" w:eastAsiaTheme="minorEastAsia" w:hAnsi="Franklin Gothic Book"/>
        </w:rPr>
      </w:pPr>
      <w:r w:rsidRPr="00993B65">
        <w:rPr>
          <w:rFonts w:ascii="Franklin Gothic Book" w:eastAsiaTheme="minorEastAsia" w:hAnsi="Franklin Gothic Book"/>
        </w:rPr>
        <w:t>Which of the following statements relating to the above diagram of the spinal reflex arc is</w:t>
      </w:r>
      <w:r w:rsidR="006222FF">
        <w:rPr>
          <w:rFonts w:ascii="Franklin Gothic Book" w:eastAsiaTheme="minorEastAsia" w:hAnsi="Franklin Gothic Book"/>
        </w:rPr>
        <w:t xml:space="preserve"> </w:t>
      </w:r>
      <w:r w:rsidRPr="006222FF">
        <w:rPr>
          <w:rFonts w:ascii="Franklin Gothic Book" w:eastAsiaTheme="minorEastAsia" w:hAnsi="Franklin Gothic Book"/>
        </w:rPr>
        <w:t>correct?</w:t>
      </w:r>
    </w:p>
    <w:p w14:paraId="7C8C4280" w14:textId="61CFE452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A stimulus is detected by the receptors labelled ‘H’ and transmitted through the</w:t>
      </w:r>
      <w:r w:rsidR="006222FF">
        <w:rPr>
          <w:rFonts w:ascii="Franklin Gothic Book" w:eastAsiaTheme="minorEastAsia" w:hAnsi="Franklin Gothic Book"/>
        </w:rPr>
        <w:t xml:space="preserve"> sensory neuron labelled ‘G’</w:t>
      </w:r>
    </w:p>
    <w:p w14:paraId="2BE01646" w14:textId="13FAD6A9" w:rsidR="00435723" w:rsidRPr="00A67125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  <w:highlight w:val="yellow"/>
        </w:rPr>
      </w:pPr>
      <w:r w:rsidRPr="00A67125">
        <w:rPr>
          <w:rFonts w:ascii="Franklin Gothic Book" w:eastAsiaTheme="minorEastAsia" w:hAnsi="Franklin Gothic Book"/>
          <w:highlight w:val="yellow"/>
        </w:rPr>
        <w:t>The motor neuron is labelled ‘G’ and is located i</w:t>
      </w:r>
      <w:r w:rsidR="006222FF" w:rsidRPr="00A67125">
        <w:rPr>
          <w:rFonts w:ascii="Franklin Gothic Book" w:eastAsiaTheme="minorEastAsia" w:hAnsi="Franklin Gothic Book"/>
          <w:highlight w:val="yellow"/>
        </w:rPr>
        <w:t>n the ventral root labelled ‘I’</w:t>
      </w:r>
    </w:p>
    <w:p w14:paraId="4EC332F3" w14:textId="28875D07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The interneuron is labelled ‘C’ and is located i</w:t>
      </w:r>
      <w:r w:rsidR="006222FF">
        <w:rPr>
          <w:rFonts w:ascii="Franklin Gothic Book" w:eastAsiaTheme="minorEastAsia" w:hAnsi="Franklin Gothic Book"/>
        </w:rPr>
        <w:t>n the white matter labelled ‘F’</w:t>
      </w:r>
    </w:p>
    <w:p w14:paraId="10A7FF21" w14:textId="34530DA5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A stimulus is detected by the receptors labelled ‘A’ and transmitted through the</w:t>
      </w:r>
      <w:r w:rsidR="006222FF">
        <w:rPr>
          <w:rFonts w:ascii="Franklin Gothic Book" w:eastAsiaTheme="minorEastAsia" w:hAnsi="Franklin Gothic Book"/>
        </w:rPr>
        <w:t xml:space="preserve"> </w:t>
      </w:r>
      <w:r w:rsidRPr="006222FF">
        <w:rPr>
          <w:rFonts w:ascii="Franklin Gothic Book" w:eastAsiaTheme="minorEastAsia" w:hAnsi="Franklin Gothic Book"/>
        </w:rPr>
        <w:t>motor neuron labelled ‘B’</w:t>
      </w:r>
    </w:p>
    <w:p w14:paraId="309F7D6A" w14:textId="77777777" w:rsidR="00435723" w:rsidRPr="007B5C26" w:rsidRDefault="00435723" w:rsidP="005D2F15">
      <w:pPr>
        <w:rPr>
          <w:rFonts w:ascii="Franklin Gothic Book" w:eastAsiaTheme="minorEastAsia" w:hAnsi="Franklin Gothic Book"/>
        </w:rPr>
      </w:pPr>
    </w:p>
    <w:p w14:paraId="17F35115" w14:textId="13F6EC73" w:rsidR="00435723" w:rsidRPr="005D2F15" w:rsidRDefault="00435723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5D2F15">
        <w:rPr>
          <w:rFonts w:ascii="Franklin Gothic Book" w:eastAsiaTheme="minorEastAsia" w:hAnsi="Franklin Gothic Book"/>
        </w:rPr>
        <w:t>The neuron labelled ‘B’ in the diagram can be described as an</w:t>
      </w:r>
      <w:r w:rsidR="00803688">
        <w:rPr>
          <w:rFonts w:ascii="Franklin Gothic Book" w:eastAsiaTheme="minorEastAsia" w:hAnsi="Franklin Gothic Book"/>
        </w:rPr>
        <w:t>:</w:t>
      </w:r>
    </w:p>
    <w:p w14:paraId="6C7A6007" w14:textId="5860C874" w:rsidR="00435723" w:rsidRPr="00E53D3B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  <w:highlight w:val="yellow"/>
        </w:rPr>
      </w:pPr>
      <w:r w:rsidRPr="00E53D3B">
        <w:rPr>
          <w:rFonts w:ascii="Franklin Gothic Book" w:eastAsiaTheme="minorEastAsia" w:hAnsi="Franklin Gothic Book"/>
          <w:highlight w:val="yellow"/>
        </w:rPr>
        <w:t>afferent neuron carrying inf</w:t>
      </w:r>
      <w:r w:rsidR="00803688" w:rsidRPr="00E53D3B">
        <w:rPr>
          <w:rFonts w:ascii="Franklin Gothic Book" w:eastAsiaTheme="minorEastAsia" w:hAnsi="Franklin Gothic Book"/>
          <w:highlight w:val="yellow"/>
        </w:rPr>
        <w:t>ormation toward the spinal cord</w:t>
      </w:r>
    </w:p>
    <w:p w14:paraId="2DC2DEBC" w14:textId="75579997" w:rsidR="00435723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</w:rPr>
      </w:pPr>
      <w:r w:rsidRPr="00803688">
        <w:rPr>
          <w:rFonts w:ascii="Franklin Gothic Book" w:eastAsiaTheme="minorEastAsia" w:hAnsi="Franklin Gothic Book"/>
        </w:rPr>
        <w:t>efferent neuron carrying inform</w:t>
      </w:r>
      <w:r w:rsidR="00803688">
        <w:rPr>
          <w:rFonts w:ascii="Franklin Gothic Book" w:eastAsiaTheme="minorEastAsia" w:hAnsi="Franklin Gothic Book"/>
        </w:rPr>
        <w:t>ation away from the spinal cord</w:t>
      </w:r>
    </w:p>
    <w:p w14:paraId="27E7A53F" w14:textId="347D9351" w:rsidR="00435723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</w:rPr>
      </w:pPr>
      <w:r w:rsidRPr="00803688">
        <w:rPr>
          <w:rFonts w:ascii="Franklin Gothic Book" w:eastAsiaTheme="minorEastAsia" w:hAnsi="Franklin Gothic Book"/>
        </w:rPr>
        <w:t>efferent neuron carrying inf</w:t>
      </w:r>
      <w:r w:rsidR="00803688">
        <w:rPr>
          <w:rFonts w:ascii="Franklin Gothic Book" w:eastAsiaTheme="minorEastAsia" w:hAnsi="Franklin Gothic Book"/>
        </w:rPr>
        <w:t>ormation toward the spinal cord</w:t>
      </w:r>
    </w:p>
    <w:p w14:paraId="0EC284BE" w14:textId="5089591A" w:rsidR="007D435D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hAnsi="Franklin Gothic Book"/>
        </w:rPr>
      </w:pPr>
      <w:r w:rsidRPr="00803688">
        <w:rPr>
          <w:rFonts w:ascii="Franklin Gothic Book" w:eastAsiaTheme="minorEastAsia" w:hAnsi="Franklin Gothic Book"/>
        </w:rPr>
        <w:t>afferent neuron carrying information away from the spinal cord</w:t>
      </w:r>
    </w:p>
    <w:p w14:paraId="2F62EDC1" w14:textId="77777777" w:rsidR="00435723" w:rsidRPr="007B5C26" w:rsidRDefault="00435723" w:rsidP="00803688">
      <w:pPr>
        <w:rPr>
          <w:rFonts w:ascii="Franklin Gothic Book" w:hAnsi="Franklin Gothic Book"/>
        </w:rPr>
      </w:pPr>
    </w:p>
    <w:p w14:paraId="40EA66C1" w14:textId="7205A629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B74D0A7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BBBEB29" w14:textId="4CE98F80" w:rsidR="00435723" w:rsidRPr="007B5C26" w:rsidRDefault="00C35496" w:rsidP="00B6204E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  <w:noProof/>
        </w:rPr>
        <w:drawing>
          <wp:anchor distT="0" distB="0" distL="114300" distR="114300" simplePos="0" relativeHeight="251663360" behindDoc="0" locked="0" layoutInCell="1" allowOverlap="1" wp14:anchorId="1EB0A3B0" wp14:editId="19F29E42">
            <wp:simplePos x="0" y="0"/>
            <wp:positionH relativeFrom="column">
              <wp:posOffset>1946910</wp:posOffset>
            </wp:positionH>
            <wp:positionV relativeFrom="paragraph">
              <wp:posOffset>-676910</wp:posOffset>
            </wp:positionV>
            <wp:extent cx="2053590" cy="3331210"/>
            <wp:effectExtent l="0" t="0" r="381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3312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97BB4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106FC48F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2AD467B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19B68B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20D05C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8A3803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37A2DB8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138DC1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D6015BA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A2E635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0A55095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111070B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5482390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B89263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78B590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44821E17" w14:textId="77777777" w:rsidR="00CF45AD" w:rsidRDefault="00E255CF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E255CF">
        <w:rPr>
          <w:rFonts w:ascii="Franklin Gothic Book" w:eastAsiaTheme="minorEastAsia" w:hAnsi="Franklin Gothic Book"/>
        </w:rPr>
        <w:t>Which of the f</w:t>
      </w:r>
      <w:r w:rsidR="00CF45AD">
        <w:rPr>
          <w:rFonts w:ascii="Franklin Gothic Book" w:eastAsiaTheme="minorEastAsia" w:hAnsi="Franklin Gothic Book"/>
        </w:rPr>
        <w:t xml:space="preserve">ollowing options correctly matches a label with a hormone it secretes: </w:t>
      </w:r>
    </w:p>
    <w:p w14:paraId="2714B06A" w14:textId="3AA66EE8" w:rsidR="00C67C7F" w:rsidRPr="00C67C7F" w:rsidRDefault="00C67C7F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 w:rsidRPr="00C67C7F">
        <w:rPr>
          <w:rFonts w:ascii="Franklin Gothic Book" w:eastAsiaTheme="minorEastAsia" w:hAnsi="Franklin Gothic Book"/>
        </w:rPr>
        <w:t xml:space="preserve">A </w:t>
      </w:r>
      <w:r>
        <w:rPr>
          <w:rFonts w:ascii="Franklin Gothic Book" w:eastAsiaTheme="minorEastAsia" w:hAnsi="Franklin Gothic Book"/>
        </w:rPr>
        <w:t xml:space="preserve">– melatonin </w:t>
      </w:r>
    </w:p>
    <w:p w14:paraId="5FC09EDC" w14:textId="08261446" w:rsidR="00C67C7F" w:rsidRPr="00C67C7F" w:rsidRDefault="00872BC8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lastRenderedPageBreak/>
        <w:t>D</w:t>
      </w:r>
      <w:r w:rsidR="00C67C7F" w:rsidRPr="00C67C7F">
        <w:rPr>
          <w:rFonts w:ascii="Franklin Gothic Book" w:eastAsiaTheme="minorEastAsia" w:hAnsi="Franklin Gothic Book"/>
        </w:rPr>
        <w:t xml:space="preserve"> = </w:t>
      </w:r>
      <w:r>
        <w:rPr>
          <w:rFonts w:ascii="Franklin Gothic Book" w:eastAsiaTheme="minorEastAsia" w:hAnsi="Franklin Gothic Book"/>
        </w:rPr>
        <w:t>growth hormone</w:t>
      </w:r>
    </w:p>
    <w:p w14:paraId="7B9B3B47" w14:textId="5F53F9D0" w:rsidR="00C67C7F" w:rsidRPr="009334EE" w:rsidRDefault="00073CD9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  <w:highlight w:val="yellow"/>
        </w:rPr>
      </w:pPr>
      <w:r w:rsidRPr="009334EE">
        <w:rPr>
          <w:rFonts w:ascii="Franklin Gothic Book" w:eastAsiaTheme="minorEastAsia" w:hAnsi="Franklin Gothic Book"/>
          <w:highlight w:val="yellow"/>
        </w:rPr>
        <w:t>E</w:t>
      </w:r>
      <w:r w:rsidR="00C67C7F" w:rsidRPr="009334EE">
        <w:rPr>
          <w:rFonts w:ascii="Franklin Gothic Book" w:eastAsiaTheme="minorEastAsia" w:hAnsi="Franklin Gothic Book"/>
          <w:highlight w:val="yellow"/>
        </w:rPr>
        <w:t xml:space="preserve"> = </w:t>
      </w:r>
      <w:r w:rsidRPr="009334EE">
        <w:rPr>
          <w:rFonts w:ascii="Franklin Gothic Book" w:eastAsiaTheme="minorEastAsia" w:hAnsi="Franklin Gothic Book"/>
          <w:highlight w:val="yellow"/>
        </w:rPr>
        <w:t xml:space="preserve">epinephrine </w:t>
      </w:r>
    </w:p>
    <w:p w14:paraId="0D3E1F70" w14:textId="1B202650" w:rsidR="00C67C7F" w:rsidRPr="00C67C7F" w:rsidRDefault="004D3B35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H</w:t>
      </w:r>
      <w:r w:rsidR="00C67C7F" w:rsidRPr="00C67C7F">
        <w:rPr>
          <w:rFonts w:ascii="Franklin Gothic Book" w:eastAsiaTheme="minorEastAsia" w:hAnsi="Franklin Gothic Book"/>
        </w:rPr>
        <w:t xml:space="preserve"> = </w:t>
      </w:r>
      <w:r>
        <w:rPr>
          <w:rFonts w:ascii="Franklin Gothic Book" w:eastAsiaTheme="minorEastAsia" w:hAnsi="Franklin Gothic Book"/>
        </w:rPr>
        <w:t xml:space="preserve">oxytocin </w:t>
      </w:r>
    </w:p>
    <w:p w14:paraId="154FF418" w14:textId="77777777" w:rsidR="00CF45AD" w:rsidRDefault="00CF45AD" w:rsidP="00CF45AD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347C9E70" w14:textId="6AAD3AF0" w:rsidR="00B6244E" w:rsidRPr="00087007" w:rsidRDefault="00B6244E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 xml:space="preserve">In a person with normal thyroid function, low levels of </w:t>
      </w:r>
      <w:r w:rsidR="004A3019" w:rsidRPr="00087007">
        <w:rPr>
          <w:rFonts w:ascii="Franklin Gothic Book" w:eastAsiaTheme="minorEastAsia" w:hAnsi="Franklin Gothic Book"/>
          <w:highlight w:val="green"/>
        </w:rPr>
        <w:t>thyroxin</w:t>
      </w:r>
      <w:r w:rsidRPr="00087007">
        <w:rPr>
          <w:rFonts w:ascii="Franklin Gothic Book" w:eastAsiaTheme="minorEastAsia" w:hAnsi="Franklin Gothic Book"/>
          <w:highlight w:val="green"/>
        </w:rPr>
        <w:t xml:space="preserve"> in the blood would result in: </w:t>
      </w:r>
    </w:p>
    <w:p w14:paraId="2BD6FF9D" w14:textId="3D2694C0" w:rsidR="00B6244E" w:rsidRPr="00087007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>increased metabolic rate and would involve feedb</w:t>
      </w:r>
      <w:r w:rsidR="00EC4300" w:rsidRPr="00087007">
        <w:rPr>
          <w:rFonts w:ascii="Franklin Gothic Book" w:eastAsiaTheme="minorEastAsia" w:hAnsi="Franklin Gothic Book"/>
          <w:highlight w:val="green"/>
        </w:rPr>
        <w:t>ack from the anterior pituitary</w:t>
      </w:r>
    </w:p>
    <w:p w14:paraId="7218E41A" w14:textId="0C255522" w:rsidR="00B6244E" w:rsidRPr="00087007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>increased metabolic rate and would involve feedback from the posterior pituitary</w:t>
      </w:r>
    </w:p>
    <w:p w14:paraId="5633D568" w14:textId="3D098FC5" w:rsidR="00E666A3" w:rsidRPr="001E4C10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1E4C10">
        <w:rPr>
          <w:rFonts w:ascii="Franklin Gothic Book" w:eastAsiaTheme="minorEastAsia" w:hAnsi="Franklin Gothic Book"/>
          <w:highlight w:val="green"/>
        </w:rPr>
        <w:t>decreased metabolic rate and would involve feedb</w:t>
      </w:r>
      <w:r w:rsidR="00EC4300" w:rsidRPr="001E4C10">
        <w:rPr>
          <w:rFonts w:ascii="Franklin Gothic Book" w:eastAsiaTheme="minorEastAsia" w:hAnsi="Franklin Gothic Book"/>
          <w:highlight w:val="green"/>
        </w:rPr>
        <w:t>ack from the anterior pituitary</w:t>
      </w:r>
      <w:r w:rsidR="00C624A9" w:rsidRPr="004B6A14">
        <w:rPr>
          <w:rFonts w:ascii="Franklin Gothic Book" w:eastAsiaTheme="minorEastAsia" w:hAnsi="Franklin Gothic Book"/>
          <w:highlight w:val="green"/>
        </w:rPr>
        <w:t xml:space="preserve"> </w:t>
      </w:r>
    </w:p>
    <w:p w14:paraId="7E21206C" w14:textId="75A2AE6A" w:rsidR="007B0668" w:rsidRPr="00087007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>decreased metabolic rate and would involve feedback from the posterior pituitary</w:t>
      </w:r>
      <w:r w:rsidR="00CF45AD" w:rsidRPr="00087007">
        <w:rPr>
          <w:rFonts w:ascii="Franklin Gothic Book" w:eastAsiaTheme="minorEastAsia" w:hAnsi="Franklin Gothic Book"/>
          <w:highlight w:val="green"/>
        </w:rPr>
        <w:t xml:space="preserve"> </w:t>
      </w:r>
    </w:p>
    <w:p w14:paraId="65062742" w14:textId="77777777" w:rsidR="00E3239C" w:rsidRDefault="00E3239C" w:rsidP="00E3239C">
      <w:pPr>
        <w:pStyle w:val="ListParagraph"/>
        <w:ind w:left="360"/>
        <w:rPr>
          <w:rFonts w:ascii="Franklin Gothic Book" w:eastAsiaTheme="minorEastAsia" w:hAnsi="Franklin Gothic Book"/>
        </w:rPr>
      </w:pPr>
    </w:p>
    <w:p w14:paraId="11D69CB6" w14:textId="370FBFE4" w:rsidR="00E255CF" w:rsidRPr="005D2F15" w:rsidRDefault="009D04D4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  <w:r w:rsidR="006177A0">
        <w:rPr>
          <w:rFonts w:ascii="Franklin Gothic Book" w:eastAsiaTheme="minorEastAsia" w:hAnsi="Franklin Gothic Book"/>
        </w:rPr>
        <w:t xml:space="preserve">Throughout the </w:t>
      </w:r>
      <w:r w:rsidR="004F190C">
        <w:rPr>
          <w:rFonts w:ascii="Franklin Gothic Book" w:eastAsiaTheme="minorEastAsia" w:hAnsi="Franklin Gothic Book"/>
        </w:rPr>
        <w:t>peripheral nervous</w:t>
      </w:r>
      <w:r w:rsidR="006177A0">
        <w:rPr>
          <w:rFonts w:ascii="Franklin Gothic Book" w:eastAsiaTheme="minorEastAsia" w:hAnsi="Franklin Gothic Book"/>
        </w:rPr>
        <w:t xml:space="preserve"> system</w:t>
      </w:r>
      <w:r w:rsidR="00E3239C" w:rsidRPr="00E3239C">
        <w:rPr>
          <w:rFonts w:ascii="Franklin Gothic Book" w:eastAsiaTheme="minorEastAsia" w:hAnsi="Franklin Gothic Book"/>
        </w:rPr>
        <w:t xml:space="preserve"> _______________ </w:t>
      </w:r>
      <w:r w:rsidR="00281909">
        <w:rPr>
          <w:rFonts w:ascii="Franklin Gothic Book" w:eastAsiaTheme="minorEastAsia" w:hAnsi="Franklin Gothic Book"/>
        </w:rPr>
        <w:t xml:space="preserve">cells </w:t>
      </w:r>
      <w:r w:rsidR="006177A0">
        <w:rPr>
          <w:rFonts w:ascii="Franklin Gothic Book" w:eastAsiaTheme="minorEastAsia" w:hAnsi="Franklin Gothic Book"/>
        </w:rPr>
        <w:t xml:space="preserve">produce myelin, whereas ___________________ </w:t>
      </w:r>
      <w:r w:rsidR="00E3239C" w:rsidRPr="00E3239C">
        <w:rPr>
          <w:rFonts w:ascii="Franklin Gothic Book" w:eastAsiaTheme="minorEastAsia" w:hAnsi="Franklin Gothic Book"/>
        </w:rPr>
        <w:t>provide myelin in the central nervous system.</w:t>
      </w:r>
    </w:p>
    <w:p w14:paraId="7331D073" w14:textId="64D30C19" w:rsidR="00E255CF" w:rsidRPr="00062C66" w:rsidRDefault="00981664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eastAsiaTheme="minorEastAsia" w:hAnsi="Franklin Gothic Book"/>
        </w:rPr>
        <w:t>a</w:t>
      </w:r>
      <w:r w:rsidR="00062C66">
        <w:rPr>
          <w:rFonts w:ascii="Franklin Gothic Book" w:eastAsiaTheme="minorEastAsia" w:hAnsi="Franklin Gothic Book"/>
        </w:rPr>
        <w:t>strocytes</w:t>
      </w:r>
      <w:r w:rsidR="0069038C">
        <w:rPr>
          <w:rFonts w:ascii="Franklin Gothic Book" w:eastAsiaTheme="minorEastAsia" w:hAnsi="Franklin Gothic Book"/>
        </w:rPr>
        <w:t>, Schwann</w:t>
      </w:r>
    </w:p>
    <w:p w14:paraId="3AF67D59" w14:textId="6E62F161" w:rsidR="00062C66" w:rsidRPr="00981664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  <w:highlight w:val="yellow"/>
        </w:rPr>
      </w:pPr>
      <w:r>
        <w:rPr>
          <w:rFonts w:ascii="Franklin Gothic Book" w:hAnsi="Franklin Gothic Book"/>
          <w:highlight w:val="yellow"/>
        </w:rPr>
        <w:t xml:space="preserve">Shwann, </w:t>
      </w:r>
      <w:r w:rsidRPr="00981664">
        <w:rPr>
          <w:rFonts w:ascii="Franklin Gothic Book" w:hAnsi="Franklin Gothic Book"/>
          <w:highlight w:val="yellow"/>
        </w:rPr>
        <w:t>oligodendrocytes</w:t>
      </w:r>
    </w:p>
    <w:p w14:paraId="3AE3C3EA" w14:textId="587F638E" w:rsidR="00981664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Shwann, neurilemma </w:t>
      </w:r>
    </w:p>
    <w:p w14:paraId="7955F0EA" w14:textId="7BDCFA1E" w:rsidR="00981664" w:rsidRPr="00803688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>neurilemma, astrocytes</w:t>
      </w:r>
    </w:p>
    <w:p w14:paraId="0DFFDDCB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5D6BD40B" w14:textId="287FC3FE" w:rsidR="003279F7" w:rsidRPr="00CE11FD" w:rsidRDefault="00844C75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CE11FD">
        <w:rPr>
          <w:rFonts w:ascii="Franklin Gothic Book" w:eastAsiaTheme="minorEastAsia" w:hAnsi="Franklin Gothic Book"/>
        </w:rPr>
        <w:t>Which of the following structures is the smallest?</w:t>
      </w:r>
    </w:p>
    <w:p w14:paraId="21493797" w14:textId="5B87168A" w:rsidR="00844C75" w:rsidRPr="00B3418B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 w:rsidRPr="00B3418B">
        <w:rPr>
          <w:rFonts w:ascii="Franklin Gothic Book" w:eastAsiaTheme="minorEastAsia" w:hAnsi="Franklin Gothic Book"/>
        </w:rPr>
        <w:t>nerve</w:t>
      </w:r>
    </w:p>
    <w:p w14:paraId="10E668F6" w14:textId="226CA8D4" w:rsidR="00844C75" w:rsidRPr="006F1846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  <w:highlight w:val="yellow"/>
        </w:rPr>
      </w:pPr>
      <w:r w:rsidRPr="006F1846">
        <w:rPr>
          <w:rFonts w:ascii="Franklin Gothic Book" w:eastAsiaTheme="minorEastAsia" w:hAnsi="Franklin Gothic Book"/>
          <w:highlight w:val="yellow"/>
        </w:rPr>
        <w:t>neuron</w:t>
      </w:r>
    </w:p>
    <w:p w14:paraId="72555552" w14:textId="2F0FA9AD" w:rsidR="00844C75" w:rsidRPr="006F1846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 w:rsidRPr="006F1846">
        <w:rPr>
          <w:rFonts w:ascii="Franklin Gothic Book" w:eastAsiaTheme="minorEastAsia" w:hAnsi="Franklin Gothic Book"/>
        </w:rPr>
        <w:t>nerve fibre</w:t>
      </w:r>
    </w:p>
    <w:p w14:paraId="197494DE" w14:textId="554EB961" w:rsidR="00844C75" w:rsidRPr="00844C75" w:rsidRDefault="00CE11FD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ganglion</w:t>
      </w:r>
    </w:p>
    <w:p w14:paraId="266EE706" w14:textId="77777777" w:rsidR="003279F7" w:rsidRPr="007B5C26" w:rsidRDefault="003279F7" w:rsidP="00B6204E">
      <w:pPr>
        <w:rPr>
          <w:rFonts w:ascii="Franklin Gothic Book" w:eastAsiaTheme="minorEastAsia" w:hAnsi="Franklin Gothic Book"/>
        </w:rPr>
      </w:pPr>
    </w:p>
    <w:p w14:paraId="19DE9A23" w14:textId="65190E72" w:rsidR="00AD6EC6" w:rsidRDefault="00CD4642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173362D2" w14:textId="77B7D50C" w:rsidR="00CD4642" w:rsidRPr="00F11A55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F11A55">
        <w:rPr>
          <w:rFonts w:ascii="Franklin Gothic Book" w:hAnsi="Franklin Gothic Book"/>
        </w:rPr>
        <w:t>potassium; sodium</w:t>
      </w:r>
    </w:p>
    <w:p w14:paraId="2962D188" w14:textId="6BD420EF" w:rsidR="00CD4642" w:rsidRPr="00F11A55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  <w:highlight w:val="yellow"/>
        </w:rPr>
      </w:pPr>
      <w:r w:rsidRPr="00F11A55">
        <w:rPr>
          <w:rFonts w:ascii="Franklin Gothic Book" w:hAnsi="Franklin Gothic Book"/>
          <w:highlight w:val="yellow"/>
        </w:rPr>
        <w:t>sodium; potassium</w:t>
      </w:r>
    </w:p>
    <w:p w14:paraId="4F0D0D92" w14:textId="4C86EDF3" w:rsidR="00CD4642" w:rsidRPr="00CD4642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calcium; phosphate</w:t>
      </w:r>
    </w:p>
    <w:p w14:paraId="43F1067B" w14:textId="39F09AA1" w:rsidR="00CD4642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sulfate; potassium</w:t>
      </w:r>
    </w:p>
    <w:p w14:paraId="2A4ECFBD" w14:textId="77777777" w:rsidR="004354B0" w:rsidRDefault="004354B0" w:rsidP="004354B0">
      <w:pPr>
        <w:rPr>
          <w:rFonts w:ascii="Franklin Gothic Book" w:hAnsi="Franklin Gothic Book"/>
        </w:rPr>
      </w:pPr>
    </w:p>
    <w:p w14:paraId="3D9F13C1" w14:textId="77777777" w:rsidR="004354B0" w:rsidRDefault="004354B0" w:rsidP="004354B0">
      <w:pPr>
        <w:rPr>
          <w:rFonts w:ascii="Franklin Gothic Book" w:hAnsi="Franklin Gothic Book"/>
        </w:rPr>
      </w:pPr>
    </w:p>
    <w:p w14:paraId="1AC5A829" w14:textId="77777777" w:rsidR="004354B0" w:rsidRDefault="004354B0" w:rsidP="004354B0">
      <w:pPr>
        <w:rPr>
          <w:rFonts w:ascii="Franklin Gothic Book" w:hAnsi="Franklin Gothic Book"/>
        </w:rPr>
      </w:pPr>
    </w:p>
    <w:p w14:paraId="1D5FCE1A" w14:textId="77777777" w:rsidR="001D614D" w:rsidRDefault="001D614D" w:rsidP="004354B0">
      <w:pPr>
        <w:rPr>
          <w:rFonts w:ascii="Franklin Gothic Book" w:hAnsi="Franklin Gothic Book"/>
        </w:rPr>
      </w:pPr>
    </w:p>
    <w:p w14:paraId="7F728D30" w14:textId="77777777" w:rsidR="001D614D" w:rsidRPr="004354B0" w:rsidRDefault="001D614D" w:rsidP="004354B0">
      <w:pPr>
        <w:rPr>
          <w:rFonts w:ascii="Franklin Gothic Book" w:hAnsi="Franklin Gothic Book"/>
        </w:rPr>
      </w:pPr>
    </w:p>
    <w:p w14:paraId="576B1FE4" w14:textId="082B0374" w:rsidR="007D435D" w:rsidRPr="007B5C26" w:rsidRDefault="00435723" w:rsidP="00B6204E">
      <w:pPr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t>Short Answer</w:t>
      </w:r>
      <w:r w:rsidR="00AD6EC6" w:rsidRPr="007B5C26">
        <w:rPr>
          <w:rFonts w:ascii="Franklin Gothic Book" w:hAnsi="Franklin Gothic Book"/>
          <w:b/>
        </w:rPr>
        <w:t>:</w:t>
      </w:r>
      <w:r w:rsidR="00B50939" w:rsidRPr="007B5C26">
        <w:rPr>
          <w:rFonts w:ascii="Franklin Gothic Book" w:hAnsi="Franklin Gothic Book"/>
          <w:b/>
        </w:rPr>
        <w:t xml:space="preserve"> (</w:t>
      </w:r>
      <w:r w:rsidR="004354B0">
        <w:rPr>
          <w:rFonts w:ascii="Franklin Gothic Book" w:hAnsi="Franklin Gothic Book"/>
          <w:b/>
        </w:rPr>
        <w:t>20</w:t>
      </w:r>
      <w:r w:rsidR="007048ED" w:rsidRPr="007B5C26">
        <w:rPr>
          <w:rFonts w:ascii="Franklin Gothic Book" w:hAnsi="Franklin Gothic Book"/>
          <w:b/>
        </w:rPr>
        <w:t xml:space="preserve"> marks)</w:t>
      </w:r>
    </w:p>
    <w:p w14:paraId="0BCBE3D2" w14:textId="77777777" w:rsidR="00AD6EC6" w:rsidRPr="007B5C26" w:rsidRDefault="00AD6EC6" w:rsidP="0088135B">
      <w:pPr>
        <w:ind w:left="360"/>
        <w:rPr>
          <w:rFonts w:ascii="Franklin Gothic Book" w:hAnsi="Franklin Gothic Book"/>
        </w:rPr>
      </w:pPr>
    </w:p>
    <w:p w14:paraId="1E988AFD" w14:textId="760D25A2" w:rsidR="00C26221" w:rsidRDefault="00DC65A6" w:rsidP="00434C83">
      <w:pPr>
        <w:pStyle w:val="ListParagraph"/>
        <w:numPr>
          <w:ilvl w:val="3"/>
          <w:numId w:val="20"/>
        </w:numPr>
        <w:ind w:left="357" w:hanging="357"/>
        <w:rPr>
          <w:rFonts w:ascii="Franklin Gothic Book" w:hAnsi="Franklin Gothic Book"/>
          <w:highlight w:val="green"/>
        </w:rPr>
      </w:pPr>
      <w:r>
        <w:rPr>
          <w:rFonts w:ascii="Franklin Gothic Book" w:hAnsi="Franklin Gothic Book"/>
          <w:highlight w:val="green"/>
        </w:rPr>
        <w:t>a.</w:t>
      </w:r>
      <w:r>
        <w:rPr>
          <w:rFonts w:ascii="Franklin Gothic Book" w:hAnsi="Franklin Gothic Book"/>
          <w:highlight w:val="green"/>
        </w:rPr>
        <w:tab/>
      </w:r>
      <w:r w:rsidR="006F1846">
        <w:rPr>
          <w:rFonts w:ascii="Franklin Gothic Book" w:hAnsi="Franklin Gothic Book"/>
          <w:highlight w:val="green"/>
        </w:rPr>
        <w:t xml:space="preserve">Complete the following table </w:t>
      </w:r>
      <w:r>
        <w:rPr>
          <w:rFonts w:ascii="Franklin Gothic Book" w:hAnsi="Franklin Gothic Book"/>
          <w:highlight w:val="green"/>
        </w:rPr>
        <w:t xml:space="preserve">compare and </w:t>
      </w:r>
      <w:proofErr w:type="gramStart"/>
      <w:r>
        <w:rPr>
          <w:rFonts w:ascii="Franklin Gothic Book" w:hAnsi="Franklin Gothic Book"/>
          <w:highlight w:val="green"/>
        </w:rPr>
        <w:t xml:space="preserve">contrast </w:t>
      </w:r>
      <w:r w:rsidR="00C26221" w:rsidRPr="00087007">
        <w:rPr>
          <w:rFonts w:ascii="Franklin Gothic Book" w:hAnsi="Franklin Gothic Book"/>
          <w:highlight w:val="green"/>
        </w:rPr>
        <w:t xml:space="preserve"> the</w:t>
      </w:r>
      <w:proofErr w:type="gramEnd"/>
      <w:r w:rsidR="00C26221" w:rsidRPr="00087007">
        <w:rPr>
          <w:rFonts w:ascii="Franklin Gothic Book" w:hAnsi="Franklin Gothic Book"/>
          <w:highlight w:val="green"/>
        </w:rPr>
        <w:t xml:space="preserve"> autonomic nervous system </w:t>
      </w:r>
      <w:r w:rsidR="006F1846">
        <w:rPr>
          <w:rFonts w:ascii="Franklin Gothic Book" w:hAnsi="Franklin Gothic Book"/>
          <w:highlight w:val="green"/>
        </w:rPr>
        <w:t xml:space="preserve">and </w:t>
      </w:r>
      <w:r w:rsidR="00C26221" w:rsidRPr="00087007">
        <w:rPr>
          <w:rFonts w:ascii="Franklin Gothic Book" w:hAnsi="Franklin Gothic Book"/>
          <w:highlight w:val="green"/>
        </w:rPr>
        <w:t xml:space="preserve"> the somatic nervous system. </w:t>
      </w:r>
      <w:r w:rsidR="00C26221" w:rsidRPr="00087007">
        <w:rPr>
          <w:rFonts w:ascii="Franklin Gothic Book" w:hAnsi="Franklin Gothic Book"/>
          <w:highlight w:val="green"/>
        </w:rPr>
        <w:tab/>
        <w:t xml:space="preserve">(2 marks)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55"/>
        <w:gridCol w:w="5199"/>
      </w:tblGrid>
      <w:tr w:rsidR="006F1846" w14:paraId="2933742B" w14:textId="77777777" w:rsidTr="006F1846">
        <w:tc>
          <w:tcPr>
            <w:tcW w:w="2855" w:type="dxa"/>
          </w:tcPr>
          <w:p w14:paraId="1593917D" w14:textId="05348053" w:rsidR="006F1846" w:rsidRPr="00DC65A6" w:rsidRDefault="006F1846" w:rsidP="006F1846">
            <w:pPr>
              <w:pStyle w:val="ListParagraph"/>
              <w:ind w:left="0"/>
              <w:rPr>
                <w:rFonts w:ascii="Franklin Gothic Book" w:hAnsi="Franklin Gothic Book"/>
                <w:b/>
                <w:highlight w:val="green"/>
              </w:rPr>
            </w:pPr>
            <w:r w:rsidRPr="00DC65A6">
              <w:rPr>
                <w:rFonts w:ascii="Franklin Gothic Book" w:hAnsi="Franklin Gothic Book"/>
                <w:b/>
                <w:highlight w:val="green"/>
              </w:rPr>
              <w:t>Division of Nervous system</w:t>
            </w:r>
          </w:p>
        </w:tc>
        <w:tc>
          <w:tcPr>
            <w:tcW w:w="5199" w:type="dxa"/>
          </w:tcPr>
          <w:p w14:paraId="302FCA6C" w14:textId="6EFE6367" w:rsidR="006F1846" w:rsidRPr="00DC65A6" w:rsidRDefault="006F1846" w:rsidP="006F1846">
            <w:pPr>
              <w:pStyle w:val="ListParagraph"/>
              <w:ind w:left="0"/>
              <w:rPr>
                <w:rFonts w:ascii="Franklin Gothic Book" w:hAnsi="Franklin Gothic Book"/>
                <w:b/>
                <w:highlight w:val="green"/>
              </w:rPr>
            </w:pPr>
            <w:r w:rsidRPr="00DC65A6">
              <w:rPr>
                <w:rFonts w:ascii="Franklin Gothic Book" w:hAnsi="Franklin Gothic Book"/>
                <w:b/>
                <w:highlight w:val="green"/>
              </w:rPr>
              <w:t xml:space="preserve">Compare and Contrast </w:t>
            </w:r>
          </w:p>
          <w:p w14:paraId="318728C2" w14:textId="6CC64313" w:rsidR="006F1846" w:rsidRPr="00DC65A6" w:rsidRDefault="006F1846" w:rsidP="006F1846">
            <w:pPr>
              <w:pStyle w:val="ListParagraph"/>
              <w:ind w:left="0"/>
              <w:rPr>
                <w:rFonts w:ascii="Franklin Gothic Book" w:hAnsi="Franklin Gothic Book"/>
                <w:b/>
                <w:highlight w:val="green"/>
              </w:rPr>
            </w:pPr>
          </w:p>
        </w:tc>
      </w:tr>
      <w:tr w:rsidR="006F1846" w14:paraId="34812D17" w14:textId="77777777" w:rsidTr="00432630">
        <w:tc>
          <w:tcPr>
            <w:tcW w:w="2855" w:type="dxa"/>
          </w:tcPr>
          <w:p w14:paraId="35FC595B" w14:textId="4837CAF6" w:rsidR="006F1846" w:rsidRDefault="006F1846" w:rsidP="006F1846">
            <w:pPr>
              <w:pStyle w:val="ListParagraph"/>
              <w:numPr>
                <w:ilvl w:val="2"/>
                <w:numId w:val="20"/>
              </w:numPr>
              <w:ind w:left="0" w:firstLine="0"/>
              <w:rPr>
                <w:rFonts w:ascii="Franklin Gothic Book" w:hAnsi="Franklin Gothic Book"/>
                <w:highlight w:val="green"/>
              </w:rPr>
            </w:pPr>
            <w:r>
              <w:rPr>
                <w:rFonts w:ascii="Franklin Gothic Book" w:hAnsi="Franklin Gothic Book"/>
                <w:highlight w:val="green"/>
              </w:rPr>
              <w:t>Autonomic</w:t>
            </w:r>
            <w:r w:rsidR="00DC65A6">
              <w:rPr>
                <w:rFonts w:ascii="Franklin Gothic Book" w:hAnsi="Franklin Gothic Book"/>
                <w:highlight w:val="green"/>
              </w:rPr>
              <w:t xml:space="preserve"> NS</w:t>
            </w:r>
          </w:p>
        </w:tc>
        <w:tc>
          <w:tcPr>
            <w:tcW w:w="5199" w:type="dxa"/>
          </w:tcPr>
          <w:p w14:paraId="67459011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3E1CC5E9" w14:textId="77777777" w:rsidR="00DC65A6" w:rsidRPr="00C26221" w:rsidRDefault="00DC65A6" w:rsidP="00DC65A6">
            <w:pPr>
              <w:rPr>
                <w:rFonts w:ascii="Franklin Gothic Book" w:hAnsi="Franklin Gothic Book"/>
                <w:highlight w:val="yellow"/>
              </w:rPr>
            </w:pPr>
            <w:r w:rsidRPr="00C26221">
              <w:rPr>
                <w:rFonts w:ascii="Franklin Gothic Book" w:hAnsi="Franklin Gothic Book"/>
                <w:highlight w:val="yellow"/>
              </w:rPr>
              <w:t xml:space="preserve">1 mark – The autonomic nervous system is involuntary, controlling critical muscles such as those in the heart, alimentary canal. </w:t>
            </w:r>
          </w:p>
          <w:p w14:paraId="72B4CB84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54A3EFB5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1CF08403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7B3828C6" w14:textId="77777777" w:rsidR="006F1846" w:rsidRP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</w:tc>
      </w:tr>
      <w:tr w:rsidR="006F1846" w14:paraId="5346C7F9" w14:textId="77777777" w:rsidTr="00F37285">
        <w:tc>
          <w:tcPr>
            <w:tcW w:w="2855" w:type="dxa"/>
          </w:tcPr>
          <w:p w14:paraId="5AAB9A41" w14:textId="1F721144" w:rsidR="006F1846" w:rsidRDefault="006F1846" w:rsidP="006F1846">
            <w:pPr>
              <w:pStyle w:val="ListParagraph"/>
              <w:numPr>
                <w:ilvl w:val="2"/>
                <w:numId w:val="20"/>
              </w:numPr>
              <w:ind w:left="0" w:firstLine="0"/>
              <w:rPr>
                <w:rFonts w:ascii="Franklin Gothic Book" w:hAnsi="Franklin Gothic Book"/>
                <w:highlight w:val="green"/>
              </w:rPr>
            </w:pPr>
            <w:r>
              <w:rPr>
                <w:rFonts w:ascii="Franklin Gothic Book" w:hAnsi="Franklin Gothic Book"/>
                <w:highlight w:val="green"/>
              </w:rPr>
              <w:t>Somatic</w:t>
            </w:r>
            <w:r w:rsidR="00DC65A6">
              <w:rPr>
                <w:rFonts w:ascii="Franklin Gothic Book" w:hAnsi="Franklin Gothic Book"/>
                <w:highlight w:val="green"/>
              </w:rPr>
              <w:t xml:space="preserve"> NS</w:t>
            </w:r>
          </w:p>
        </w:tc>
        <w:tc>
          <w:tcPr>
            <w:tcW w:w="5199" w:type="dxa"/>
          </w:tcPr>
          <w:p w14:paraId="1BED3751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766FD100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3960C5CB" w14:textId="77777777" w:rsidR="00DC65A6" w:rsidRPr="00C26221" w:rsidRDefault="00DC65A6" w:rsidP="00DC65A6">
            <w:pPr>
              <w:rPr>
                <w:rFonts w:ascii="Franklin Gothic Book" w:hAnsi="Franklin Gothic Book"/>
              </w:rPr>
            </w:pPr>
            <w:r w:rsidRPr="00C26221">
              <w:rPr>
                <w:rFonts w:ascii="Franklin Gothic Book" w:hAnsi="Franklin Gothic Book"/>
                <w:highlight w:val="yellow"/>
              </w:rPr>
              <w:t>1 mark – The somatic nervous system relates to voluntary function, including skeletal muscles.</w:t>
            </w:r>
            <w:r w:rsidRPr="00C26221">
              <w:rPr>
                <w:rFonts w:ascii="Franklin Gothic Book" w:hAnsi="Franklin Gothic Book"/>
              </w:rPr>
              <w:t xml:space="preserve"> </w:t>
            </w:r>
          </w:p>
          <w:p w14:paraId="3AB1DE24" w14:textId="77777777" w:rsid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  <w:p w14:paraId="15B4C719" w14:textId="77777777" w:rsidR="006F1846" w:rsidRPr="006F1846" w:rsidRDefault="006F1846" w:rsidP="006F1846">
            <w:pPr>
              <w:rPr>
                <w:rFonts w:ascii="Franklin Gothic Book" w:hAnsi="Franklin Gothic Book"/>
                <w:highlight w:val="green"/>
              </w:rPr>
            </w:pPr>
          </w:p>
        </w:tc>
      </w:tr>
    </w:tbl>
    <w:p w14:paraId="38C0E5FE" w14:textId="77777777" w:rsidR="006F1846" w:rsidRPr="00DC65A6" w:rsidRDefault="006F1846" w:rsidP="00DC65A6">
      <w:pPr>
        <w:rPr>
          <w:rFonts w:ascii="Franklin Gothic Book" w:hAnsi="Franklin Gothic Book"/>
          <w:highlight w:val="green"/>
        </w:rPr>
      </w:pPr>
    </w:p>
    <w:p w14:paraId="2A919283" w14:textId="2ACBD8A1" w:rsidR="00C26221" w:rsidRPr="00C26221" w:rsidRDefault="00C26221" w:rsidP="00C26221">
      <w:pPr>
        <w:ind w:left="1800"/>
        <w:rPr>
          <w:rFonts w:ascii="Franklin Gothic Book" w:hAnsi="Franklin Gothic Book"/>
        </w:rPr>
      </w:pPr>
    </w:p>
    <w:p w14:paraId="37EAD9E4" w14:textId="78B3CE9C" w:rsidR="0088135B" w:rsidRPr="00747A78" w:rsidRDefault="00747A78" w:rsidP="00747A78">
      <w:pPr>
        <w:ind w:firstLine="720"/>
        <w:rPr>
          <w:rFonts w:ascii="Franklin Gothic Book" w:hAnsi="Franklin Gothic Book"/>
          <w:highlight w:val="green"/>
        </w:rPr>
      </w:pPr>
      <w:proofErr w:type="gramStart"/>
      <w:r>
        <w:rPr>
          <w:rFonts w:ascii="Franklin Gothic Book" w:hAnsi="Franklin Gothic Book"/>
          <w:highlight w:val="green"/>
        </w:rPr>
        <w:t>b</w:t>
      </w:r>
      <w:proofErr w:type="gramEnd"/>
      <w:r>
        <w:rPr>
          <w:rFonts w:ascii="Franklin Gothic Book" w:hAnsi="Franklin Gothic Book"/>
          <w:highlight w:val="green"/>
        </w:rPr>
        <w:tab/>
      </w:r>
      <w:r w:rsidR="0088135B" w:rsidRPr="00747A78">
        <w:rPr>
          <w:rFonts w:ascii="Franklin Gothic Book" w:hAnsi="Franklin Gothic Book"/>
          <w:highlight w:val="green"/>
        </w:rPr>
        <w:t xml:space="preserve">Define the term refractory period, in relation to nerve impulse. </w:t>
      </w:r>
      <w:r w:rsidR="0088135B" w:rsidRPr="00747A78">
        <w:rPr>
          <w:rFonts w:ascii="Franklin Gothic Book" w:hAnsi="Franklin Gothic Book"/>
          <w:highlight w:val="green"/>
        </w:rPr>
        <w:tab/>
        <w:t>(2 marks)</w:t>
      </w:r>
    </w:p>
    <w:p w14:paraId="05838A6F" w14:textId="421C0D28" w:rsidR="0088135B" w:rsidRPr="008645EB" w:rsidRDefault="0088135B" w:rsidP="0088135B">
      <w:pPr>
        <w:rPr>
          <w:rFonts w:ascii="Franklin Gothic Book" w:hAnsi="Franklin Gothic Book"/>
          <w:highlight w:val="yellow"/>
        </w:rPr>
      </w:pPr>
      <w:r w:rsidRPr="0088135B">
        <w:rPr>
          <w:rFonts w:ascii="Franklin Gothic Book" w:hAnsi="Franklin Gothic Book"/>
          <w:highlight w:val="yellow"/>
        </w:rPr>
        <w:t xml:space="preserve">1 </w:t>
      </w:r>
      <w:r w:rsidRPr="008645EB">
        <w:rPr>
          <w:rFonts w:ascii="Franklin Gothic Book" w:hAnsi="Franklin Gothic Book"/>
          <w:highlight w:val="yellow"/>
        </w:rPr>
        <w:t xml:space="preserve">mark – </w:t>
      </w:r>
      <w:r w:rsidR="001373F6" w:rsidRPr="008645EB">
        <w:rPr>
          <w:rFonts w:ascii="Franklin Gothic Book" w:hAnsi="Franklin Gothic Book"/>
          <w:highlight w:val="yellow"/>
        </w:rPr>
        <w:t xml:space="preserve">This is the period in which the axon (or a section of axon) is hyperpolarised following depolarisation </w:t>
      </w:r>
    </w:p>
    <w:p w14:paraId="08C2BB13" w14:textId="7092EB11" w:rsidR="001373F6" w:rsidRDefault="001373F6" w:rsidP="0088135B">
      <w:pPr>
        <w:rPr>
          <w:rFonts w:ascii="Franklin Gothic Book" w:hAnsi="Franklin Gothic Book"/>
        </w:rPr>
      </w:pPr>
      <w:r w:rsidRPr="008645EB">
        <w:rPr>
          <w:rFonts w:ascii="Franklin Gothic Book" w:hAnsi="Franklin Gothic Book"/>
          <w:highlight w:val="yellow"/>
        </w:rPr>
        <w:t>1 mark – during this time</w:t>
      </w:r>
      <w:r w:rsidR="00D1378E" w:rsidRPr="008645EB">
        <w:rPr>
          <w:rFonts w:ascii="Franklin Gothic Book" w:hAnsi="Franklin Gothic Book"/>
          <w:highlight w:val="yellow"/>
        </w:rPr>
        <w:t>,</w:t>
      </w:r>
      <w:r w:rsidRPr="008645EB">
        <w:rPr>
          <w:rFonts w:ascii="Franklin Gothic Book" w:hAnsi="Franklin Gothic Book"/>
          <w:highlight w:val="yellow"/>
        </w:rPr>
        <w:t xml:space="preserve"> it is not possible for another action potential to move along </w:t>
      </w:r>
      <w:r w:rsidR="00D1378E" w:rsidRPr="008645EB">
        <w:rPr>
          <w:rFonts w:ascii="Franklin Gothic Book" w:hAnsi="Franklin Gothic Book"/>
          <w:highlight w:val="yellow"/>
        </w:rPr>
        <w:t>this section of axon.</w:t>
      </w:r>
      <w:r w:rsidR="00D1378E">
        <w:rPr>
          <w:rFonts w:ascii="Franklin Gothic Book" w:hAnsi="Franklin Gothic Book"/>
        </w:rPr>
        <w:t xml:space="preserve"> </w:t>
      </w:r>
    </w:p>
    <w:p w14:paraId="7CE63B55" w14:textId="64068567" w:rsidR="00747A78" w:rsidRDefault="00747A78" w:rsidP="00747A78">
      <w:pPr>
        <w:pStyle w:val="ListParagraph"/>
        <w:ind w:hanging="363"/>
        <w:rPr>
          <w:rFonts w:ascii="Franklin Gothic Book" w:eastAsiaTheme="minorEastAsia" w:hAnsi="Franklin Gothic Book"/>
        </w:rPr>
      </w:pPr>
      <w:proofErr w:type="gramStart"/>
      <w:r>
        <w:rPr>
          <w:rFonts w:ascii="Franklin Gothic Book" w:eastAsiaTheme="minorEastAsia" w:hAnsi="Franklin Gothic Book"/>
          <w:highlight w:val="green"/>
        </w:rPr>
        <w:t>c</w:t>
      </w:r>
      <w:proofErr w:type="gramEnd"/>
      <w:r>
        <w:rPr>
          <w:rFonts w:ascii="Franklin Gothic Book" w:eastAsiaTheme="minorEastAsia" w:hAnsi="Franklin Gothic Book"/>
          <w:highlight w:val="green"/>
        </w:rPr>
        <w:tab/>
      </w:r>
      <w:r w:rsidRPr="00087007">
        <w:rPr>
          <w:rFonts w:ascii="Franklin Gothic Book" w:eastAsiaTheme="minorEastAsia" w:hAnsi="Franklin Gothic Book"/>
          <w:highlight w:val="green"/>
        </w:rPr>
        <w:t>Clarify the term ‘</w:t>
      </w:r>
      <w:proofErr w:type="spellStart"/>
      <w:r w:rsidRPr="00087007">
        <w:rPr>
          <w:rFonts w:ascii="Franklin Gothic Book" w:eastAsiaTheme="minorEastAsia" w:hAnsi="Franklin Gothic Book"/>
          <w:highlight w:val="green"/>
        </w:rPr>
        <w:t>saltatory</w:t>
      </w:r>
      <w:proofErr w:type="spellEnd"/>
      <w:r w:rsidRPr="00087007">
        <w:rPr>
          <w:rFonts w:ascii="Franklin Gothic Book" w:eastAsiaTheme="minorEastAsia" w:hAnsi="Franklin Gothic Book"/>
          <w:highlight w:val="green"/>
        </w:rPr>
        <w:t xml:space="preserve"> conduction’ and explain where you would expect this to occur in the spinal cord.</w:t>
      </w:r>
      <w:r>
        <w:rPr>
          <w:rFonts w:ascii="Franklin Gothic Book" w:eastAsiaTheme="minorEastAsia" w:hAnsi="Franklin Gothic Book"/>
        </w:rPr>
        <w:t xml:space="preserve"> 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 xml:space="preserve">(2 marks) </w:t>
      </w:r>
    </w:p>
    <w:p w14:paraId="277F1E99" w14:textId="77777777" w:rsidR="00747A78" w:rsidRPr="00A50B49" w:rsidRDefault="00747A78" w:rsidP="00747A78">
      <w:pPr>
        <w:rPr>
          <w:rFonts w:ascii="Franklin Gothic Book" w:hAnsi="Franklin Gothic Book"/>
          <w:highlight w:val="yellow"/>
        </w:rPr>
      </w:pPr>
      <w:r w:rsidRPr="00A50B49">
        <w:rPr>
          <w:rFonts w:ascii="Franklin Gothic Book" w:hAnsi="Franklin Gothic Book"/>
          <w:highlight w:val="yellow"/>
        </w:rPr>
        <w:t xml:space="preserve">1 mark – </w:t>
      </w:r>
      <w:proofErr w:type="spellStart"/>
      <w:r w:rsidRPr="00A50B49">
        <w:rPr>
          <w:rFonts w:ascii="Franklin Gothic Book" w:hAnsi="Franklin Gothic Book"/>
          <w:highlight w:val="yellow"/>
        </w:rPr>
        <w:t>Saltatory</w:t>
      </w:r>
      <w:proofErr w:type="spellEnd"/>
      <w:r w:rsidRPr="00A50B49">
        <w:rPr>
          <w:rFonts w:ascii="Franklin Gothic Book" w:hAnsi="Franklin Gothic Book"/>
          <w:highlight w:val="yellow"/>
        </w:rPr>
        <w:t xml:space="preserve"> conduction is the very fast propagation of action potentials along </w:t>
      </w:r>
      <w:proofErr w:type="spellStart"/>
      <w:r w:rsidRPr="00A50B49">
        <w:rPr>
          <w:rFonts w:ascii="Franklin Gothic Book" w:hAnsi="Franklin Gothic Book"/>
          <w:highlight w:val="yellow"/>
        </w:rPr>
        <w:t>myelinated</w:t>
      </w:r>
      <w:proofErr w:type="spellEnd"/>
      <w:r w:rsidRPr="00A50B49">
        <w:rPr>
          <w:rFonts w:ascii="Franklin Gothic Book" w:hAnsi="Franklin Gothic Book"/>
          <w:highlight w:val="yellow"/>
        </w:rPr>
        <w:t xml:space="preserve"> axons, which appear to ‘jump’ from one node of Ranvier to the next node.  </w:t>
      </w:r>
    </w:p>
    <w:p w14:paraId="52C58AA7" w14:textId="77777777" w:rsidR="00747A78" w:rsidRPr="00A25B81" w:rsidRDefault="00747A78" w:rsidP="00747A78">
      <w:pPr>
        <w:rPr>
          <w:rFonts w:ascii="Franklin Gothic Book" w:hAnsi="Franklin Gothic Book"/>
        </w:rPr>
      </w:pPr>
      <w:r w:rsidRPr="00A50B49">
        <w:rPr>
          <w:rFonts w:ascii="Franklin Gothic Book" w:hAnsi="Franklin Gothic Book"/>
          <w:highlight w:val="yellow"/>
        </w:rPr>
        <w:t xml:space="preserve">1 mark – </w:t>
      </w:r>
      <w:proofErr w:type="spellStart"/>
      <w:r w:rsidRPr="00A50B49">
        <w:rPr>
          <w:rFonts w:ascii="Franklin Gothic Book" w:hAnsi="Franklin Gothic Book"/>
          <w:highlight w:val="yellow"/>
        </w:rPr>
        <w:t>Saltatory</w:t>
      </w:r>
      <w:proofErr w:type="spellEnd"/>
      <w:r w:rsidRPr="00A50B49">
        <w:rPr>
          <w:rFonts w:ascii="Franklin Gothic Book" w:hAnsi="Franklin Gothic Book"/>
          <w:highlight w:val="yellow"/>
        </w:rPr>
        <w:t xml:space="preserve"> conduction tends to occur on the periphery of the spinal cord as the central part consists of </w:t>
      </w:r>
      <w:proofErr w:type="spellStart"/>
      <w:r w:rsidRPr="00A50B49">
        <w:rPr>
          <w:rFonts w:ascii="Franklin Gothic Book" w:hAnsi="Franklin Gothic Book"/>
          <w:highlight w:val="yellow"/>
        </w:rPr>
        <w:t>unmyelinated</w:t>
      </w:r>
      <w:proofErr w:type="spellEnd"/>
      <w:r w:rsidRPr="00A50B49">
        <w:rPr>
          <w:rFonts w:ascii="Franklin Gothic Book" w:hAnsi="Franklin Gothic Book"/>
          <w:highlight w:val="yellow"/>
        </w:rPr>
        <w:t xml:space="preserve"> grey matter.</w:t>
      </w:r>
    </w:p>
    <w:p w14:paraId="7F6515E9" w14:textId="77777777" w:rsidR="00747A78" w:rsidRDefault="00747A78" w:rsidP="00747A78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395442C9" w14:textId="77777777" w:rsidR="00D1378E" w:rsidRDefault="00D1378E" w:rsidP="0088135B">
      <w:pPr>
        <w:rPr>
          <w:rFonts w:ascii="Franklin Gothic Book" w:hAnsi="Franklin Gothic Book"/>
        </w:rPr>
      </w:pPr>
    </w:p>
    <w:p w14:paraId="183AEECC" w14:textId="77777777" w:rsidR="00747A78" w:rsidRPr="0088135B" w:rsidRDefault="00747A78" w:rsidP="0088135B">
      <w:pPr>
        <w:rPr>
          <w:rFonts w:ascii="Franklin Gothic Book" w:hAnsi="Franklin Gothic Book"/>
        </w:rPr>
      </w:pPr>
    </w:p>
    <w:p w14:paraId="2A07404D" w14:textId="625783B1" w:rsidR="00435723" w:rsidRPr="001E4C10" w:rsidRDefault="00AE4CEC" w:rsidP="00434C83">
      <w:pPr>
        <w:pStyle w:val="ListParagraph"/>
        <w:numPr>
          <w:ilvl w:val="3"/>
          <w:numId w:val="20"/>
        </w:numPr>
        <w:ind w:left="360"/>
        <w:rPr>
          <w:rFonts w:ascii="Franklin Gothic Book" w:hAnsi="Franklin Gothic Book"/>
          <w:highlight w:val="green"/>
        </w:rPr>
      </w:pPr>
      <w:r w:rsidRPr="001E4C10">
        <w:rPr>
          <w:rFonts w:ascii="Franklin Gothic Book" w:hAnsi="Franklin Gothic Book"/>
          <w:highlight w:val="green"/>
        </w:rPr>
        <w:t>Explain why scientists classify neurons into both</w:t>
      </w:r>
      <w:r w:rsidR="00362476" w:rsidRPr="001E4C10">
        <w:rPr>
          <w:rFonts w:ascii="Franklin Gothic Book" w:hAnsi="Franklin Gothic Book"/>
          <w:highlight w:val="green"/>
        </w:rPr>
        <w:t xml:space="preserve"> function</w:t>
      </w:r>
      <w:r w:rsidR="007D2027" w:rsidRPr="001E4C10">
        <w:rPr>
          <w:rFonts w:ascii="Franklin Gothic Book" w:hAnsi="Franklin Gothic Book"/>
          <w:highlight w:val="green"/>
        </w:rPr>
        <w:t>al</w:t>
      </w:r>
      <w:r w:rsidR="00362476" w:rsidRPr="001E4C10">
        <w:rPr>
          <w:rFonts w:ascii="Franklin Gothic Book" w:hAnsi="Franklin Gothic Book"/>
          <w:highlight w:val="green"/>
        </w:rPr>
        <w:t xml:space="preserve"> and structural types</w:t>
      </w:r>
      <w:r w:rsidR="0088135B" w:rsidRPr="001E4C10">
        <w:rPr>
          <w:rFonts w:ascii="Franklin Gothic Book" w:hAnsi="Franklin Gothic Book"/>
          <w:highlight w:val="green"/>
        </w:rPr>
        <w:t>.</w:t>
      </w:r>
      <w:r w:rsidR="00362476" w:rsidRPr="001E4C10">
        <w:rPr>
          <w:rFonts w:ascii="Franklin Gothic Book" w:hAnsi="Franklin Gothic Book"/>
          <w:highlight w:val="green"/>
        </w:rPr>
        <w:t xml:space="preserve"> </w:t>
      </w:r>
      <w:r w:rsidR="0088135B" w:rsidRPr="001E4C10">
        <w:rPr>
          <w:rFonts w:ascii="Franklin Gothic Book" w:hAnsi="Franklin Gothic Book"/>
          <w:highlight w:val="green"/>
        </w:rPr>
        <w:tab/>
      </w:r>
      <w:r w:rsidR="00435723" w:rsidRPr="001E4C10">
        <w:rPr>
          <w:rFonts w:ascii="Franklin Gothic Book" w:hAnsi="Franklin Gothic Book"/>
          <w:highlight w:val="green"/>
        </w:rPr>
        <w:t>(</w:t>
      </w:r>
      <w:r w:rsidR="00A547A7" w:rsidRPr="001E4C10">
        <w:rPr>
          <w:rFonts w:ascii="Franklin Gothic Book" w:hAnsi="Franklin Gothic Book"/>
          <w:highlight w:val="green"/>
        </w:rPr>
        <w:t>2</w:t>
      </w:r>
      <w:r w:rsidR="00435723" w:rsidRPr="001E4C10">
        <w:rPr>
          <w:rFonts w:ascii="Franklin Gothic Book" w:hAnsi="Franklin Gothic Book"/>
          <w:highlight w:val="green"/>
        </w:rPr>
        <w:t xml:space="preserve"> marks)</w:t>
      </w:r>
    </w:p>
    <w:p w14:paraId="733AA5AF" w14:textId="37806C95" w:rsidR="00435723" w:rsidRPr="009372A2" w:rsidRDefault="00362AD5" w:rsidP="00B6204E">
      <w:pPr>
        <w:rPr>
          <w:rFonts w:ascii="Franklin Gothic Book" w:hAnsi="Franklin Gothic Book"/>
          <w:highlight w:val="yellow"/>
        </w:rPr>
      </w:pPr>
      <w:r w:rsidRPr="009372A2">
        <w:rPr>
          <w:rFonts w:ascii="Franklin Gothic Book" w:hAnsi="Franklin Gothic Book"/>
          <w:highlight w:val="yellow"/>
        </w:rPr>
        <w:t xml:space="preserve">1 mark </w:t>
      </w:r>
      <w:r w:rsidR="00815778" w:rsidRPr="009372A2">
        <w:rPr>
          <w:rFonts w:ascii="Franklin Gothic Book" w:hAnsi="Franklin Gothic Book"/>
          <w:highlight w:val="yellow"/>
        </w:rPr>
        <w:t>–</w:t>
      </w:r>
      <w:r w:rsidRPr="009372A2">
        <w:rPr>
          <w:rFonts w:ascii="Franklin Gothic Book" w:hAnsi="Franklin Gothic Book"/>
          <w:highlight w:val="yellow"/>
        </w:rPr>
        <w:t xml:space="preserve"> </w:t>
      </w:r>
      <w:r w:rsidR="006876C6" w:rsidRPr="009372A2">
        <w:rPr>
          <w:rFonts w:ascii="Franklin Gothic Book" w:hAnsi="Franklin Gothic Book"/>
          <w:highlight w:val="yellow"/>
        </w:rPr>
        <w:t>F</w:t>
      </w:r>
      <w:r w:rsidRPr="009372A2">
        <w:rPr>
          <w:rFonts w:ascii="Franklin Gothic Book" w:hAnsi="Franklin Gothic Book"/>
          <w:highlight w:val="yellow"/>
        </w:rPr>
        <w:t>unction</w:t>
      </w:r>
      <w:r w:rsidR="00815778" w:rsidRPr="009372A2">
        <w:rPr>
          <w:rFonts w:ascii="Franklin Gothic Book" w:hAnsi="Franklin Gothic Book"/>
          <w:highlight w:val="yellow"/>
        </w:rPr>
        <w:t>al types</w:t>
      </w:r>
      <w:r w:rsidR="006876C6" w:rsidRPr="009372A2">
        <w:rPr>
          <w:rFonts w:ascii="Franklin Gothic Book" w:hAnsi="Franklin Gothic Book"/>
          <w:highlight w:val="yellow"/>
        </w:rPr>
        <w:t xml:space="preserve"> relate to the structure to which a neuron conducts its nerve </w:t>
      </w:r>
      <w:r w:rsidR="00E27498" w:rsidRPr="009372A2">
        <w:rPr>
          <w:rFonts w:ascii="Franklin Gothic Book" w:hAnsi="Franklin Gothic Book"/>
          <w:highlight w:val="yellow"/>
        </w:rPr>
        <w:t>impulse (</w:t>
      </w:r>
      <w:r w:rsidR="00815778" w:rsidRPr="009372A2">
        <w:rPr>
          <w:rFonts w:ascii="Franklin Gothic Book" w:hAnsi="Franklin Gothic Book"/>
          <w:highlight w:val="yellow"/>
        </w:rPr>
        <w:t>sensory (afferent), interneuron and motor (efferent) neurons</w:t>
      </w:r>
      <w:r w:rsidR="006876C6" w:rsidRPr="009372A2">
        <w:rPr>
          <w:rFonts w:ascii="Franklin Gothic Book" w:hAnsi="Franklin Gothic Book"/>
          <w:highlight w:val="yellow"/>
        </w:rPr>
        <w:t>)</w:t>
      </w:r>
    </w:p>
    <w:p w14:paraId="5E35A6DE" w14:textId="0913F975" w:rsidR="00815778" w:rsidRPr="007B5C26" w:rsidRDefault="00815778" w:rsidP="00B6204E">
      <w:pPr>
        <w:rPr>
          <w:rFonts w:ascii="Franklin Gothic Book" w:hAnsi="Franklin Gothic Book"/>
        </w:rPr>
      </w:pPr>
      <w:r w:rsidRPr="009372A2">
        <w:rPr>
          <w:rFonts w:ascii="Franklin Gothic Book" w:hAnsi="Franklin Gothic Book"/>
          <w:highlight w:val="yellow"/>
        </w:rPr>
        <w:t xml:space="preserve">1 mark </w:t>
      </w:r>
      <w:r w:rsidR="00AE4CEC" w:rsidRPr="009372A2">
        <w:rPr>
          <w:rFonts w:ascii="Franklin Gothic Book" w:hAnsi="Franklin Gothic Book"/>
          <w:highlight w:val="yellow"/>
        </w:rPr>
        <w:t>–</w:t>
      </w:r>
      <w:r w:rsidRPr="009372A2">
        <w:rPr>
          <w:rFonts w:ascii="Franklin Gothic Book" w:hAnsi="Franklin Gothic Book"/>
          <w:highlight w:val="yellow"/>
        </w:rPr>
        <w:t xml:space="preserve"> </w:t>
      </w:r>
      <w:r w:rsidR="006876C6" w:rsidRPr="009372A2">
        <w:rPr>
          <w:rFonts w:ascii="Franklin Gothic Book" w:hAnsi="Franklin Gothic Book"/>
          <w:highlight w:val="yellow"/>
        </w:rPr>
        <w:t xml:space="preserve">However, </w:t>
      </w:r>
      <w:r w:rsidR="00AE4CEC" w:rsidRPr="009372A2">
        <w:rPr>
          <w:rFonts w:ascii="Franklin Gothic Book" w:hAnsi="Franklin Gothic Book"/>
          <w:highlight w:val="yellow"/>
        </w:rPr>
        <w:t>structural types</w:t>
      </w:r>
      <w:r w:rsidR="006876C6" w:rsidRPr="009372A2">
        <w:rPr>
          <w:rFonts w:ascii="Franklin Gothic Book" w:hAnsi="Franklin Gothic Book"/>
          <w:highlight w:val="yellow"/>
        </w:rPr>
        <w:t xml:space="preserve"> relate to the appearance and number of extensions of the neuron (</w:t>
      </w:r>
      <w:r w:rsidR="00812B1E" w:rsidRPr="009372A2">
        <w:rPr>
          <w:rFonts w:ascii="Franklin Gothic Book" w:hAnsi="Franklin Gothic Book"/>
          <w:highlight w:val="yellow"/>
        </w:rPr>
        <w:t>pseudo unipolar</w:t>
      </w:r>
      <w:r w:rsidR="00AE4CEC" w:rsidRPr="009372A2">
        <w:rPr>
          <w:rFonts w:ascii="Franklin Gothic Book" w:hAnsi="Franklin Gothic Book"/>
          <w:highlight w:val="yellow"/>
        </w:rPr>
        <w:t xml:space="preserve">, </w:t>
      </w:r>
      <w:r w:rsidR="006876C6" w:rsidRPr="009372A2">
        <w:rPr>
          <w:rFonts w:ascii="Franklin Gothic Book" w:hAnsi="Franklin Gothic Book"/>
          <w:highlight w:val="yellow"/>
        </w:rPr>
        <w:t xml:space="preserve">bipolar, </w:t>
      </w:r>
      <w:r w:rsidR="00673AB6" w:rsidRPr="009372A2">
        <w:rPr>
          <w:rFonts w:ascii="Franklin Gothic Book" w:hAnsi="Franklin Gothic Book"/>
          <w:highlight w:val="yellow"/>
        </w:rPr>
        <w:t>and multipolar</w:t>
      </w:r>
      <w:r w:rsidR="006876C6" w:rsidRPr="009372A2">
        <w:rPr>
          <w:rFonts w:ascii="Franklin Gothic Book" w:hAnsi="Franklin Gothic Book"/>
          <w:highlight w:val="yellow"/>
        </w:rPr>
        <w:t>)</w:t>
      </w:r>
      <w:r w:rsidR="006876C6">
        <w:rPr>
          <w:rFonts w:ascii="Franklin Gothic Book" w:hAnsi="Franklin Gothic Book"/>
        </w:rPr>
        <w:t xml:space="preserve"> </w:t>
      </w:r>
    </w:p>
    <w:p w14:paraId="2BF31101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2CC69E48" w14:textId="4D6D9E31" w:rsidR="00EA78AD" w:rsidRPr="00747A78" w:rsidRDefault="00747A78" w:rsidP="00747A78">
      <w:pPr>
        <w:ind w:left="357" w:hanging="357"/>
        <w:rPr>
          <w:rFonts w:ascii="Franklin Gothic Book" w:hAnsi="Franklin Gothic Book"/>
        </w:rPr>
        <w:pPrChange w:id="0" w:author="CLARK Maxine" w:date="2018-03-08T12:08:00Z">
          <w:pPr/>
        </w:pPrChange>
      </w:pPr>
      <w:r>
        <w:rPr>
          <w:rFonts w:ascii="Franklin Gothic Book" w:hAnsi="Franklin Gothic Book"/>
        </w:rPr>
        <w:t>2,</w:t>
      </w:r>
      <w:r>
        <w:rPr>
          <w:rFonts w:ascii="Franklin Gothic Book" w:hAnsi="Franklin Gothic Book"/>
        </w:rPr>
        <w:tab/>
      </w:r>
      <w:proofErr w:type="gramStart"/>
      <w:r w:rsidR="00584E07" w:rsidRPr="00747A78">
        <w:rPr>
          <w:rFonts w:ascii="Franklin Gothic Book" w:hAnsi="Franklin Gothic Book"/>
        </w:rPr>
        <w:t>The</w:t>
      </w:r>
      <w:proofErr w:type="gramEnd"/>
      <w:r w:rsidR="00584E07" w:rsidRPr="00747A78">
        <w:rPr>
          <w:rFonts w:ascii="Franklin Gothic Book" w:hAnsi="Franklin Gothic Book"/>
        </w:rPr>
        <w:t xml:space="preserve"> diagram below shows the relationship between the hypothalamus and the pituitary gland</w:t>
      </w:r>
      <w:r w:rsidR="00062477" w:rsidRPr="00747A78">
        <w:rPr>
          <w:rFonts w:ascii="Franklin Gothic Book" w:hAnsi="Franklin Gothic Book"/>
        </w:rPr>
        <w:t xml:space="preserve">. </w:t>
      </w:r>
      <w:r w:rsidR="00062477" w:rsidRPr="00747A78">
        <w:rPr>
          <w:rFonts w:ascii="Franklin Gothic Book" w:hAnsi="Franklin Gothic Book"/>
        </w:rPr>
        <w:tab/>
      </w:r>
      <w:r w:rsidR="00062477" w:rsidRPr="00747A78">
        <w:rPr>
          <w:rFonts w:ascii="Franklin Gothic Book" w:hAnsi="Franklin Gothic Book"/>
        </w:rPr>
        <w:tab/>
      </w:r>
      <w:r w:rsidR="00062477" w:rsidRPr="00747A78">
        <w:rPr>
          <w:rFonts w:ascii="Franklin Gothic Book" w:hAnsi="Franklin Gothic Book"/>
        </w:rPr>
        <w:tab/>
      </w:r>
    </w:p>
    <w:p w14:paraId="2B15D8AB" w14:textId="4E5789AC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2C0B7DAA" wp14:editId="1C8BB1E0">
            <wp:extent cx="6120130" cy="2104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911A" w14:textId="07B4C5C8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6EC8EDAA" wp14:editId="32751264">
            <wp:extent cx="6120130" cy="2104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6B28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3BE5E022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7CD442E7" w14:textId="015A91CD" w:rsidR="00584E07" w:rsidRDefault="00747A78" w:rsidP="00747A78">
      <w:pPr>
        <w:pStyle w:val="ListParagraph"/>
        <w:ind w:left="717" w:hanging="360"/>
        <w:rPr>
          <w:rFonts w:ascii="Franklin Gothic Book" w:hAnsi="Franklin Gothic Book"/>
        </w:rPr>
        <w:pPrChange w:id="1" w:author="CLARK Maxine" w:date="2018-03-08T12:09:00Z">
          <w:pPr>
            <w:pStyle w:val="ListParagraph"/>
            <w:ind w:left="357"/>
          </w:pPr>
        </w:pPrChange>
      </w:pPr>
      <w:proofErr w:type="gramStart"/>
      <w:ins w:id="2" w:author="CLARK Maxine" w:date="2018-03-08T12:08:00Z">
        <w:r>
          <w:rPr>
            <w:rFonts w:ascii="Franklin Gothic Book" w:hAnsi="Franklin Gothic Book"/>
          </w:rPr>
          <w:t>a</w:t>
        </w:r>
        <w:proofErr w:type="gramEnd"/>
        <w:r>
          <w:rPr>
            <w:rFonts w:ascii="Franklin Gothic Book" w:hAnsi="Franklin Gothic Book"/>
          </w:rPr>
          <w:tab/>
        </w:r>
      </w:ins>
      <w:r w:rsidR="00584E07">
        <w:rPr>
          <w:rFonts w:ascii="Franklin Gothic Book" w:hAnsi="Franklin Gothic Book"/>
        </w:rPr>
        <w:t>Describe the process leading to secretion of hormones from the anterior lobe into the bloodstream.</w:t>
      </w:r>
      <w:r w:rsidR="00584E07">
        <w:rPr>
          <w:rFonts w:ascii="Franklin Gothic Book" w:hAnsi="Franklin Gothic Book"/>
        </w:rPr>
        <w:tab/>
      </w:r>
      <w:r w:rsidR="00584E07">
        <w:rPr>
          <w:rFonts w:ascii="Franklin Gothic Book" w:hAnsi="Franklin Gothic Book"/>
        </w:rPr>
        <w:tab/>
      </w:r>
      <w:r w:rsidR="00584E07">
        <w:rPr>
          <w:rFonts w:ascii="Franklin Gothic Book" w:hAnsi="Franklin Gothic Book"/>
        </w:rPr>
        <w:tab/>
      </w:r>
      <w:r w:rsidR="00584E07">
        <w:rPr>
          <w:rFonts w:ascii="Franklin Gothic Book" w:hAnsi="Franklin Gothic Book"/>
        </w:rPr>
        <w:tab/>
      </w:r>
      <w:r w:rsidR="00584E07">
        <w:rPr>
          <w:rFonts w:ascii="Franklin Gothic Book" w:hAnsi="Franklin Gothic Book"/>
        </w:rPr>
        <w:tab/>
      </w:r>
      <w:r w:rsidR="00584E07">
        <w:rPr>
          <w:rFonts w:ascii="Franklin Gothic Book" w:hAnsi="Franklin Gothic Book"/>
        </w:rPr>
        <w:tab/>
      </w:r>
      <w:r w:rsidR="00584E07">
        <w:rPr>
          <w:rFonts w:ascii="Franklin Gothic Book" w:hAnsi="Franklin Gothic Book"/>
        </w:rPr>
        <w:tab/>
        <w:t>(3 marks)</w:t>
      </w:r>
    </w:p>
    <w:p w14:paraId="4C403D5D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6138C0B8" w14:textId="0AA6A473" w:rsidR="00584E07" w:rsidRDefault="00747A78" w:rsidP="00584E07">
      <w:pPr>
        <w:pStyle w:val="ListParagraph"/>
        <w:ind w:left="357"/>
        <w:rPr>
          <w:rFonts w:ascii="Franklin Gothic Book" w:hAnsi="Franklin Gothic Book"/>
        </w:rPr>
      </w:pPr>
      <w:proofErr w:type="gramStart"/>
      <w:ins w:id="3" w:author="CLARK Maxine" w:date="2018-03-08T12:09:00Z">
        <w:r>
          <w:rPr>
            <w:rFonts w:ascii="Arial" w:eastAsiaTheme="minorEastAsia" w:hAnsi="Arial" w:cs="Arial"/>
            <w:sz w:val="22"/>
            <w:szCs w:val="22"/>
            <w:lang w:eastAsia="en-US"/>
          </w:rPr>
          <w:lastRenderedPageBreak/>
          <w:t>b</w:t>
        </w:r>
        <w:proofErr w:type="gramEnd"/>
        <w:r>
          <w:rPr>
            <w:rFonts w:ascii="Arial" w:eastAsiaTheme="minorEastAsia" w:hAnsi="Arial" w:cs="Arial"/>
            <w:sz w:val="22"/>
            <w:szCs w:val="22"/>
            <w:lang w:eastAsia="en-US"/>
          </w:rPr>
          <w:tab/>
        </w:r>
      </w:ins>
      <w:r w:rsidR="00584E07">
        <w:rPr>
          <w:rFonts w:ascii="Arial" w:eastAsiaTheme="minorEastAsia" w:hAnsi="Arial" w:cs="Arial"/>
          <w:sz w:val="22"/>
          <w:szCs w:val="22"/>
          <w:lang w:eastAsia="en-US"/>
        </w:rPr>
        <w:t xml:space="preserve">Explain why the posterior lobe is </w:t>
      </w:r>
      <w:r w:rsidR="00584E07">
        <w:rPr>
          <w:rFonts w:ascii="Arial" w:eastAsiaTheme="minorEastAsia" w:hAnsi="Arial" w:cs="Arial"/>
          <w:b/>
          <w:bCs/>
          <w:sz w:val="22"/>
          <w:szCs w:val="22"/>
          <w:lang w:eastAsia="en-US"/>
        </w:rPr>
        <w:t xml:space="preserve">not </w:t>
      </w:r>
      <w:r w:rsidR="00584E07">
        <w:rPr>
          <w:rFonts w:ascii="Arial" w:eastAsiaTheme="minorEastAsia" w:hAnsi="Arial" w:cs="Arial"/>
          <w:sz w:val="22"/>
          <w:szCs w:val="22"/>
          <w:lang w:eastAsia="en-US"/>
        </w:rPr>
        <w:t>considered to be a true endocrine gland.</w:t>
      </w:r>
      <w:r w:rsidR="004E08F3">
        <w:rPr>
          <w:rFonts w:ascii="Arial" w:eastAsiaTheme="minorEastAsia" w:hAnsi="Arial" w:cs="Arial"/>
          <w:sz w:val="22"/>
          <w:szCs w:val="22"/>
          <w:lang w:eastAsia="en-US"/>
        </w:rPr>
        <w:t xml:space="preserve">   (2 marks)</w:t>
      </w:r>
    </w:p>
    <w:p w14:paraId="7489031B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76178DDA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33DD4D78" w14:textId="35FF7FF5" w:rsidR="00584E07" w:rsidRDefault="00747A78" w:rsidP="00747A78">
      <w:pPr>
        <w:autoSpaceDE w:val="0"/>
        <w:autoSpaceDN w:val="0"/>
        <w:adjustRightInd w:val="0"/>
        <w:ind w:firstLine="357"/>
        <w:rPr>
          <w:rFonts w:ascii="Arial" w:eastAsiaTheme="minorEastAsia" w:hAnsi="Arial" w:cs="Arial"/>
          <w:sz w:val="22"/>
          <w:szCs w:val="22"/>
          <w:lang w:eastAsia="en-US"/>
        </w:rPr>
        <w:pPrChange w:id="4" w:author="CLARK Maxine" w:date="2018-03-08T12:09:00Z">
          <w:pPr>
            <w:autoSpaceDE w:val="0"/>
            <w:autoSpaceDN w:val="0"/>
            <w:adjustRightInd w:val="0"/>
          </w:pPr>
        </w:pPrChange>
      </w:pPr>
      <w:proofErr w:type="gramStart"/>
      <w:ins w:id="5" w:author="CLARK Maxine" w:date="2018-03-08T12:09:00Z">
        <w:r>
          <w:rPr>
            <w:rFonts w:ascii="Arial" w:eastAsiaTheme="minorEastAsia" w:hAnsi="Arial" w:cs="Arial"/>
            <w:sz w:val="22"/>
            <w:szCs w:val="22"/>
            <w:lang w:eastAsia="en-US"/>
          </w:rPr>
          <w:t>c</w:t>
        </w:r>
        <w:proofErr w:type="gramEnd"/>
        <w:r>
          <w:rPr>
            <w:rFonts w:ascii="Arial" w:eastAsiaTheme="minorEastAsia" w:hAnsi="Arial" w:cs="Arial"/>
            <w:sz w:val="22"/>
            <w:szCs w:val="22"/>
            <w:lang w:eastAsia="en-US"/>
          </w:rPr>
          <w:tab/>
        </w:r>
      </w:ins>
      <w:r w:rsidR="00584E07">
        <w:rPr>
          <w:rFonts w:ascii="Arial" w:eastAsiaTheme="minorEastAsia" w:hAnsi="Arial" w:cs="Arial"/>
          <w:sz w:val="22"/>
          <w:szCs w:val="22"/>
          <w:lang w:eastAsia="en-US"/>
        </w:rPr>
        <w:t>Use the two hormones released by the anterior lobe of the pituitary gland to complete</w:t>
      </w:r>
    </w:p>
    <w:p w14:paraId="00A9E0A8" w14:textId="224981EE" w:rsidR="00584E07" w:rsidRDefault="00584E07" w:rsidP="00747A78">
      <w:pPr>
        <w:pStyle w:val="ListParagraph"/>
        <w:ind w:left="357" w:firstLine="363"/>
        <w:rPr>
          <w:rFonts w:ascii="Arial" w:eastAsiaTheme="minorEastAsia" w:hAnsi="Arial" w:cs="Arial"/>
          <w:b/>
          <w:sz w:val="22"/>
          <w:szCs w:val="22"/>
          <w:lang w:eastAsia="en-US"/>
        </w:rPr>
        <w:pPrChange w:id="6" w:author="CLARK Maxine" w:date="2018-03-08T12:09:00Z">
          <w:pPr>
            <w:pStyle w:val="ListParagraph"/>
            <w:ind w:left="357"/>
          </w:pPr>
        </w:pPrChange>
      </w:pPr>
      <w:bookmarkStart w:id="7" w:name="_GoBack"/>
      <w:bookmarkEnd w:id="7"/>
      <w:proofErr w:type="gramStart"/>
      <w:r>
        <w:rPr>
          <w:rFonts w:ascii="Arial" w:eastAsiaTheme="minorEastAsia" w:hAnsi="Arial" w:cs="Arial"/>
          <w:sz w:val="22"/>
          <w:szCs w:val="22"/>
          <w:lang w:eastAsia="en-US"/>
        </w:rPr>
        <w:t>the</w:t>
      </w:r>
      <w:proofErr w:type="gramEnd"/>
      <w:r>
        <w:rPr>
          <w:rFonts w:ascii="Arial" w:eastAsiaTheme="minorEastAsia" w:hAnsi="Arial" w:cs="Arial"/>
          <w:sz w:val="22"/>
          <w:szCs w:val="22"/>
          <w:lang w:eastAsia="en-US"/>
        </w:rPr>
        <w:t xml:space="preserve"> following table</w:t>
      </w:r>
      <w:r w:rsidRPr="004E08F3">
        <w:rPr>
          <w:rFonts w:ascii="Arial" w:eastAsiaTheme="minorEastAsia" w:hAnsi="Arial" w:cs="Arial"/>
          <w:b/>
          <w:sz w:val="22"/>
          <w:szCs w:val="22"/>
          <w:lang w:eastAsia="en-US"/>
        </w:rPr>
        <w:t>.</w:t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  <w:t>(4 marks)</w:t>
      </w:r>
    </w:p>
    <w:p w14:paraId="790A45E0" w14:textId="77777777" w:rsidR="004E08F3" w:rsidRPr="004E08F3" w:rsidRDefault="004E08F3" w:rsidP="00584E07">
      <w:pPr>
        <w:pStyle w:val="ListParagraph"/>
        <w:ind w:left="357"/>
        <w:rPr>
          <w:rFonts w:ascii="Franklin Gothic Book" w:hAnsi="Franklin Gothic Book"/>
          <w:b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215"/>
        <w:gridCol w:w="3150"/>
        <w:gridCol w:w="3132"/>
      </w:tblGrid>
      <w:tr w:rsidR="004E08F3" w:rsidRPr="004E08F3" w14:paraId="59EE7BB5" w14:textId="77777777" w:rsidTr="004E08F3">
        <w:tc>
          <w:tcPr>
            <w:tcW w:w="3284" w:type="dxa"/>
          </w:tcPr>
          <w:p w14:paraId="393F0F44" w14:textId="429943B3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  <w:r w:rsidRPr="004E08F3">
              <w:rPr>
                <w:rFonts w:ascii="Franklin Gothic Book" w:hAnsi="Franklin Gothic Book"/>
                <w:b/>
              </w:rPr>
              <w:t xml:space="preserve">Hormone </w:t>
            </w:r>
          </w:p>
        </w:tc>
        <w:tc>
          <w:tcPr>
            <w:tcW w:w="3285" w:type="dxa"/>
          </w:tcPr>
          <w:p w14:paraId="43397586" w14:textId="0CC6FD6D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  <w:r w:rsidRPr="004E08F3">
              <w:rPr>
                <w:rFonts w:ascii="Franklin Gothic Book" w:hAnsi="Franklin Gothic Book"/>
                <w:b/>
              </w:rPr>
              <w:t>Target Cells/Organ</w:t>
            </w:r>
          </w:p>
        </w:tc>
        <w:tc>
          <w:tcPr>
            <w:tcW w:w="3285" w:type="dxa"/>
          </w:tcPr>
          <w:p w14:paraId="3388E0F1" w14:textId="77777777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  <w:r w:rsidRPr="004E08F3">
              <w:rPr>
                <w:rFonts w:ascii="Franklin Gothic Book" w:hAnsi="Franklin Gothic Book"/>
                <w:b/>
              </w:rPr>
              <w:t>Function</w:t>
            </w:r>
          </w:p>
          <w:p w14:paraId="0E5E7D02" w14:textId="48F4F871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</w:p>
        </w:tc>
      </w:tr>
      <w:tr w:rsidR="004E08F3" w14:paraId="7DFBEA4A" w14:textId="77777777" w:rsidTr="004E08F3">
        <w:tc>
          <w:tcPr>
            <w:tcW w:w="3284" w:type="dxa"/>
          </w:tcPr>
          <w:p w14:paraId="1630E93C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Adrenocorticotrophic</w:t>
            </w:r>
          </w:p>
          <w:p w14:paraId="6D70506D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hormone (ACTH)</w:t>
            </w:r>
          </w:p>
          <w:p w14:paraId="3BEFC909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79002B25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2D0CC19F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5D6CB5B2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2E834BB3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</w:tr>
      <w:tr w:rsidR="004E08F3" w14:paraId="74BAF015" w14:textId="77777777" w:rsidTr="004E08F3">
        <w:tc>
          <w:tcPr>
            <w:tcW w:w="3284" w:type="dxa"/>
          </w:tcPr>
          <w:p w14:paraId="1F372B27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Luteinizing hormone</w:t>
            </w:r>
          </w:p>
          <w:p w14:paraId="227F4911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(LH)</w:t>
            </w:r>
          </w:p>
          <w:p w14:paraId="16841238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63BBB7D9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44581809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029EF48E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2718928D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</w:tr>
    </w:tbl>
    <w:p w14:paraId="0F484BE0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120B6E73" w14:textId="77777777" w:rsidR="004E08F3" w:rsidRDefault="004E08F3" w:rsidP="00584E07">
      <w:pPr>
        <w:pStyle w:val="ListParagraph"/>
        <w:ind w:left="357"/>
        <w:rPr>
          <w:rFonts w:ascii="Franklin Gothic Book" w:hAnsi="Franklin Gothic Book"/>
        </w:rPr>
      </w:pPr>
    </w:p>
    <w:p w14:paraId="5B98F7FC" w14:textId="77777777" w:rsidR="004E08F3" w:rsidRPr="00577050" w:rsidRDefault="004E08F3" w:rsidP="00584E07">
      <w:pPr>
        <w:pStyle w:val="ListParagraph"/>
        <w:ind w:left="357"/>
        <w:rPr>
          <w:rFonts w:ascii="Franklin Gothic Book" w:hAnsi="Franklin Gothic Book"/>
        </w:rPr>
      </w:pPr>
    </w:p>
    <w:p w14:paraId="5AB2EEB8" w14:textId="64E59859" w:rsidR="00EA78AD" w:rsidRPr="00945254" w:rsidRDefault="00EA78AD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The </w:t>
      </w:r>
      <w:r w:rsidR="00FD75DC" w:rsidRPr="00945254">
        <w:rPr>
          <w:rFonts w:ascii="Franklin Gothic Book" w:hAnsi="Franklin Gothic Book"/>
          <w:highlight w:val="yellow"/>
        </w:rPr>
        <w:t>anterior sits in front of the posterior, and is connected to the hypothalamus via blood vessels</w:t>
      </w:r>
    </w:p>
    <w:p w14:paraId="1D7CFC63" w14:textId="7BC82866" w:rsidR="00EA78AD" w:rsidRPr="00945254" w:rsidRDefault="00EA78AD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The </w:t>
      </w:r>
      <w:r w:rsidR="00FD75DC" w:rsidRPr="00945254">
        <w:rPr>
          <w:rFonts w:ascii="Franklin Gothic Book" w:hAnsi="Franklin Gothic Book"/>
          <w:highlight w:val="yellow"/>
        </w:rPr>
        <w:t>posterior is only connected to the hypothalamus via nerve fibres</w:t>
      </w:r>
    </w:p>
    <w:p w14:paraId="57128012" w14:textId="220CBA2C" w:rsidR="00FD75DC" w:rsidRPr="00945254" w:rsidRDefault="00FD75DC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Thus, functionally, the anterior produces and secretes hormones, whereas the posterior lobe </w:t>
      </w:r>
      <w:r w:rsidR="009818E2">
        <w:rPr>
          <w:rFonts w:ascii="Franklin Gothic Book" w:hAnsi="Franklin Gothic Book"/>
          <w:highlight w:val="yellow"/>
        </w:rPr>
        <w:t>secretes</w:t>
      </w:r>
      <w:r w:rsidRPr="00945254">
        <w:rPr>
          <w:rFonts w:ascii="Franklin Gothic Book" w:hAnsi="Franklin Gothic Book"/>
          <w:highlight w:val="yellow"/>
        </w:rPr>
        <w:t xml:space="preserve"> hormones</w:t>
      </w:r>
      <w:r w:rsidR="00A45FFB">
        <w:rPr>
          <w:rFonts w:ascii="Franklin Gothic Book" w:hAnsi="Franklin Gothic Book"/>
          <w:highlight w:val="yellow"/>
        </w:rPr>
        <w:t>. These</w:t>
      </w:r>
      <w:r w:rsidRPr="00945254">
        <w:rPr>
          <w:rFonts w:ascii="Franklin Gothic Book" w:hAnsi="Franklin Gothic Book"/>
          <w:highlight w:val="yellow"/>
        </w:rPr>
        <w:t xml:space="preserve"> are </w:t>
      </w:r>
      <w:r w:rsidR="009818E2">
        <w:rPr>
          <w:rFonts w:ascii="Franklin Gothic Book" w:hAnsi="Franklin Gothic Book"/>
          <w:highlight w:val="yellow"/>
        </w:rPr>
        <w:t>produced</w:t>
      </w:r>
      <w:r w:rsidRPr="00945254">
        <w:rPr>
          <w:rFonts w:ascii="Franklin Gothic Book" w:hAnsi="Franklin Gothic Book"/>
          <w:highlight w:val="yellow"/>
        </w:rPr>
        <w:t xml:space="preserve"> by the hypothalamus. </w:t>
      </w:r>
    </w:p>
    <w:p w14:paraId="262A6203" w14:textId="64C9C80A" w:rsidR="00FD75DC" w:rsidRPr="007B5C26" w:rsidRDefault="00FD75DC" w:rsidP="00EA78AD">
      <w:pPr>
        <w:rPr>
          <w:rFonts w:ascii="Franklin Gothic Book" w:hAnsi="Franklin Gothic Book"/>
        </w:rPr>
      </w:pPr>
      <w:r w:rsidRPr="00945254">
        <w:rPr>
          <w:rFonts w:ascii="Franklin Gothic Book" w:hAnsi="Franklin Gothic Book"/>
          <w:highlight w:val="yellow"/>
        </w:rPr>
        <w:t>1 mark – The glands also differ in the number and type of hormones they produce, with the anterior producing many more (</w:t>
      </w:r>
      <w:proofErr w:type="spellStart"/>
      <w:r w:rsidRPr="00945254">
        <w:rPr>
          <w:rFonts w:ascii="Franklin Gothic Book" w:hAnsi="Franklin Gothic Book"/>
          <w:highlight w:val="yellow"/>
        </w:rPr>
        <w:t>eg</w:t>
      </w:r>
      <w:proofErr w:type="spellEnd"/>
      <w:r w:rsidRPr="00945254">
        <w:rPr>
          <w:rFonts w:ascii="Franklin Gothic Book" w:hAnsi="Franklin Gothic Book"/>
          <w:highlight w:val="yellow"/>
        </w:rPr>
        <w:t xml:space="preserve">. </w:t>
      </w:r>
      <w:proofErr w:type="gramStart"/>
      <w:r w:rsidRPr="00945254">
        <w:rPr>
          <w:rFonts w:ascii="Franklin Gothic Book" w:hAnsi="Franklin Gothic Book"/>
          <w:highlight w:val="yellow"/>
        </w:rPr>
        <w:t xml:space="preserve">TSH, GH, LH, FSH </w:t>
      </w:r>
      <w:proofErr w:type="spellStart"/>
      <w:r w:rsidRPr="00945254">
        <w:rPr>
          <w:rFonts w:ascii="Franklin Gothic Book" w:hAnsi="Franklin Gothic Book"/>
          <w:highlight w:val="yellow"/>
        </w:rPr>
        <w:t>etc</w:t>
      </w:r>
      <w:proofErr w:type="spellEnd"/>
      <w:r w:rsidRPr="00945254">
        <w:rPr>
          <w:rFonts w:ascii="Franklin Gothic Book" w:hAnsi="Franklin Gothic Book"/>
          <w:highlight w:val="yellow"/>
        </w:rPr>
        <w:t>) tha</w:t>
      </w:r>
      <w:r w:rsidR="009520D1" w:rsidRPr="00945254">
        <w:rPr>
          <w:rFonts w:ascii="Franklin Gothic Book" w:hAnsi="Franklin Gothic Book"/>
          <w:highlight w:val="yellow"/>
        </w:rPr>
        <w:t>n the posterior (oxytocin, ADH).</w:t>
      </w:r>
      <w:proofErr w:type="gramEnd"/>
      <w:r w:rsidR="009520D1">
        <w:rPr>
          <w:rFonts w:ascii="Franklin Gothic Book" w:hAnsi="Franklin Gothic Book"/>
        </w:rPr>
        <w:t xml:space="preserve"> </w:t>
      </w:r>
    </w:p>
    <w:p w14:paraId="325463E8" w14:textId="77777777" w:rsidR="004D7F2D" w:rsidRPr="007B5C26" w:rsidRDefault="004D7F2D" w:rsidP="0099545A">
      <w:pPr>
        <w:rPr>
          <w:rFonts w:ascii="Franklin Gothic Book" w:eastAsiaTheme="minorEastAsia" w:hAnsi="Franklin Gothic Book"/>
        </w:rPr>
      </w:pPr>
    </w:p>
    <w:p w14:paraId="4FC604E2" w14:textId="77777777" w:rsidR="00047C5A" w:rsidRDefault="00047C5A" w:rsidP="00047C5A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01C83BF7" w14:textId="77777777" w:rsidR="0016794E" w:rsidRDefault="0016794E" w:rsidP="0016794E">
      <w:pPr>
        <w:pStyle w:val="ListParagraph"/>
        <w:numPr>
          <w:ilvl w:val="0"/>
          <w:numId w:val="25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  <w:noProof/>
        </w:rPr>
        <w:drawing>
          <wp:inline distT="0" distB="0" distL="0" distR="0" wp14:anchorId="67F613B4" wp14:editId="7B7CE774">
            <wp:extent cx="4106174" cy="28433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60" cy="28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2836" w14:textId="77777777" w:rsidR="0016794E" w:rsidRDefault="0016794E" w:rsidP="0016794E">
      <w:pPr>
        <w:pStyle w:val="ListParagraph"/>
        <w:numPr>
          <w:ilvl w:val="0"/>
          <w:numId w:val="25"/>
        </w:numPr>
        <w:rPr>
          <w:rFonts w:ascii="Franklin Gothic Book" w:eastAsiaTheme="minorEastAsia" w:hAnsi="Franklin Gothic Book"/>
        </w:rPr>
      </w:pPr>
    </w:p>
    <w:p w14:paraId="14C212F6" w14:textId="77777777" w:rsidR="0016794E" w:rsidRDefault="0016794E" w:rsidP="0016794E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>Alzheimer’s disease is a form of dementia that can cause memory loss, confusion and</w:t>
      </w:r>
    </w:p>
    <w:p w14:paraId="745E2687" w14:textId="77777777" w:rsidR="0016794E" w:rsidRDefault="0016794E" w:rsidP="0016794E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  <w:lang w:eastAsia="en-US"/>
        </w:rPr>
      </w:pPr>
      <w:proofErr w:type="gramStart"/>
      <w:r>
        <w:rPr>
          <w:rFonts w:ascii="Arial" w:eastAsiaTheme="minorEastAsia" w:hAnsi="Arial" w:cs="Arial"/>
          <w:sz w:val="22"/>
          <w:szCs w:val="22"/>
          <w:lang w:eastAsia="en-US"/>
        </w:rPr>
        <w:t>mood</w:t>
      </w:r>
      <w:proofErr w:type="gramEnd"/>
      <w:r>
        <w:rPr>
          <w:rFonts w:ascii="Arial" w:eastAsiaTheme="minorEastAsia" w:hAnsi="Arial" w:cs="Arial"/>
          <w:sz w:val="22"/>
          <w:szCs w:val="22"/>
          <w:lang w:eastAsia="en-US"/>
        </w:rPr>
        <w:t xml:space="preserve"> swings. Given these symptoms of Alzheimer’s disease, which part of the brain</w:t>
      </w:r>
    </w:p>
    <w:p w14:paraId="1E4C2FD0" w14:textId="5AF90DF7" w:rsidR="00132C09" w:rsidRDefault="0016794E" w:rsidP="0016794E">
      <w:pPr>
        <w:pStyle w:val="ListParagraph"/>
        <w:numPr>
          <w:ilvl w:val="0"/>
          <w:numId w:val="33"/>
        </w:numPr>
        <w:rPr>
          <w:rFonts w:ascii="Franklin Gothic Book" w:eastAsiaTheme="minorEastAsia" w:hAnsi="Franklin Gothic Book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>(</w:t>
      </w:r>
      <w:proofErr w:type="gramStart"/>
      <w:r>
        <w:rPr>
          <w:rFonts w:ascii="Arial" w:eastAsiaTheme="minorEastAsia" w:hAnsi="Arial" w:cs="Arial"/>
          <w:sz w:val="22"/>
          <w:szCs w:val="22"/>
          <w:lang w:eastAsia="en-US"/>
        </w:rPr>
        <w:t>labelled</w:t>
      </w:r>
      <w:proofErr w:type="gramEnd"/>
      <w:r>
        <w:rPr>
          <w:rFonts w:ascii="Arial" w:eastAsiaTheme="minorEastAsia" w:hAnsi="Arial" w:cs="Arial"/>
          <w:sz w:val="22"/>
          <w:szCs w:val="22"/>
          <w:lang w:eastAsia="en-US"/>
        </w:rPr>
        <w:t xml:space="preserve"> A-D) above would you expect to be most affected by this disease? (1 mark)</w:t>
      </w:r>
      <w:r w:rsidR="00BF16AF" w:rsidRPr="00BF16AF">
        <w:rPr>
          <w:rFonts w:ascii="Franklin Gothic Book" w:eastAsiaTheme="minorEastAsia" w:hAnsi="Franklin Gothic Book"/>
        </w:rPr>
        <w:t>Although different diseases, Alzheimer’s disease and Parkinson’s disease are similar in</w:t>
      </w:r>
      <w:r w:rsidR="00BF16AF">
        <w:rPr>
          <w:rFonts w:ascii="Franklin Gothic Book" w:eastAsiaTheme="minorEastAsia" w:hAnsi="Franklin Gothic Book"/>
        </w:rPr>
        <w:t xml:space="preserve"> </w:t>
      </w:r>
      <w:r w:rsidR="00BF16AF" w:rsidRPr="00BF16AF">
        <w:rPr>
          <w:rFonts w:ascii="Franklin Gothic Book" w:eastAsiaTheme="minorEastAsia" w:hAnsi="Franklin Gothic Book"/>
        </w:rPr>
        <w:t>that they both affect the brain. There are also similarities in the causes and effects of</w:t>
      </w:r>
      <w:r w:rsidR="00BF16AF">
        <w:rPr>
          <w:rFonts w:ascii="Franklin Gothic Book" w:eastAsiaTheme="minorEastAsia" w:hAnsi="Franklin Gothic Book"/>
        </w:rPr>
        <w:t xml:space="preserve"> </w:t>
      </w:r>
      <w:r w:rsidR="00BF16AF" w:rsidRPr="00BF16AF">
        <w:rPr>
          <w:rFonts w:ascii="Franklin Gothic Book" w:eastAsiaTheme="minorEastAsia" w:hAnsi="Franklin Gothic Book"/>
        </w:rPr>
        <w:t>these diseases. State one such similarity between Alzheimer’s disease and Parkinson’s</w:t>
      </w:r>
      <w:r w:rsidR="00BF16AF">
        <w:rPr>
          <w:rFonts w:ascii="Franklin Gothic Book" w:eastAsiaTheme="minorEastAsia" w:hAnsi="Franklin Gothic Book"/>
        </w:rPr>
        <w:t xml:space="preserve"> </w:t>
      </w:r>
      <w:r w:rsidR="00BF16AF" w:rsidRPr="00BF16AF">
        <w:rPr>
          <w:rFonts w:ascii="Franklin Gothic Book" w:eastAsiaTheme="minorEastAsia" w:hAnsi="Franklin Gothic Book"/>
        </w:rPr>
        <w:t xml:space="preserve">disease. </w:t>
      </w:r>
    </w:p>
    <w:p w14:paraId="4798AD51" w14:textId="6BD2F0E9" w:rsidR="00BF16AF" w:rsidRDefault="00BF16AF" w:rsidP="00132C09">
      <w:pPr>
        <w:pStyle w:val="ListParagraph"/>
        <w:ind w:left="357"/>
        <w:jc w:val="right"/>
        <w:rPr>
          <w:rFonts w:ascii="Franklin Gothic Book" w:eastAsiaTheme="minorEastAsia" w:hAnsi="Franklin Gothic Book"/>
        </w:rPr>
      </w:pPr>
      <w:r w:rsidRPr="00BF16AF">
        <w:rPr>
          <w:rFonts w:ascii="Franklin Gothic Book" w:eastAsiaTheme="minorEastAsia" w:hAnsi="Franklin Gothic Book"/>
        </w:rPr>
        <w:lastRenderedPageBreak/>
        <w:t>(1 mark)</w:t>
      </w:r>
    </w:p>
    <w:p w14:paraId="5DBAA5B8" w14:textId="6F2FA425" w:rsidR="003B555E" w:rsidRPr="00D01D8C" w:rsidRDefault="003B555E" w:rsidP="003B555E">
      <w:pPr>
        <w:pStyle w:val="ListParagraph"/>
        <w:ind w:left="0"/>
        <w:rPr>
          <w:rFonts w:ascii="Franklin Gothic Book" w:hAnsi="Franklin Gothic Book"/>
          <w:highlight w:val="yellow"/>
        </w:rPr>
      </w:pPr>
      <w:r w:rsidRPr="00D01D8C">
        <w:rPr>
          <w:rFonts w:ascii="Franklin Gothic Book" w:hAnsi="Franklin Gothic Book"/>
          <w:highlight w:val="yellow"/>
        </w:rPr>
        <w:t xml:space="preserve">1 mark – Any correct </w:t>
      </w:r>
      <w:r w:rsidR="00CA5389" w:rsidRPr="00D01D8C">
        <w:rPr>
          <w:rFonts w:ascii="Franklin Gothic Book" w:hAnsi="Franklin Gothic Book"/>
          <w:highlight w:val="yellow"/>
        </w:rPr>
        <w:t>similarity</w:t>
      </w:r>
      <w:r w:rsidRPr="00D01D8C">
        <w:rPr>
          <w:rFonts w:ascii="Franklin Gothic Book" w:hAnsi="Franklin Gothic Book"/>
          <w:highlight w:val="yellow"/>
        </w:rPr>
        <w:t xml:space="preserve"> </w:t>
      </w:r>
    </w:p>
    <w:p w14:paraId="50B90776" w14:textId="165C49D6" w:rsidR="003B555E" w:rsidRDefault="003B555E" w:rsidP="003B555E">
      <w:pPr>
        <w:pStyle w:val="ListParagraph"/>
        <w:ind w:left="0"/>
        <w:rPr>
          <w:rFonts w:ascii="Franklin Gothic Book" w:eastAsiaTheme="minorEastAsia" w:hAnsi="Franklin Gothic Book"/>
        </w:rPr>
      </w:pPr>
      <w:proofErr w:type="spellStart"/>
      <w:r w:rsidRPr="00D01D8C">
        <w:rPr>
          <w:rFonts w:ascii="Franklin Gothic Book" w:hAnsi="Franklin Gothic Book"/>
          <w:highlight w:val="yellow"/>
        </w:rPr>
        <w:t>Eg</w:t>
      </w:r>
      <w:proofErr w:type="spellEnd"/>
      <w:r w:rsidRPr="00D01D8C">
        <w:rPr>
          <w:rFonts w:ascii="Franklin Gothic Book" w:hAnsi="Franklin Gothic Book"/>
          <w:highlight w:val="yellow"/>
        </w:rPr>
        <w:t xml:space="preserve">. </w:t>
      </w:r>
      <w:proofErr w:type="gramStart"/>
      <w:r w:rsidRPr="00D01D8C">
        <w:rPr>
          <w:rFonts w:ascii="Franklin Gothic Book" w:eastAsiaTheme="minorEastAsia" w:hAnsi="Franklin Gothic Book"/>
          <w:highlight w:val="yellow"/>
        </w:rPr>
        <w:t>due</w:t>
      </w:r>
      <w:proofErr w:type="gramEnd"/>
      <w:r w:rsidRPr="00D01D8C">
        <w:rPr>
          <w:rFonts w:ascii="Franklin Gothic Book" w:eastAsiaTheme="minorEastAsia" w:hAnsi="Franklin Gothic Book"/>
          <w:highlight w:val="yellow"/>
        </w:rPr>
        <w:t xml:space="preserve"> to a</w:t>
      </w:r>
      <w:r w:rsidR="0083432C">
        <w:rPr>
          <w:rFonts w:ascii="Franklin Gothic Book" w:eastAsiaTheme="minorEastAsia" w:hAnsi="Franklin Gothic Book"/>
          <w:highlight w:val="yellow"/>
        </w:rPr>
        <w:t xml:space="preserve"> neurotransmitter deficiency; l</w:t>
      </w:r>
      <w:r w:rsidRPr="00D01D8C">
        <w:rPr>
          <w:rFonts w:ascii="Franklin Gothic Book" w:eastAsiaTheme="minorEastAsia" w:hAnsi="Franklin Gothic Book"/>
          <w:highlight w:val="yellow"/>
        </w:rPr>
        <w:t xml:space="preserve">ate onset/age of onset; cognitive/memory </w:t>
      </w:r>
      <w:r w:rsidR="00D01D8C">
        <w:rPr>
          <w:rFonts w:ascii="Franklin Gothic Book" w:eastAsiaTheme="minorEastAsia" w:hAnsi="Franklin Gothic Book"/>
          <w:highlight w:val="yellow"/>
        </w:rPr>
        <w:t>i</w:t>
      </w:r>
      <w:r w:rsidRPr="00D01D8C">
        <w:rPr>
          <w:rFonts w:ascii="Franklin Gothic Book" w:eastAsiaTheme="minorEastAsia" w:hAnsi="Franklin Gothic Book"/>
          <w:highlight w:val="yellow"/>
        </w:rPr>
        <w:t>mpairment</w:t>
      </w:r>
    </w:p>
    <w:p w14:paraId="2DE1591D" w14:textId="77777777" w:rsidR="004D019A" w:rsidRPr="00BF16AF" w:rsidRDefault="004D019A" w:rsidP="00132C09">
      <w:pPr>
        <w:pStyle w:val="ListParagraph"/>
        <w:ind w:left="357"/>
        <w:jc w:val="right"/>
        <w:rPr>
          <w:rFonts w:ascii="Franklin Gothic Book" w:eastAsiaTheme="minorEastAsia" w:hAnsi="Franklin Gothic Book"/>
        </w:rPr>
      </w:pPr>
    </w:p>
    <w:p w14:paraId="38DA3F09" w14:textId="69EBCCEF" w:rsidR="00DE1D0D" w:rsidRDefault="00DE1D0D" w:rsidP="0016794E">
      <w:pPr>
        <w:pStyle w:val="ListParagraph"/>
        <w:numPr>
          <w:ilvl w:val="0"/>
          <w:numId w:val="33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Several hormones are produced by the gonads. Name one of these hormones and state the target organ it influences. 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(2 marks)</w:t>
      </w:r>
    </w:p>
    <w:p w14:paraId="5369B4E7" w14:textId="77777777" w:rsidR="00020E0E" w:rsidRDefault="00020E0E" w:rsidP="00020E0E">
      <w:pPr>
        <w:rPr>
          <w:rFonts w:ascii="Franklin Gothic Book" w:hAnsi="Franklin Gothic Book"/>
          <w:highlight w:val="yellow"/>
        </w:rPr>
      </w:pPr>
      <w:r w:rsidRPr="00020E0E">
        <w:rPr>
          <w:rFonts w:ascii="Franklin Gothic Book" w:hAnsi="Franklin Gothic Book"/>
          <w:highlight w:val="yellow"/>
        </w:rPr>
        <w:t xml:space="preserve">1 mark – Any correct </w:t>
      </w:r>
      <w:r>
        <w:rPr>
          <w:rFonts w:ascii="Franklin Gothic Book" w:hAnsi="Franklin Gothic Book"/>
          <w:highlight w:val="yellow"/>
        </w:rPr>
        <w:t>hormone</w:t>
      </w:r>
    </w:p>
    <w:p w14:paraId="6334F718" w14:textId="334C135F" w:rsidR="00020E0E" w:rsidRPr="00020E0E" w:rsidRDefault="00020E0E" w:rsidP="00020E0E">
      <w:pPr>
        <w:rPr>
          <w:rFonts w:ascii="Franklin Gothic Book" w:hAnsi="Franklin Gothic Book"/>
          <w:highlight w:val="yellow"/>
        </w:rPr>
      </w:pPr>
      <w:r>
        <w:rPr>
          <w:rFonts w:ascii="Franklin Gothic Book" w:hAnsi="Franklin Gothic Book"/>
          <w:highlight w:val="yellow"/>
        </w:rPr>
        <w:t xml:space="preserve">1 mark – </w:t>
      </w:r>
      <w:r w:rsidR="00401B97">
        <w:rPr>
          <w:rFonts w:ascii="Franklin Gothic Book" w:hAnsi="Franklin Gothic Book"/>
          <w:highlight w:val="yellow"/>
        </w:rPr>
        <w:t>A</w:t>
      </w:r>
      <w:r>
        <w:rPr>
          <w:rFonts w:ascii="Franklin Gothic Book" w:hAnsi="Franklin Gothic Book"/>
          <w:highlight w:val="yellow"/>
        </w:rPr>
        <w:t xml:space="preserve">ny correct target organ </w:t>
      </w:r>
      <w:r w:rsidRPr="00020E0E">
        <w:rPr>
          <w:rFonts w:ascii="Franklin Gothic Book" w:hAnsi="Franklin Gothic Book"/>
          <w:highlight w:val="yellow"/>
        </w:rPr>
        <w:t xml:space="preserve"> </w:t>
      </w:r>
    </w:p>
    <w:p w14:paraId="4B379B50" w14:textId="77777777" w:rsidR="00C76465" w:rsidRDefault="00C76465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43222890" w14:textId="77777777" w:rsidR="00697C7E" w:rsidRDefault="00697C7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107AE85E" w14:textId="77777777" w:rsidR="00697C7E" w:rsidRDefault="00697C7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4EB84618" w14:textId="77777777" w:rsidR="00020E0E" w:rsidRDefault="00020E0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7F6D181E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17434604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0AE1B889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2F28C8C6" w14:textId="4F90593A" w:rsidR="003279F7" w:rsidRDefault="003279F7" w:rsidP="00B50939">
      <w:pPr>
        <w:spacing w:line="360" w:lineRule="auto"/>
        <w:rPr>
          <w:rFonts w:ascii="Franklin Gothic Book" w:hAnsi="Franklin Gothic Book"/>
        </w:rPr>
      </w:pPr>
    </w:p>
    <w:p w14:paraId="13FA7539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0A6FC2B5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7C8D59AA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55B5CCA3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3A78690C" w14:textId="77777777" w:rsidR="006E4B57" w:rsidRPr="007B5C26" w:rsidRDefault="006E4B57" w:rsidP="00B50939">
      <w:pPr>
        <w:spacing w:line="360" w:lineRule="auto"/>
        <w:rPr>
          <w:rFonts w:ascii="Franklin Gothic Book" w:hAnsi="Franklin Gothic Book"/>
        </w:rPr>
      </w:pPr>
    </w:p>
    <w:p w14:paraId="45C41ADC" w14:textId="6A5C5FFC" w:rsidR="004B6A14" w:rsidRPr="00087007" w:rsidRDefault="004B6A14" w:rsidP="004B6A14">
      <w:pPr>
        <w:pStyle w:val="BodyTextIndent2"/>
        <w:tabs>
          <w:tab w:val="left" w:pos="1134"/>
        </w:tabs>
        <w:ind w:left="0"/>
        <w:rPr>
          <w:rFonts w:asciiTheme="majorHAnsi" w:hAnsiTheme="majorHAnsi" w:cstheme="majorHAnsi"/>
          <w:b/>
          <w:bCs/>
          <w:sz w:val="28"/>
        </w:rPr>
      </w:pPr>
      <w:r w:rsidRPr="00087007">
        <w:rPr>
          <w:rFonts w:asciiTheme="majorHAnsi" w:hAnsiTheme="majorHAnsi" w:cstheme="majorHAnsi"/>
          <w:b/>
          <w:bCs/>
          <w:sz w:val="28"/>
          <w:u w:val="single"/>
        </w:rPr>
        <w:t>SECTION C:  EXTENDED ANSWER</w:t>
      </w:r>
      <w:r w:rsidRPr="00087007">
        <w:rPr>
          <w:rFonts w:asciiTheme="majorHAnsi" w:hAnsiTheme="majorHAnsi" w:cstheme="majorHAnsi"/>
          <w:b/>
          <w:bCs/>
          <w:sz w:val="28"/>
        </w:rPr>
        <w:tab/>
      </w:r>
      <w:r w:rsidRPr="00087007">
        <w:rPr>
          <w:rFonts w:asciiTheme="majorHAnsi" w:hAnsiTheme="majorHAnsi" w:cstheme="majorHAnsi"/>
          <w:b/>
          <w:bCs/>
          <w:sz w:val="28"/>
        </w:rPr>
        <w:tab/>
      </w:r>
      <w:r w:rsidRPr="00087007">
        <w:rPr>
          <w:rFonts w:asciiTheme="majorHAnsi" w:hAnsiTheme="majorHAnsi" w:cstheme="majorHAnsi"/>
          <w:b/>
          <w:bCs/>
          <w:sz w:val="28"/>
        </w:rPr>
        <w:tab/>
        <w:t xml:space="preserve">                      </w:t>
      </w:r>
      <w:r w:rsidRPr="004B6A14">
        <w:rPr>
          <w:rFonts w:asciiTheme="majorHAnsi" w:hAnsiTheme="majorHAnsi" w:cstheme="majorHAnsi"/>
          <w:b/>
          <w:bCs/>
          <w:sz w:val="28"/>
        </w:rPr>
        <w:t xml:space="preserve">        </w:t>
      </w:r>
      <w:r w:rsidRPr="00087007">
        <w:rPr>
          <w:rFonts w:asciiTheme="majorHAnsi" w:hAnsiTheme="majorHAnsi" w:cstheme="majorHAnsi"/>
          <w:b/>
          <w:bCs/>
          <w:sz w:val="28"/>
        </w:rPr>
        <w:t xml:space="preserve">  (___/20 marks)</w:t>
      </w:r>
    </w:p>
    <w:p w14:paraId="0F4745A3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 xml:space="preserve">Answer ALL QUESTIONS on the lined paper provided. DO NOT WRITE IN PENCIL. </w:t>
      </w:r>
      <w:r w:rsidRPr="00087007">
        <w:rPr>
          <w:rFonts w:asciiTheme="majorHAnsi" w:hAnsiTheme="majorHAnsi" w:cstheme="majorHAnsi"/>
          <w:sz w:val="22"/>
          <w:szCs w:val="22"/>
        </w:rPr>
        <w:br/>
        <w:t>Your answer may take the form of:</w:t>
      </w:r>
    </w:p>
    <w:p w14:paraId="3C473E47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>•</w:t>
      </w:r>
      <w:r w:rsidRPr="00087007">
        <w:rPr>
          <w:rFonts w:asciiTheme="majorHAnsi" w:hAnsiTheme="majorHAnsi" w:cstheme="majorHAnsi"/>
          <w:sz w:val="22"/>
          <w:szCs w:val="22"/>
        </w:rPr>
        <w:tab/>
        <w:t xml:space="preserve">Appropriate graphic </w:t>
      </w:r>
      <w:proofErr w:type="gramStart"/>
      <w:r w:rsidRPr="00087007">
        <w:rPr>
          <w:rFonts w:asciiTheme="majorHAnsi" w:hAnsiTheme="majorHAnsi" w:cstheme="majorHAnsi"/>
          <w:sz w:val="22"/>
          <w:szCs w:val="22"/>
        </w:rPr>
        <w:t>organisers</w:t>
      </w:r>
      <w:proofErr w:type="gramEnd"/>
      <w:r w:rsidRPr="00087007">
        <w:rPr>
          <w:rFonts w:asciiTheme="majorHAnsi" w:hAnsiTheme="majorHAnsi" w:cstheme="majorHAnsi"/>
          <w:sz w:val="22"/>
          <w:szCs w:val="22"/>
        </w:rPr>
        <w:t xml:space="preserve"> e.g.  </w:t>
      </w:r>
      <w:proofErr w:type="gramStart"/>
      <w:r w:rsidRPr="00087007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087007">
        <w:rPr>
          <w:rFonts w:asciiTheme="majorHAnsi" w:hAnsiTheme="majorHAnsi" w:cstheme="majorHAnsi"/>
          <w:sz w:val="22"/>
          <w:szCs w:val="22"/>
        </w:rPr>
        <w:t xml:space="preserve"> table</w:t>
      </w:r>
    </w:p>
    <w:p w14:paraId="142D0F40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>•</w:t>
      </w:r>
      <w:r w:rsidRPr="00087007">
        <w:rPr>
          <w:rFonts w:asciiTheme="majorHAnsi" w:hAnsiTheme="majorHAnsi" w:cstheme="majorHAnsi"/>
          <w:sz w:val="22"/>
          <w:szCs w:val="22"/>
        </w:rPr>
        <w:tab/>
        <w:t>Clearly labelled and annotated diagrams</w:t>
      </w:r>
    </w:p>
    <w:p w14:paraId="1FAEBB7B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>•</w:t>
      </w:r>
      <w:r w:rsidRPr="00087007">
        <w:rPr>
          <w:rFonts w:asciiTheme="majorHAnsi" w:hAnsiTheme="majorHAnsi" w:cstheme="majorHAnsi"/>
          <w:sz w:val="22"/>
          <w:szCs w:val="22"/>
        </w:rPr>
        <w:tab/>
        <w:t xml:space="preserve">A list of points, with sentences which link them </w:t>
      </w:r>
    </w:p>
    <w:p w14:paraId="0D5B1E20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ind w:left="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 xml:space="preserve">Up to two marks may be deducted for poorly constructed answers. </w:t>
      </w:r>
    </w:p>
    <w:p w14:paraId="2756AB48" w14:textId="77777777" w:rsidR="00BB0675" w:rsidRPr="007B5C26" w:rsidRDefault="00BB0675" w:rsidP="00B6204E">
      <w:pPr>
        <w:rPr>
          <w:rFonts w:ascii="Franklin Gothic Book" w:eastAsiaTheme="minorEastAsia" w:hAnsi="Franklin Gothic Book"/>
        </w:rPr>
      </w:pPr>
    </w:p>
    <w:p w14:paraId="23021C02" w14:textId="78B29BB3" w:rsidR="003279F7" w:rsidRPr="007B5C26" w:rsidRDefault="003279F7" w:rsidP="00824321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</w:rPr>
        <w:t xml:space="preserve">(a) </w:t>
      </w:r>
      <w:r w:rsidR="009C5DE3">
        <w:rPr>
          <w:rFonts w:ascii="Franklin Gothic Book" w:eastAsiaTheme="minorEastAsia" w:hAnsi="Franklin Gothic Book"/>
        </w:rPr>
        <w:t>Aspirin</w:t>
      </w:r>
      <w:r w:rsidR="009C5DE3" w:rsidRPr="009C5DE3">
        <w:rPr>
          <w:rFonts w:ascii="Franklin Gothic Book" w:eastAsiaTheme="minorEastAsia" w:hAnsi="Franklin Gothic Book"/>
        </w:rPr>
        <w:t xml:space="preserve"> helps reduce pain because it inhibits the synthesis of </w:t>
      </w:r>
      <w:r w:rsidR="004718FB">
        <w:rPr>
          <w:rFonts w:ascii="Franklin Gothic Book" w:eastAsiaTheme="minorEastAsia" w:hAnsi="Franklin Gothic Book"/>
        </w:rPr>
        <w:t xml:space="preserve">neurotransmitters called </w:t>
      </w:r>
      <w:r w:rsidR="009C5DE3" w:rsidRPr="009C5DE3">
        <w:rPr>
          <w:rFonts w:ascii="Franklin Gothic Book" w:eastAsiaTheme="minorEastAsia" w:hAnsi="Franklin Gothic Book"/>
        </w:rPr>
        <w:t>prostaglandins.</w:t>
      </w:r>
      <w:r w:rsidR="00C31227">
        <w:rPr>
          <w:rFonts w:ascii="Franklin Gothic Book" w:eastAsiaTheme="minorEastAsia" w:hAnsi="Franklin Gothic Book"/>
        </w:rPr>
        <w:t xml:space="preserve"> </w:t>
      </w:r>
      <w:r w:rsidRPr="007B5C26">
        <w:rPr>
          <w:rFonts w:ascii="Franklin Gothic Book" w:eastAsiaTheme="minorEastAsia" w:hAnsi="Franklin Gothic Book"/>
        </w:rPr>
        <w:t xml:space="preserve">Outline the events involved in </w:t>
      </w:r>
      <w:r w:rsidR="00824321">
        <w:rPr>
          <w:rFonts w:ascii="Franklin Gothic Book" w:eastAsiaTheme="minorEastAsia" w:hAnsi="Franklin Gothic Book"/>
        </w:rPr>
        <w:t>an electrochemica</w:t>
      </w:r>
      <w:r w:rsidR="001C4A6F">
        <w:rPr>
          <w:rFonts w:ascii="Franklin Gothic Book" w:eastAsiaTheme="minorEastAsia" w:hAnsi="Franklin Gothic Book"/>
        </w:rPr>
        <w:t xml:space="preserve">l nerve impulse travelling </w:t>
      </w:r>
      <w:proofErr w:type="gramStart"/>
      <w:r w:rsidR="004B6A14">
        <w:rPr>
          <w:rFonts w:ascii="Franklin Gothic Book" w:eastAsiaTheme="minorEastAsia" w:hAnsi="Franklin Gothic Book"/>
        </w:rPr>
        <w:t>along  one</w:t>
      </w:r>
      <w:proofErr w:type="gramEnd"/>
      <w:r w:rsidR="004B6A14">
        <w:rPr>
          <w:rFonts w:ascii="Franklin Gothic Book" w:eastAsiaTheme="minorEastAsia" w:hAnsi="Franklin Gothic Book"/>
        </w:rPr>
        <w:t xml:space="preserve"> </w:t>
      </w:r>
      <w:r w:rsidR="00630D2A">
        <w:rPr>
          <w:rFonts w:ascii="Franklin Gothic Book" w:eastAsiaTheme="minorEastAsia" w:hAnsi="Franklin Gothic Book"/>
        </w:rPr>
        <w:t>myelinated</w:t>
      </w:r>
      <w:r w:rsidR="000B1CFA">
        <w:rPr>
          <w:rFonts w:ascii="Franklin Gothic Book" w:eastAsiaTheme="minorEastAsia" w:hAnsi="Franklin Gothic Book"/>
        </w:rPr>
        <w:t xml:space="preserve"> cell </w:t>
      </w:r>
      <w:r w:rsidR="004B6A14">
        <w:rPr>
          <w:rFonts w:ascii="Franklin Gothic Book" w:eastAsiaTheme="minorEastAsia" w:hAnsi="Franklin Gothic Book"/>
        </w:rPr>
        <w:t xml:space="preserve">and passing </w:t>
      </w:r>
      <w:r w:rsidR="000B1CFA">
        <w:rPr>
          <w:rFonts w:ascii="Franklin Gothic Book" w:eastAsiaTheme="minorEastAsia" w:hAnsi="Franklin Gothic Book"/>
        </w:rPr>
        <w:t xml:space="preserve">to another, including the </w:t>
      </w:r>
      <w:r w:rsidR="004B6A14">
        <w:rPr>
          <w:rFonts w:ascii="Franklin Gothic Book" w:eastAsiaTheme="minorEastAsia" w:hAnsi="Franklin Gothic Book"/>
        </w:rPr>
        <w:t xml:space="preserve">generalised </w:t>
      </w:r>
      <w:r w:rsidR="000B1CFA">
        <w:rPr>
          <w:rFonts w:ascii="Franklin Gothic Book" w:eastAsiaTheme="minorEastAsia" w:hAnsi="Franklin Gothic Book"/>
        </w:rPr>
        <w:t>role of neurotransmitters</w:t>
      </w:r>
      <w:r w:rsidR="004B6A14">
        <w:rPr>
          <w:rFonts w:ascii="Franklin Gothic Book" w:eastAsiaTheme="minorEastAsia" w:hAnsi="Franklin Gothic Book"/>
        </w:rPr>
        <w:t xml:space="preserve"> at the junction between two neurons</w:t>
      </w:r>
      <w:r w:rsidRPr="007B5C26">
        <w:rPr>
          <w:rFonts w:ascii="Franklin Gothic Book" w:eastAsiaTheme="minorEastAsia" w:hAnsi="Franklin Gothic Book"/>
        </w:rPr>
        <w:t xml:space="preserve">. </w:t>
      </w:r>
      <w:r w:rsidR="00824321">
        <w:rPr>
          <w:rFonts w:ascii="Franklin Gothic Book" w:eastAsiaTheme="minorEastAsia" w:hAnsi="Franklin Gothic Book"/>
        </w:rPr>
        <w:t xml:space="preserve"> </w:t>
      </w:r>
      <w:r w:rsidRPr="007B5C26">
        <w:rPr>
          <w:rFonts w:ascii="Franklin Gothic Book" w:eastAsiaTheme="minorEastAsia" w:hAnsi="Franklin Gothic Book"/>
        </w:rPr>
        <w:t>(</w:t>
      </w:r>
      <w:r w:rsidR="000B4C7D">
        <w:rPr>
          <w:rFonts w:ascii="Franklin Gothic Book" w:eastAsiaTheme="minorEastAsia" w:hAnsi="Franklin Gothic Book"/>
        </w:rPr>
        <w:t>8</w:t>
      </w:r>
      <w:r w:rsidRPr="007B5C26">
        <w:rPr>
          <w:rFonts w:ascii="Franklin Gothic Book" w:eastAsiaTheme="minorEastAsia" w:hAnsi="Franklin Gothic Book"/>
        </w:rPr>
        <w:t xml:space="preserve"> marks)</w:t>
      </w:r>
    </w:p>
    <w:p w14:paraId="7EF87E26" w14:textId="77777777" w:rsidR="00330C66" w:rsidRDefault="00330C66" w:rsidP="00B6204E">
      <w:pPr>
        <w:rPr>
          <w:rFonts w:ascii="Franklin Gothic Book" w:eastAsiaTheme="minorEastAsia" w:hAnsi="Franklin Gothic Book"/>
        </w:rPr>
      </w:pPr>
    </w:p>
    <w:p w14:paraId="14D77EB2" w14:textId="567FC6BF" w:rsidR="00961E0F" w:rsidRDefault="00330C66" w:rsidP="00B6204E">
      <w:pPr>
        <w:rPr>
          <w:rFonts w:ascii="Franklin Gothic Book" w:eastAsiaTheme="minorEastAsia" w:hAnsi="Franklin Gothic Book"/>
        </w:rPr>
      </w:pPr>
      <w:r w:rsidRPr="002C7BF6">
        <w:rPr>
          <w:rFonts w:ascii="Franklin Gothic Book" w:eastAsiaTheme="minorEastAsia" w:hAnsi="Franklin Gothic Book"/>
          <w:highlight w:val="yellow"/>
        </w:rPr>
        <w:t>Any 8 of the following:</w:t>
      </w:r>
    </w:p>
    <w:p w14:paraId="798FD29D" w14:textId="4CE9F2C4" w:rsidR="00630D2A" w:rsidRPr="004B732C" w:rsidRDefault="00630D2A" w:rsidP="00B6204E">
      <w:pPr>
        <w:rPr>
          <w:rFonts w:ascii="Franklin Gothic Book" w:eastAsiaTheme="minorEastAsia" w:hAnsi="Franklin Gothic Book"/>
          <w:highlight w:val="yellow"/>
        </w:rPr>
      </w:pPr>
      <w:r w:rsidRPr="004B732C">
        <w:rPr>
          <w:rFonts w:ascii="Franklin Gothic Book" w:eastAsiaTheme="minorEastAsia" w:hAnsi="Franklin Gothic Book"/>
          <w:highlight w:val="yellow"/>
        </w:rPr>
        <w:t xml:space="preserve">1 mark </w:t>
      </w:r>
      <w:r w:rsidR="004B732C" w:rsidRPr="004B732C">
        <w:rPr>
          <w:rFonts w:ascii="Franklin Gothic Book" w:eastAsiaTheme="minorEastAsia" w:hAnsi="Franklin Gothic Book"/>
          <w:highlight w:val="yellow"/>
        </w:rPr>
        <w:t>– depolarisation involves the disturbance and opening of many sodium</w:t>
      </w:r>
      <w:r w:rsidR="00DD2AD8">
        <w:rPr>
          <w:rFonts w:ascii="Franklin Gothic Book" w:eastAsiaTheme="minorEastAsia" w:hAnsi="Franklin Gothic Book"/>
          <w:highlight w:val="yellow"/>
        </w:rPr>
        <w:t xml:space="preserve"> gates</w:t>
      </w:r>
      <w:r w:rsidR="004B732C" w:rsidRPr="004B732C">
        <w:rPr>
          <w:rFonts w:ascii="Franklin Gothic Book" w:eastAsiaTheme="minorEastAsia" w:hAnsi="Franklin Gothic Book"/>
          <w:highlight w:val="yellow"/>
        </w:rPr>
        <w:t>, resulting in an increasingly positive charge within the cell membrane</w:t>
      </w:r>
    </w:p>
    <w:p w14:paraId="7A73BAD6" w14:textId="77777777" w:rsidR="00742355" w:rsidRDefault="004B732C" w:rsidP="00B6204E">
      <w:pPr>
        <w:rPr>
          <w:rFonts w:ascii="Franklin Gothic Book" w:eastAsiaTheme="minorEastAsia" w:hAnsi="Franklin Gothic Book"/>
          <w:highlight w:val="yellow"/>
        </w:rPr>
      </w:pPr>
      <w:r w:rsidRPr="004B732C">
        <w:rPr>
          <w:rFonts w:ascii="Franklin Gothic Book" w:eastAsiaTheme="minorEastAsia" w:hAnsi="Franklin Gothic Book"/>
          <w:highlight w:val="yellow"/>
        </w:rPr>
        <w:t xml:space="preserve">1 mark – </w:t>
      </w:r>
      <w:r w:rsidR="00EE0848">
        <w:rPr>
          <w:rFonts w:ascii="Franklin Gothic Book" w:eastAsiaTheme="minorEastAsia" w:hAnsi="Franklin Gothic Book"/>
          <w:highlight w:val="yellow"/>
        </w:rPr>
        <w:t xml:space="preserve">this only </w:t>
      </w:r>
      <w:r w:rsidR="00742355">
        <w:rPr>
          <w:rFonts w:ascii="Franklin Gothic Book" w:eastAsiaTheme="minorEastAsia" w:hAnsi="Franklin Gothic Book"/>
          <w:highlight w:val="yellow"/>
        </w:rPr>
        <w:t>occurs at the nodes of Ranvier (as the myelin blocks access to the cell membrane) and produces saltatory conduction</w:t>
      </w:r>
    </w:p>
    <w:p w14:paraId="2ACE6CA9" w14:textId="6BAAC707" w:rsidR="003A1FE4" w:rsidRDefault="00742355" w:rsidP="00B6204E">
      <w:pPr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lastRenderedPageBreak/>
        <w:t xml:space="preserve">1 mark – Following depolarisation at the nodes of Ranvier, </w:t>
      </w:r>
      <w:r w:rsidR="003A1FE4">
        <w:rPr>
          <w:rFonts w:ascii="Franklin Gothic Book" w:eastAsiaTheme="minorEastAsia" w:hAnsi="Franklin Gothic Book"/>
          <w:highlight w:val="yellow"/>
        </w:rPr>
        <w:t>repolarisation</w:t>
      </w:r>
      <w:r>
        <w:rPr>
          <w:rFonts w:ascii="Franklin Gothic Book" w:eastAsiaTheme="minorEastAsia" w:hAnsi="Franklin Gothic Book"/>
          <w:highlight w:val="yellow"/>
        </w:rPr>
        <w:t xml:space="preserve"> occurs</w:t>
      </w:r>
      <w:r w:rsidR="003A1FE4">
        <w:rPr>
          <w:rFonts w:ascii="Franklin Gothic Book" w:eastAsiaTheme="minorEastAsia" w:hAnsi="Franklin Gothic Book"/>
          <w:highlight w:val="yellow"/>
        </w:rPr>
        <w:t xml:space="preserve">, during which sodium gates shut and </w:t>
      </w:r>
      <w:r w:rsidR="003A1FE4" w:rsidRPr="004B732C">
        <w:rPr>
          <w:rFonts w:ascii="Franklin Gothic Book" w:eastAsiaTheme="minorEastAsia" w:hAnsi="Franklin Gothic Book"/>
          <w:highlight w:val="yellow"/>
        </w:rPr>
        <w:t xml:space="preserve">potassium gates </w:t>
      </w:r>
      <w:r w:rsidR="003A1FE4">
        <w:rPr>
          <w:rFonts w:ascii="Franklin Gothic Book" w:eastAsiaTheme="minorEastAsia" w:hAnsi="Franklin Gothic Book"/>
          <w:highlight w:val="yellow"/>
        </w:rPr>
        <w:t>open</w:t>
      </w:r>
    </w:p>
    <w:p w14:paraId="6BEFDFE6" w14:textId="5959CFBE" w:rsidR="004B732C" w:rsidRPr="004B732C" w:rsidRDefault="00BA4F88" w:rsidP="00B6204E">
      <w:pPr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1 mark - </w:t>
      </w:r>
      <w:r w:rsidR="004B732C" w:rsidRPr="004B732C">
        <w:rPr>
          <w:rFonts w:ascii="Franklin Gothic Book" w:eastAsiaTheme="minorEastAsia" w:hAnsi="Franklin Gothic Book"/>
          <w:highlight w:val="yellow"/>
        </w:rPr>
        <w:t xml:space="preserve">the refractory period </w:t>
      </w:r>
      <w:r w:rsidR="00875331">
        <w:rPr>
          <w:rFonts w:ascii="Franklin Gothic Book" w:eastAsiaTheme="minorEastAsia" w:hAnsi="Franklin Gothic Book"/>
          <w:highlight w:val="yellow"/>
        </w:rPr>
        <w:t>(</w:t>
      </w:r>
      <w:r w:rsidR="007509F7">
        <w:rPr>
          <w:rFonts w:ascii="Franklin Gothic Book" w:eastAsiaTheme="minorEastAsia" w:hAnsi="Franklin Gothic Book"/>
          <w:highlight w:val="yellow"/>
        </w:rPr>
        <w:t>hyperpolarisation</w:t>
      </w:r>
      <w:r w:rsidR="00875331">
        <w:rPr>
          <w:rFonts w:ascii="Franklin Gothic Book" w:eastAsiaTheme="minorEastAsia" w:hAnsi="Franklin Gothic Book"/>
          <w:highlight w:val="yellow"/>
        </w:rPr>
        <w:t xml:space="preserve">) </w:t>
      </w:r>
      <w:r w:rsidR="004B732C" w:rsidRPr="004B732C">
        <w:rPr>
          <w:rFonts w:ascii="Franklin Gothic Book" w:eastAsiaTheme="minorEastAsia" w:hAnsi="Franklin Gothic Book"/>
          <w:highlight w:val="yellow"/>
        </w:rPr>
        <w:t>prevents the action potential from moving backwards</w:t>
      </w:r>
    </w:p>
    <w:p w14:paraId="179F4F7F" w14:textId="384FE07B" w:rsidR="004B732C" w:rsidRPr="0092550B" w:rsidRDefault="004B732C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the action potential reaches the presynaptic terminal, disturbing </w:t>
      </w:r>
      <w:r w:rsidR="00FE226D" w:rsidRPr="0092550B">
        <w:rPr>
          <w:rFonts w:ascii="Franklin Gothic Book" w:eastAsiaTheme="minorEastAsia" w:hAnsi="Franklin Gothic Book"/>
          <w:highlight w:val="green"/>
        </w:rPr>
        <w:t xml:space="preserve">calcium gates, </w:t>
      </w:r>
      <w:r w:rsidR="001C40A9" w:rsidRPr="0092550B">
        <w:rPr>
          <w:rFonts w:ascii="Franklin Gothic Book" w:eastAsiaTheme="minorEastAsia" w:hAnsi="Franklin Gothic Book"/>
          <w:highlight w:val="green"/>
        </w:rPr>
        <w:t>resulting in a release of calcium ions</w:t>
      </w:r>
    </w:p>
    <w:p w14:paraId="41BC14BB" w14:textId="38C4617B" w:rsidR="004B732C" w:rsidRPr="0092550B" w:rsidRDefault="00FE226D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this disrupts vesicles of neurotransmitters, which </w:t>
      </w:r>
      <w:r w:rsidR="004B732C" w:rsidRPr="0092550B">
        <w:rPr>
          <w:rFonts w:ascii="Franklin Gothic Book" w:eastAsiaTheme="minorEastAsia" w:hAnsi="Franklin Gothic Book"/>
          <w:highlight w:val="green"/>
        </w:rPr>
        <w:t xml:space="preserve">move to the cell membrane and </w:t>
      </w:r>
      <w:r w:rsidR="00F35F18" w:rsidRPr="0092550B">
        <w:rPr>
          <w:rFonts w:ascii="Franklin Gothic Book" w:eastAsiaTheme="minorEastAsia" w:hAnsi="Franklin Gothic Book"/>
          <w:highlight w:val="green"/>
        </w:rPr>
        <w:t>undergo</w:t>
      </w:r>
      <w:r w:rsidR="004B732C" w:rsidRPr="0092550B">
        <w:rPr>
          <w:rFonts w:ascii="Franklin Gothic Book" w:eastAsiaTheme="minorEastAsia" w:hAnsi="Franklin Gothic Book"/>
          <w:highlight w:val="green"/>
        </w:rPr>
        <w:t xml:space="preserve"> exocytosis of the neurotransmitters into the synaptic space</w:t>
      </w:r>
    </w:p>
    <w:p w14:paraId="13721396" w14:textId="0E2B7A22" w:rsidR="004B732C" w:rsidRPr="0092550B" w:rsidRDefault="004B732C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these neurotransmitters then attach to receptors on the post-synaptic terminal of the next cell, provoking another electrical impulse. </w:t>
      </w:r>
    </w:p>
    <w:p w14:paraId="5F4264B2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>1 mark – disturbance of cell membrane and opening of sodium gates</w:t>
      </w:r>
    </w:p>
    <w:p w14:paraId="111DF854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depolarisation begins slowly until the threshold is met (-55mV) </w:t>
      </w:r>
    </w:p>
    <w:p w14:paraId="4D4DF9A4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once the threshold is met, the action potential rapidly travels down the axon (from the axon hillock) </w:t>
      </w:r>
    </w:p>
    <w:p w14:paraId="20CB197A" w14:textId="77777777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</w:p>
    <w:p w14:paraId="67356CCC" w14:textId="40F961DD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>Add in:</w:t>
      </w:r>
    </w:p>
    <w:p w14:paraId="436EF8D2" w14:textId="13AFC076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1mark –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unsused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neuroreceptors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bind to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autoreceptors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on pre synaptic terminal to prevent further neurotransmitter release.</w:t>
      </w:r>
    </w:p>
    <w:p w14:paraId="332ED461" w14:textId="01BBD6A6" w:rsidR="0092550B" w:rsidRDefault="0092550B" w:rsidP="00B6204E">
      <w:pPr>
        <w:rPr>
          <w:rFonts w:ascii="Franklin Gothic Book" w:eastAsiaTheme="minorEastAsia" w:hAnsi="Franklin Gothic Book"/>
        </w:rPr>
      </w:pPr>
      <w:r w:rsidRPr="0092550B">
        <w:rPr>
          <w:rFonts w:ascii="Franklin Gothic Book" w:eastAsiaTheme="minorEastAsia" w:hAnsi="Franklin Gothic Book"/>
          <w:highlight w:val="green"/>
        </w:rPr>
        <w:t>1mark – Neurotransmitters disposed of by enzyme degradation or by reuptake</w:t>
      </w:r>
    </w:p>
    <w:p w14:paraId="3C23D6DF" w14:textId="77777777" w:rsidR="00A41A51" w:rsidRPr="007B5C26" w:rsidRDefault="00A41A51" w:rsidP="00B6204E">
      <w:pPr>
        <w:rPr>
          <w:rFonts w:ascii="Franklin Gothic Book" w:eastAsiaTheme="minorEastAsia" w:hAnsi="Franklin Gothic Book"/>
        </w:rPr>
      </w:pPr>
    </w:p>
    <w:p w14:paraId="2A241CED" w14:textId="3DC28E33" w:rsidR="00961E0F" w:rsidRPr="007B5C26" w:rsidRDefault="00BB0675" w:rsidP="000B4C7D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</w:rPr>
        <w:t>(b</w:t>
      </w:r>
      <w:r w:rsidR="00961E0F" w:rsidRPr="007B5C26">
        <w:rPr>
          <w:rFonts w:ascii="Franklin Gothic Book" w:eastAsiaTheme="minorEastAsia" w:hAnsi="Franklin Gothic Book"/>
        </w:rPr>
        <w:t xml:space="preserve">) </w:t>
      </w:r>
      <w:r w:rsidR="000B4C7D">
        <w:rPr>
          <w:rFonts w:ascii="Franklin Gothic Book" w:eastAsiaTheme="minorEastAsia" w:hAnsi="Franklin Gothic Book"/>
        </w:rPr>
        <w:t xml:space="preserve">Compare and contrast nervous and endocrine control, and explain why the hypothalamus is critical to both systems. </w:t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  <w:t xml:space="preserve">          </w:t>
      </w:r>
      <w:r w:rsidR="008C5A73" w:rsidRPr="007B5C26">
        <w:rPr>
          <w:rFonts w:ascii="Franklin Gothic Book" w:eastAsiaTheme="minorEastAsia" w:hAnsi="Franklin Gothic Book"/>
        </w:rPr>
        <w:t>(1</w:t>
      </w:r>
      <w:r w:rsidR="000B4C7D">
        <w:rPr>
          <w:rFonts w:ascii="Franklin Gothic Book" w:eastAsiaTheme="minorEastAsia" w:hAnsi="Franklin Gothic Book"/>
        </w:rPr>
        <w:t>2</w:t>
      </w:r>
      <w:r w:rsidR="00961E0F" w:rsidRPr="007B5C26">
        <w:rPr>
          <w:rFonts w:ascii="Franklin Gothic Book" w:eastAsiaTheme="minorEastAsia" w:hAnsi="Franklin Gothic Book"/>
        </w:rPr>
        <w:t xml:space="preserve"> marks)</w:t>
      </w:r>
    </w:p>
    <w:p w14:paraId="56A48A43" w14:textId="77777777" w:rsidR="00476DAA" w:rsidRPr="007B5C26" w:rsidRDefault="00476DAA" w:rsidP="00B6204E">
      <w:pPr>
        <w:rPr>
          <w:rFonts w:ascii="Franklin Gothic Book" w:eastAsiaTheme="minorEastAsia" w:hAnsi="Franklin Gothic Book"/>
        </w:rPr>
      </w:pPr>
    </w:p>
    <w:p w14:paraId="67402D31" w14:textId="77777777" w:rsidR="004F3200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5</w:t>
      </w:r>
      <w:r w:rsidRPr="004B732C">
        <w:rPr>
          <w:rFonts w:ascii="Franklin Gothic Book" w:eastAsiaTheme="minorEastAsia" w:hAnsi="Franklin Gothic Book"/>
          <w:highlight w:val="yellow"/>
        </w:rPr>
        <w:t xml:space="preserve"> mark</w:t>
      </w:r>
      <w:r>
        <w:rPr>
          <w:rFonts w:ascii="Franklin Gothic Book" w:eastAsiaTheme="minorEastAsia" w:hAnsi="Franklin Gothic Book"/>
          <w:highlight w:val="yellow"/>
        </w:rPr>
        <w:t>s</w:t>
      </w:r>
      <w:r w:rsidRPr="004B732C">
        <w:rPr>
          <w:rFonts w:ascii="Franklin Gothic Book" w:eastAsiaTheme="minorEastAsia" w:hAnsi="Franklin Gothic Book"/>
          <w:highlight w:val="yellow"/>
        </w:rPr>
        <w:t xml:space="preserve"> –</w:t>
      </w:r>
      <w:r>
        <w:rPr>
          <w:rFonts w:ascii="Franklin Gothic Book" w:eastAsiaTheme="minorEastAsia" w:hAnsi="Franklin Gothic Book"/>
          <w:highlight w:val="yellow"/>
        </w:rPr>
        <w:t xml:space="preserve"> comparisons between the systems</w:t>
      </w:r>
    </w:p>
    <w:p w14:paraId="6779AFB3" w14:textId="42565CA4" w:rsidR="00CC77BD" w:rsidRDefault="00CC77BD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Any five of the following: </w:t>
      </w:r>
    </w:p>
    <w:p w14:paraId="588A2B59" w14:textId="77777777" w:rsidR="00343638" w:rsidRDefault="00343638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Both function to maintain homeostasis and life</w:t>
      </w:r>
    </w:p>
    <w:p w14:paraId="13C431DF" w14:textId="47ADDDC8" w:rsidR="00343638" w:rsidRDefault="00343638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Can both affect all other body systems</w:t>
      </w:r>
    </w:p>
    <w:p w14:paraId="6F00F8F9" w14:textId="3B2982E2" w:rsidR="00343638" w:rsidRDefault="00400526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Share structures such as the hypothalamus</w:t>
      </w:r>
    </w:p>
    <w:p w14:paraId="1487DCAD" w14:textId="428EEE1F" w:rsidR="00400526" w:rsidRDefault="00400526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Can both act on endocrine glands</w:t>
      </w:r>
    </w:p>
    <w:p w14:paraId="60238693" w14:textId="4C1CA1B8" w:rsidR="00DB5EBA" w:rsidRDefault="00E33CA4" w:rsidP="0075392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 w:rsidRPr="00753928">
        <w:rPr>
          <w:rFonts w:ascii="Franklin Gothic Book" w:eastAsiaTheme="minorEastAsia" w:hAnsi="Franklin Gothic Book"/>
          <w:highlight w:val="yellow"/>
        </w:rPr>
        <w:t>Both</w:t>
      </w:r>
      <w:r w:rsidR="00BB702B">
        <w:rPr>
          <w:rFonts w:ascii="Franklin Gothic Book" w:eastAsiaTheme="minorEastAsia" w:hAnsi="Franklin Gothic Book"/>
          <w:highlight w:val="yellow"/>
        </w:rPr>
        <w:t xml:space="preserve"> use hormones such as e</w:t>
      </w:r>
      <w:r w:rsidR="00753928" w:rsidRPr="00753928">
        <w:rPr>
          <w:rFonts w:ascii="Franklin Gothic Book" w:eastAsiaTheme="minorEastAsia" w:hAnsi="Franklin Gothic Book"/>
          <w:highlight w:val="yellow"/>
        </w:rPr>
        <w:t>pinephrine, oxytocin, vasopressin or ADH</w:t>
      </w:r>
      <w:r w:rsidR="00BB702B">
        <w:rPr>
          <w:rFonts w:ascii="Franklin Gothic Book" w:eastAsiaTheme="minorEastAsia" w:hAnsi="Franklin Gothic Book"/>
          <w:highlight w:val="yellow"/>
        </w:rPr>
        <w:t xml:space="preserve"> (either to affect target organs or as neurotransmitters)</w:t>
      </w:r>
    </w:p>
    <w:p w14:paraId="2D3F2C82" w14:textId="77777777" w:rsidR="00E51F1F" w:rsidRPr="00753928" w:rsidRDefault="00E51F1F" w:rsidP="00E51F1F">
      <w:pPr>
        <w:pStyle w:val="ListParagraph"/>
        <w:spacing w:line="360" w:lineRule="auto"/>
        <w:rPr>
          <w:rFonts w:ascii="Franklin Gothic Book" w:eastAsiaTheme="minorEastAsia" w:hAnsi="Franklin Gothic Book"/>
          <w:highlight w:val="yellow"/>
        </w:rPr>
      </w:pPr>
    </w:p>
    <w:p w14:paraId="6054DE94" w14:textId="77777777" w:rsidR="004F3200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5 marks – contrasts between the systems</w:t>
      </w:r>
    </w:p>
    <w:p w14:paraId="571249C9" w14:textId="31238B51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Nature of message</w:t>
      </w:r>
    </w:p>
    <w:p w14:paraId="318AB3E1" w14:textId="3940A395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Transport of message</w:t>
      </w:r>
    </w:p>
    <w:p w14:paraId="38128337" w14:textId="31310CFD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Cells affected</w:t>
      </w:r>
    </w:p>
    <w:p w14:paraId="7EF8FDE4" w14:textId="0905A694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Time taken to respond</w:t>
      </w:r>
    </w:p>
    <w:p w14:paraId="61B21CBF" w14:textId="03F49293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Duration of respons</w:t>
      </w:r>
      <w:r w:rsidR="003E38AF">
        <w:rPr>
          <w:rFonts w:ascii="Franklin Gothic Book" w:eastAsiaTheme="minorEastAsia" w:hAnsi="Franklin Gothic Book"/>
          <w:highlight w:val="yellow"/>
        </w:rPr>
        <w:t>e</w:t>
      </w:r>
    </w:p>
    <w:p w14:paraId="4093DF91" w14:textId="77777777" w:rsidR="003E38AF" w:rsidRPr="0043685F" w:rsidRDefault="003E38AF" w:rsidP="003E38AF">
      <w:pPr>
        <w:pStyle w:val="ListParagraph"/>
        <w:spacing w:line="360" w:lineRule="auto"/>
        <w:rPr>
          <w:rFonts w:ascii="Franklin Gothic Book" w:eastAsiaTheme="minorEastAsia" w:hAnsi="Franklin Gothic Book"/>
          <w:highlight w:val="yellow"/>
        </w:rPr>
      </w:pPr>
    </w:p>
    <w:p w14:paraId="6D8D88B8" w14:textId="77777777" w:rsidR="00C1150B" w:rsidRPr="00383078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2 marks – </w:t>
      </w:r>
      <w:r w:rsidRPr="00383078">
        <w:rPr>
          <w:rFonts w:ascii="Franklin Gothic Book" w:eastAsiaTheme="minorEastAsia" w:hAnsi="Franklin Gothic Book"/>
          <w:highlight w:val="yellow"/>
        </w:rPr>
        <w:t xml:space="preserve">explanation of the hypothalamus  </w:t>
      </w:r>
    </w:p>
    <w:p w14:paraId="32BA8DE9" w14:textId="39E2E655" w:rsidR="00B05FB0" w:rsidRPr="00383078" w:rsidRDefault="00B05FB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 w:rsidRPr="00383078">
        <w:rPr>
          <w:rFonts w:ascii="Franklin Gothic Book" w:eastAsiaTheme="minorEastAsia" w:hAnsi="Franklin Gothic Book"/>
          <w:highlight w:val="yellow"/>
        </w:rPr>
        <w:t xml:space="preserve">Any two of the following: </w:t>
      </w:r>
    </w:p>
    <w:p w14:paraId="61A56BEF" w14:textId="43BC03CA" w:rsidR="00C1150B" w:rsidRPr="00383078" w:rsidRDefault="00C1150B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 xml:space="preserve">The hypothalamus is critical to the endocrine system as it not only produces hormones, but also stimulates or inhibits the production of hormones by other glands. </w:t>
      </w:r>
    </w:p>
    <w:p w14:paraId="222A8F70" w14:textId="190F806C" w:rsidR="00C1150B" w:rsidRPr="00383078" w:rsidRDefault="00C1150B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lastRenderedPageBreak/>
        <w:t xml:space="preserve">However, it is also integral to the nervous system, particularly the autonomic division. </w:t>
      </w:r>
    </w:p>
    <w:p w14:paraId="1A1191B3" w14:textId="3B760E38" w:rsidR="00C1150B" w:rsidRPr="00383078" w:rsidRDefault="00C1150B" w:rsidP="00C1150B">
      <w:pPr>
        <w:pStyle w:val="ListParagraph"/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>Or</w:t>
      </w:r>
    </w:p>
    <w:p w14:paraId="75FE049C" w14:textId="3D9AC283" w:rsidR="00C1150B" w:rsidRPr="00383078" w:rsidRDefault="002665EE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>The hypothalamus is the link between the endocrine and nervous system, and is integral to enabling these systems to communicate and thereby maintain homeostasis.</w:t>
      </w:r>
    </w:p>
    <w:p w14:paraId="01591A1D" w14:textId="3131648D" w:rsidR="00476DAA" w:rsidRPr="00C1150B" w:rsidRDefault="00476DAA" w:rsidP="00C1150B">
      <w:pPr>
        <w:spacing w:line="360" w:lineRule="auto"/>
        <w:rPr>
          <w:rFonts w:ascii="Franklin Gothic Book" w:hAnsi="Franklin Gothic Book"/>
        </w:rPr>
      </w:pPr>
    </w:p>
    <w:sectPr w:rsidR="00476DAA" w:rsidRPr="00C1150B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04045" w14:textId="77777777" w:rsidR="00EC65AB" w:rsidRDefault="00EC65AB" w:rsidP="009C50A2">
      <w:r>
        <w:separator/>
      </w:r>
    </w:p>
  </w:endnote>
  <w:endnote w:type="continuationSeparator" w:id="0">
    <w:p w14:paraId="16B6483B" w14:textId="77777777" w:rsidR="00EC65AB" w:rsidRDefault="00EC65AB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120EA" w14:textId="77777777" w:rsidR="00EC65AB" w:rsidRDefault="00EC65AB" w:rsidP="009C50A2">
      <w:r>
        <w:separator/>
      </w:r>
    </w:p>
  </w:footnote>
  <w:footnote w:type="continuationSeparator" w:id="0">
    <w:p w14:paraId="17563305" w14:textId="77777777" w:rsidR="00EC65AB" w:rsidRDefault="00EC65AB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88D"/>
    <w:multiLevelType w:val="hybridMultilevel"/>
    <w:tmpl w:val="C026F9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116F8"/>
    <w:multiLevelType w:val="hybridMultilevel"/>
    <w:tmpl w:val="B5DC4746"/>
    <w:lvl w:ilvl="0" w:tplc="BB4E248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00E0"/>
    <w:multiLevelType w:val="hybridMultilevel"/>
    <w:tmpl w:val="913E66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4B5"/>
    <w:multiLevelType w:val="hybridMultilevel"/>
    <w:tmpl w:val="5DAA959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EA7D97"/>
    <w:multiLevelType w:val="hybridMultilevel"/>
    <w:tmpl w:val="A90A896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282729"/>
    <w:multiLevelType w:val="hybridMultilevel"/>
    <w:tmpl w:val="63148084"/>
    <w:lvl w:ilvl="0" w:tplc="9A04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9C677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5E52DA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90C1D"/>
    <w:multiLevelType w:val="hybridMultilevel"/>
    <w:tmpl w:val="C02CDC8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F86951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F6A4E"/>
    <w:multiLevelType w:val="hybridMultilevel"/>
    <w:tmpl w:val="299EE420"/>
    <w:lvl w:ilvl="0" w:tplc="D212AA64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870A5"/>
    <w:multiLevelType w:val="hybridMultilevel"/>
    <w:tmpl w:val="831E7E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A2345F"/>
    <w:multiLevelType w:val="hybridMultilevel"/>
    <w:tmpl w:val="C7744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F40020"/>
    <w:multiLevelType w:val="hybridMultilevel"/>
    <w:tmpl w:val="FE9AE4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634E6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A46D9"/>
    <w:multiLevelType w:val="hybridMultilevel"/>
    <w:tmpl w:val="5AF49B3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E27B16"/>
    <w:multiLevelType w:val="hybridMultilevel"/>
    <w:tmpl w:val="829659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D4BCA"/>
    <w:multiLevelType w:val="hybridMultilevel"/>
    <w:tmpl w:val="0054DE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0C5191"/>
    <w:multiLevelType w:val="hybridMultilevel"/>
    <w:tmpl w:val="E098E9C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664026"/>
    <w:multiLevelType w:val="hybridMultilevel"/>
    <w:tmpl w:val="47E6D7A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D67CAB"/>
    <w:multiLevelType w:val="hybridMultilevel"/>
    <w:tmpl w:val="1214DF20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2BF938AC"/>
    <w:multiLevelType w:val="hybridMultilevel"/>
    <w:tmpl w:val="9684D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F2319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C83FC4"/>
    <w:multiLevelType w:val="hybridMultilevel"/>
    <w:tmpl w:val="E7069424"/>
    <w:lvl w:ilvl="0" w:tplc="71EE205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8C15C3"/>
    <w:multiLevelType w:val="hybridMultilevel"/>
    <w:tmpl w:val="FCDC0CD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6A6793"/>
    <w:multiLevelType w:val="hybridMultilevel"/>
    <w:tmpl w:val="8D30FF6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57261D"/>
    <w:multiLevelType w:val="hybridMultilevel"/>
    <w:tmpl w:val="E51018E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9F72640"/>
    <w:multiLevelType w:val="hybridMultilevel"/>
    <w:tmpl w:val="3394196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B406FD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25328"/>
    <w:multiLevelType w:val="hybridMultilevel"/>
    <w:tmpl w:val="EEE2E0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E342E73"/>
    <w:multiLevelType w:val="hybridMultilevel"/>
    <w:tmpl w:val="52726D2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B376CC"/>
    <w:multiLevelType w:val="hybridMultilevel"/>
    <w:tmpl w:val="81A40D2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1A1E5E"/>
    <w:multiLevelType w:val="hybridMultilevel"/>
    <w:tmpl w:val="729894F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747528"/>
    <w:multiLevelType w:val="hybridMultilevel"/>
    <w:tmpl w:val="0798C37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867B96"/>
    <w:multiLevelType w:val="hybridMultilevel"/>
    <w:tmpl w:val="FCB4196C"/>
    <w:lvl w:ilvl="0" w:tplc="4E0219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4"/>
  </w:num>
  <w:num w:numId="4">
    <w:abstractNumId w:val="11"/>
  </w:num>
  <w:num w:numId="5">
    <w:abstractNumId w:val="3"/>
  </w:num>
  <w:num w:numId="6">
    <w:abstractNumId w:val="30"/>
  </w:num>
  <w:num w:numId="7">
    <w:abstractNumId w:val="9"/>
  </w:num>
  <w:num w:numId="8">
    <w:abstractNumId w:val="22"/>
  </w:num>
  <w:num w:numId="9">
    <w:abstractNumId w:val="2"/>
  </w:num>
  <w:num w:numId="10">
    <w:abstractNumId w:val="13"/>
  </w:num>
  <w:num w:numId="11">
    <w:abstractNumId w:val="25"/>
  </w:num>
  <w:num w:numId="12">
    <w:abstractNumId w:val="29"/>
  </w:num>
  <w:num w:numId="13">
    <w:abstractNumId w:val="24"/>
  </w:num>
  <w:num w:numId="14">
    <w:abstractNumId w:val="0"/>
  </w:num>
  <w:num w:numId="15">
    <w:abstractNumId w:val="23"/>
  </w:num>
  <w:num w:numId="16">
    <w:abstractNumId w:val="4"/>
  </w:num>
  <w:num w:numId="17">
    <w:abstractNumId w:val="27"/>
  </w:num>
  <w:num w:numId="18">
    <w:abstractNumId w:val="15"/>
  </w:num>
  <w:num w:numId="19">
    <w:abstractNumId w:val="20"/>
  </w:num>
  <w:num w:numId="20">
    <w:abstractNumId w:val="31"/>
  </w:num>
  <w:num w:numId="21">
    <w:abstractNumId w:val="10"/>
  </w:num>
  <w:num w:numId="22">
    <w:abstractNumId w:val="26"/>
  </w:num>
  <w:num w:numId="23">
    <w:abstractNumId w:val="16"/>
  </w:num>
  <w:num w:numId="24">
    <w:abstractNumId w:val="6"/>
  </w:num>
  <w:num w:numId="25">
    <w:abstractNumId w:val="12"/>
  </w:num>
  <w:num w:numId="26">
    <w:abstractNumId w:val="19"/>
  </w:num>
  <w:num w:numId="27">
    <w:abstractNumId w:val="18"/>
  </w:num>
  <w:num w:numId="28">
    <w:abstractNumId w:val="17"/>
  </w:num>
  <w:num w:numId="29">
    <w:abstractNumId w:val="21"/>
  </w:num>
  <w:num w:numId="30">
    <w:abstractNumId w:val="1"/>
  </w:num>
  <w:num w:numId="31">
    <w:abstractNumId w:val="32"/>
  </w:num>
  <w:num w:numId="32">
    <w:abstractNumId w:val="8"/>
  </w:num>
  <w:num w:numId="33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101FA4"/>
    <w:rsid w:val="00103077"/>
    <w:rsid w:val="001069CB"/>
    <w:rsid w:val="001167F1"/>
    <w:rsid w:val="00132C09"/>
    <w:rsid w:val="00135081"/>
    <w:rsid w:val="001373F6"/>
    <w:rsid w:val="00137F80"/>
    <w:rsid w:val="001509E8"/>
    <w:rsid w:val="00150BA7"/>
    <w:rsid w:val="0016794E"/>
    <w:rsid w:val="0017589E"/>
    <w:rsid w:val="00176FA9"/>
    <w:rsid w:val="001910DB"/>
    <w:rsid w:val="001B641B"/>
    <w:rsid w:val="001C377F"/>
    <w:rsid w:val="001C40A9"/>
    <w:rsid w:val="001C4A6F"/>
    <w:rsid w:val="001C754D"/>
    <w:rsid w:val="001D5A67"/>
    <w:rsid w:val="001D614D"/>
    <w:rsid w:val="001D69F3"/>
    <w:rsid w:val="001E4C10"/>
    <w:rsid w:val="001F62C7"/>
    <w:rsid w:val="0021011C"/>
    <w:rsid w:val="00230925"/>
    <w:rsid w:val="00261CC3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70C4"/>
    <w:rsid w:val="002C7BF6"/>
    <w:rsid w:val="002D36D5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111A"/>
    <w:rsid w:val="00343638"/>
    <w:rsid w:val="00346593"/>
    <w:rsid w:val="00346F08"/>
    <w:rsid w:val="00360044"/>
    <w:rsid w:val="00361510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E38AF"/>
    <w:rsid w:val="003E5D93"/>
    <w:rsid w:val="003E78A2"/>
    <w:rsid w:val="003F0445"/>
    <w:rsid w:val="003F289E"/>
    <w:rsid w:val="00400526"/>
    <w:rsid w:val="00401B97"/>
    <w:rsid w:val="00407CAA"/>
    <w:rsid w:val="00420639"/>
    <w:rsid w:val="004269E2"/>
    <w:rsid w:val="0043035A"/>
    <w:rsid w:val="00434C83"/>
    <w:rsid w:val="004354B0"/>
    <w:rsid w:val="00435723"/>
    <w:rsid w:val="0043685F"/>
    <w:rsid w:val="00440468"/>
    <w:rsid w:val="00441D25"/>
    <w:rsid w:val="00450B89"/>
    <w:rsid w:val="00454BAD"/>
    <w:rsid w:val="004718FB"/>
    <w:rsid w:val="00475D91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43CBD"/>
    <w:rsid w:val="005560B5"/>
    <w:rsid w:val="0056147C"/>
    <w:rsid w:val="00562BAD"/>
    <w:rsid w:val="00571ACF"/>
    <w:rsid w:val="00572176"/>
    <w:rsid w:val="00573B65"/>
    <w:rsid w:val="00577050"/>
    <w:rsid w:val="00584E07"/>
    <w:rsid w:val="00585485"/>
    <w:rsid w:val="005A241D"/>
    <w:rsid w:val="005A6E61"/>
    <w:rsid w:val="005B4C71"/>
    <w:rsid w:val="005C1514"/>
    <w:rsid w:val="005D2F15"/>
    <w:rsid w:val="005F13F5"/>
    <w:rsid w:val="0060253C"/>
    <w:rsid w:val="006067EF"/>
    <w:rsid w:val="006132B3"/>
    <w:rsid w:val="006177A0"/>
    <w:rsid w:val="006222FF"/>
    <w:rsid w:val="00630D2A"/>
    <w:rsid w:val="00637529"/>
    <w:rsid w:val="006376B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1846"/>
    <w:rsid w:val="006F4914"/>
    <w:rsid w:val="007048ED"/>
    <w:rsid w:val="00724B74"/>
    <w:rsid w:val="0073425E"/>
    <w:rsid w:val="00742355"/>
    <w:rsid w:val="0074252B"/>
    <w:rsid w:val="00742F7C"/>
    <w:rsid w:val="00747A78"/>
    <w:rsid w:val="007509F7"/>
    <w:rsid w:val="00753928"/>
    <w:rsid w:val="00756570"/>
    <w:rsid w:val="0078713B"/>
    <w:rsid w:val="007A0E5C"/>
    <w:rsid w:val="007A6762"/>
    <w:rsid w:val="007A7A24"/>
    <w:rsid w:val="007B0668"/>
    <w:rsid w:val="007B2957"/>
    <w:rsid w:val="007B5C26"/>
    <w:rsid w:val="007C0FD4"/>
    <w:rsid w:val="007C612D"/>
    <w:rsid w:val="007D2027"/>
    <w:rsid w:val="007D32AB"/>
    <w:rsid w:val="007D435D"/>
    <w:rsid w:val="007F165E"/>
    <w:rsid w:val="00802C57"/>
    <w:rsid w:val="00803688"/>
    <w:rsid w:val="00807851"/>
    <w:rsid w:val="00812B1E"/>
    <w:rsid w:val="00812CDB"/>
    <w:rsid w:val="00815778"/>
    <w:rsid w:val="00817A50"/>
    <w:rsid w:val="00822D55"/>
    <w:rsid w:val="00824321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914427"/>
    <w:rsid w:val="00922751"/>
    <w:rsid w:val="0092425E"/>
    <w:rsid w:val="0092550B"/>
    <w:rsid w:val="00925E04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93B65"/>
    <w:rsid w:val="0099545A"/>
    <w:rsid w:val="009B1401"/>
    <w:rsid w:val="009C0FF2"/>
    <w:rsid w:val="009C292E"/>
    <w:rsid w:val="009C29AF"/>
    <w:rsid w:val="009C50A2"/>
    <w:rsid w:val="009C5DE3"/>
    <w:rsid w:val="009D04D4"/>
    <w:rsid w:val="009F0CED"/>
    <w:rsid w:val="009F4135"/>
    <w:rsid w:val="00A031AE"/>
    <w:rsid w:val="00A038FD"/>
    <w:rsid w:val="00A14D2D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644A3"/>
    <w:rsid w:val="00A64A1C"/>
    <w:rsid w:val="00A67125"/>
    <w:rsid w:val="00A70871"/>
    <w:rsid w:val="00A77E9A"/>
    <w:rsid w:val="00A832F3"/>
    <w:rsid w:val="00AA35C5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5FB0"/>
    <w:rsid w:val="00B14D34"/>
    <w:rsid w:val="00B201E4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4E"/>
    <w:rsid w:val="00B70383"/>
    <w:rsid w:val="00B80FD2"/>
    <w:rsid w:val="00B833C3"/>
    <w:rsid w:val="00B95946"/>
    <w:rsid w:val="00B964BF"/>
    <w:rsid w:val="00BA1159"/>
    <w:rsid w:val="00BA3D99"/>
    <w:rsid w:val="00BA4F88"/>
    <w:rsid w:val="00BB0675"/>
    <w:rsid w:val="00BB702B"/>
    <w:rsid w:val="00BC5410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6221"/>
    <w:rsid w:val="00C305FC"/>
    <w:rsid w:val="00C31227"/>
    <w:rsid w:val="00C35496"/>
    <w:rsid w:val="00C35703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1378E"/>
    <w:rsid w:val="00D35C91"/>
    <w:rsid w:val="00D371F8"/>
    <w:rsid w:val="00D54DE0"/>
    <w:rsid w:val="00D57FEF"/>
    <w:rsid w:val="00D60B04"/>
    <w:rsid w:val="00D927BA"/>
    <w:rsid w:val="00D948C0"/>
    <w:rsid w:val="00DA44B1"/>
    <w:rsid w:val="00DB2AF5"/>
    <w:rsid w:val="00DB3FD6"/>
    <w:rsid w:val="00DB5EBA"/>
    <w:rsid w:val="00DB7574"/>
    <w:rsid w:val="00DC5BE2"/>
    <w:rsid w:val="00DC65A6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A1FB8"/>
    <w:rsid w:val="00EA78AD"/>
    <w:rsid w:val="00EC11EE"/>
    <w:rsid w:val="00EC4300"/>
    <w:rsid w:val="00EC5B44"/>
    <w:rsid w:val="00EC65AB"/>
    <w:rsid w:val="00EC7B6C"/>
    <w:rsid w:val="00ED4D1B"/>
    <w:rsid w:val="00ED7DE4"/>
    <w:rsid w:val="00EE0848"/>
    <w:rsid w:val="00F0334D"/>
    <w:rsid w:val="00F11A55"/>
    <w:rsid w:val="00F26F24"/>
    <w:rsid w:val="00F312EA"/>
    <w:rsid w:val="00F31CF6"/>
    <w:rsid w:val="00F33A1A"/>
    <w:rsid w:val="00F35F18"/>
    <w:rsid w:val="00F53174"/>
    <w:rsid w:val="00F60971"/>
    <w:rsid w:val="00F60EEF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3001"/>
    <w:rsid w:val="00FC4A3B"/>
    <w:rsid w:val="00FD29CE"/>
    <w:rsid w:val="00FD75DC"/>
    <w:rsid w:val="00FE226D"/>
    <w:rsid w:val="00FE3C35"/>
    <w:rsid w:val="00FE5ABE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EC98F64</Template>
  <TotalTime>0</TotalTime>
  <Pages>9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cp:lastPrinted>2016-03-09T23:07:00Z</cp:lastPrinted>
  <dcterms:created xsi:type="dcterms:W3CDTF">2018-03-08T04:10:00Z</dcterms:created>
  <dcterms:modified xsi:type="dcterms:W3CDTF">2018-03-08T04:10:00Z</dcterms:modified>
</cp:coreProperties>
</file>