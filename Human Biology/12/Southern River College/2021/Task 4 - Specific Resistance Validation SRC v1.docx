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546F" w14:textId="59C36C6F" w:rsidR="0071276B" w:rsidRDefault="001925D9" w:rsidP="00641C7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923C666" wp14:editId="2C7F1C5C">
            <wp:extent cx="819150" cy="400050"/>
            <wp:effectExtent l="0" t="0" r="0" b="0"/>
            <wp:docPr id="19" name="Picture 19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, company name&#10;&#10;Description automatically generated"/>
                    <pic:cNvPicPr/>
                  </pic:nvPicPr>
                  <pic:blipFill rotWithShape="1">
                    <a:blip r:embed="rId5"/>
                    <a:srcRect t="19792" b="19791"/>
                    <a:stretch/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4421" w:rsidRPr="00F2442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95137" wp14:editId="1607CB19">
                <wp:simplePos x="0" y="0"/>
                <wp:positionH relativeFrom="margin">
                  <wp:posOffset>774309</wp:posOffset>
                </wp:positionH>
                <wp:positionV relativeFrom="paragraph">
                  <wp:posOffset>-200221</wp:posOffset>
                </wp:positionV>
                <wp:extent cx="5438775" cy="723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30CA4" w14:textId="77777777" w:rsidR="00F24421" w:rsidRPr="00B411DB" w:rsidRDefault="00F24421" w:rsidP="00F2442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Year 12 Human Biology </w:t>
                            </w:r>
                          </w:p>
                          <w:p w14:paraId="5378B722" w14:textId="3F1E160B" w:rsidR="00F24421" w:rsidRPr="00B411DB" w:rsidRDefault="00F24421" w:rsidP="00F24421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Unit 3:</w:t>
                            </w:r>
                            <w:r w:rsidRPr="00B411D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Extended Response – Specific Resistance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95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95pt;margin-top:-15.75pt;width:428.25pt;height:57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" fillcolor="white [3201]" stroked="f" strokeweight=".5pt">
                <v:textbox>
                  <w:txbxContent>
                    <w:p w14:paraId="3A330CA4" w14:textId="77777777" w:rsidR="00F24421" w:rsidRPr="00B411DB" w:rsidRDefault="00F24421" w:rsidP="00F24421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Year 12 Human Biology </w:t>
                      </w:r>
                    </w:p>
                    <w:p w14:paraId="5378B722" w14:textId="3F1E160B" w:rsidR="00F24421" w:rsidRPr="00B411DB" w:rsidRDefault="00F24421" w:rsidP="00F24421">
                      <w:pPr>
                        <w:jc w:val="center"/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Unit 3:</w:t>
                      </w:r>
                      <w:r w:rsidRPr="00B411D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262626" w:themeColor="text1" w:themeTint="D9"/>
                          <w:sz w:val="32"/>
                        </w:rPr>
                        <w:t>Extended Response – Specific Resistance (5%)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72592" w14:textId="4389408F" w:rsidR="00F24421" w:rsidRDefault="00F24421" w:rsidP="00641C7C">
      <w:pPr>
        <w:rPr>
          <w:b/>
          <w:sz w:val="36"/>
          <w:szCs w:val="36"/>
        </w:rPr>
      </w:pPr>
    </w:p>
    <w:p w14:paraId="3BE3C591" w14:textId="77777777" w:rsidR="001925D9" w:rsidRDefault="001925D9" w:rsidP="001925D9">
      <w:pPr>
        <w:spacing w:line="360" w:lineRule="auto"/>
        <w:rPr>
          <w:noProof/>
          <w:sz w:val="28"/>
          <w:szCs w:val="28"/>
        </w:rPr>
      </w:pPr>
    </w:p>
    <w:p w14:paraId="1F3CA05C" w14:textId="0E6B0D24" w:rsidR="001925D9" w:rsidRPr="0064784B" w:rsidRDefault="001925D9" w:rsidP="001925D9">
      <w:pPr>
        <w:spacing w:line="360" w:lineRule="auto"/>
        <w:rPr>
          <w:noProof/>
          <w:sz w:val="28"/>
          <w:szCs w:val="28"/>
        </w:rPr>
      </w:pPr>
      <w:r w:rsidRPr="0064784B">
        <w:rPr>
          <w:noProof/>
          <w:sz w:val="28"/>
          <w:szCs w:val="28"/>
        </w:rPr>
        <w:t>Name _____________________________</w:t>
      </w:r>
    </w:p>
    <w:p w14:paraId="73E0B41F" w14:textId="77777777" w:rsidR="001925D9" w:rsidRPr="005049C0" w:rsidRDefault="001925D9" w:rsidP="001925D9">
      <w:pPr>
        <w:rPr>
          <w:noProof/>
          <w:sz w:val="28"/>
          <w:szCs w:val="28"/>
        </w:rPr>
      </w:pPr>
      <w:r w:rsidRPr="0064784B">
        <w:rPr>
          <w:noProof/>
          <w:sz w:val="28"/>
          <w:szCs w:val="28"/>
        </w:rPr>
        <w:t>Teacher</w:t>
      </w:r>
      <w:r>
        <w:rPr>
          <w:noProof/>
          <w:sz w:val="28"/>
          <w:szCs w:val="28"/>
        </w:rPr>
        <w:t xml:space="preserve">     Mrs Cunningham</w:t>
      </w:r>
    </w:p>
    <w:p w14:paraId="6E60891A" w14:textId="77777777" w:rsidR="001925D9" w:rsidRDefault="001925D9" w:rsidP="00641C7C">
      <w:pPr>
        <w:rPr>
          <w:b/>
          <w:sz w:val="36"/>
          <w:szCs w:val="36"/>
        </w:rPr>
      </w:pPr>
    </w:p>
    <w:p w14:paraId="2D729432" w14:textId="4F00C17C" w:rsidR="00F24421" w:rsidRPr="007A3539" w:rsidRDefault="00F24421" w:rsidP="00F24421">
      <w:pPr>
        <w:widowControl w:val="0"/>
        <w:autoSpaceDE w:val="0"/>
        <w:autoSpaceDN w:val="0"/>
        <w:adjustRightInd w:val="0"/>
        <w:ind w:left="5761" w:hanging="5761"/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</w:pPr>
      <w:r>
        <w:rPr>
          <w:b/>
          <w:sz w:val="32"/>
          <w:szCs w:val="32"/>
        </w:rPr>
        <w:t>Task 4</w:t>
      </w:r>
      <w:r w:rsidRPr="007A3539"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 xml:space="preserve"> </w:t>
      </w:r>
      <w:r>
        <w:rPr>
          <w:rFonts w:eastAsiaTheme="minorEastAsia"/>
          <w:bCs/>
          <w:color w:val="000000" w:themeColor="text1"/>
          <w:spacing w:val="0"/>
          <w:sz w:val="24"/>
          <w:szCs w:val="24"/>
          <w:lang w:val="en-US" w:eastAsia="ja-JP"/>
        </w:rPr>
        <w:tab/>
      </w:r>
      <w:r w:rsidRPr="007A3539"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br/>
      </w:r>
    </w:p>
    <w:p w14:paraId="1FAC1C4E" w14:textId="0A58F05F" w:rsidR="00F24421" w:rsidRDefault="00F24421" w:rsidP="00F24421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TYPE: 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Extended Response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>
        <w:rPr>
          <w:rFonts w:eastAsiaTheme="minorEastAsia"/>
          <w:b/>
          <w:bCs/>
          <w:color w:val="000000" w:themeColor="text1"/>
          <w:spacing w:val="0"/>
          <w:sz w:val="32"/>
          <w:szCs w:val="24"/>
          <w:lang w:val="en-US" w:eastAsia="ja-JP"/>
        </w:rPr>
        <w:tab/>
      </w:r>
    </w:p>
    <w:p w14:paraId="16DC56F6" w14:textId="42A8E48C" w:rsidR="00F24421" w:rsidRDefault="00F24421" w:rsidP="00F24421">
      <w:pPr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411D65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>TIME: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 40 minutes</w:t>
      </w:r>
    </w:p>
    <w:p w14:paraId="7277D5A3" w14:textId="77777777" w:rsidR="00C42575" w:rsidRDefault="00C42575" w:rsidP="00641C7C">
      <w:pPr>
        <w:rPr>
          <w:b/>
          <w:sz w:val="36"/>
          <w:szCs w:val="36"/>
        </w:rPr>
      </w:pPr>
    </w:p>
    <w:p w14:paraId="21C0F27C" w14:textId="294FB8F8" w:rsidR="00F24421" w:rsidRPr="00C325B8" w:rsidRDefault="00F24421" w:rsidP="00641C7C">
      <w:pPr>
        <w:rPr>
          <w:b/>
          <w:sz w:val="36"/>
          <w:szCs w:val="36"/>
        </w:rPr>
      </w:pPr>
      <w:r w:rsidRPr="00C325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456B2" wp14:editId="35A8E29D">
                <wp:simplePos x="0" y="0"/>
                <wp:positionH relativeFrom="column">
                  <wp:posOffset>-63353</wp:posOffset>
                </wp:positionH>
                <wp:positionV relativeFrom="paragraph">
                  <wp:posOffset>194554</wp:posOffset>
                </wp:positionV>
                <wp:extent cx="6629400" cy="659423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5942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DD35C8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YOUR TASK:</w:t>
                            </w:r>
                          </w:p>
                          <w:p w14:paraId="756501E2" w14:textId="77777777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A47B687" w14:textId="2EFFB6C8" w:rsidR="00E843C3" w:rsidRPr="00835119" w:rsidRDefault="00E843C3" w:rsidP="006725E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35119">
                              <w:rPr>
                                <w:b/>
                                <w:sz w:val="24"/>
                                <w:szCs w:val="24"/>
                              </w:rPr>
                              <w:t>Answer ALL parts of the following question:</w:t>
                            </w:r>
                          </w:p>
                          <w:p w14:paraId="2313D021" w14:textId="77777777" w:rsidR="006725E0" w:rsidRPr="006725E0" w:rsidRDefault="006725E0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19024805" w14:textId="5DC3AB15" w:rsidR="00EA2CBC" w:rsidRPr="00EA2CBC" w:rsidRDefault="00835119" w:rsidP="00EA2CBC">
                            <w:pPr>
                              <w:tabs>
                                <w:tab w:val="right" w:pos="9360"/>
                              </w:tabs>
                            </w:pPr>
                            <w:r w:rsidRPr="00835119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 </w:t>
                            </w:r>
                            <w:r w:rsidR="00EA2CBC" w:rsidRPr="00EA2CBC">
      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                      </w:r>
                          </w:p>
                          <w:p w14:paraId="0791A2DD" w14:textId="77777777" w:rsidR="00EA2CBC" w:rsidRDefault="00EA2CBC" w:rsidP="00EA2CBC">
                            <w:pPr>
                              <w:tabs>
                                <w:tab w:val="right" w:pos="9360"/>
                              </w:tabs>
                            </w:pPr>
                          </w:p>
                          <w:p w14:paraId="7921B0DA" w14:textId="3ABEF788" w:rsidR="00EA2CBC" w:rsidRDefault="00EA2CBC" w:rsidP="00EA2CBC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right" w:pos="9360"/>
                              </w:tabs>
                            </w:pPr>
                            <w:r>
                              <w:t xml:space="preserve">Describe the processes that occurred in Jennifer’s immune system at the time of vaccination. </w:t>
                            </w:r>
                          </w:p>
                          <w:p w14:paraId="1C8AA0B8" w14:textId="77777777" w:rsidR="00EA2CBC" w:rsidRDefault="00EA2CBC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  <w:r>
                              <w:t xml:space="preserve">                                                                                                                                           (15 marks)</w:t>
                            </w:r>
                          </w:p>
                          <w:p w14:paraId="466B4D66" w14:textId="77777777" w:rsidR="00392885" w:rsidRDefault="00392885" w:rsidP="00392885">
                            <w:pPr>
                              <w:tabs>
                                <w:tab w:val="right" w:pos="9360"/>
                              </w:tabs>
                              <w:jc w:val="right"/>
                            </w:pPr>
                          </w:p>
                          <w:p w14:paraId="1D8509D7" w14:textId="20B02E2E" w:rsidR="00392885" w:rsidRPr="00392885" w:rsidRDefault="00EA2CBC" w:rsidP="0039288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2"/>
                              </w:numPr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>Explain the difference between Jennifer’s response and John’s response when they were exposed</w:t>
                            </w:r>
                            <w:r w:rsidR="00C2155F">
                              <w:t xml:space="preserve"> to the pathogen as teenagers.</w:t>
                            </w:r>
                            <w:r>
                              <w:t xml:space="preserve">                                                                                            </w:t>
                            </w:r>
                          </w:p>
                          <w:p w14:paraId="7524B892" w14:textId="13D73109" w:rsidR="00093157" w:rsidRPr="00392885" w:rsidRDefault="00EA2CBC" w:rsidP="00301AB8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 w:line="340" w:lineRule="atLeast"/>
                              <w:jc w:val="right"/>
                              <w:rPr>
                                <w:rFonts w:ascii="Times" w:eastAsiaTheme="minorEastAsia" w:hAnsi="Times" w:cs="Times"/>
                                <w:spacing w:val="0"/>
                                <w:lang w:eastAsia="en-US"/>
                              </w:rPr>
                            </w:pPr>
                            <w:r>
                              <w:t>(5 marks)</w:t>
                            </w:r>
                          </w:p>
                          <w:p w14:paraId="4E34665E" w14:textId="4B4C9E3B" w:rsidR="00835119" w:rsidRDefault="00835119" w:rsidP="00835119">
                            <w:pPr>
                              <w:ind w:hanging="11"/>
                              <w:rPr>
                                <w:iCs/>
                              </w:rPr>
                            </w:pPr>
                            <w:r w:rsidRPr="00835119">
                              <w:rPr>
                                <w:b/>
                                <w:iCs/>
                              </w:rPr>
                              <w:t>2.</w:t>
                            </w:r>
                            <w:r>
                              <w:rPr>
                                <w:iCs/>
                              </w:rPr>
                              <w:t xml:space="preserve"> A </w:t>
                            </w:r>
                            <w:r w:rsidR="008D6A2C">
                              <w:rPr>
                                <w:iCs/>
                              </w:rPr>
                              <w:t xml:space="preserve">few years ago a </w:t>
                            </w:r>
                            <w:r>
                              <w:rPr>
                                <w:iCs/>
                              </w:rPr>
                              <w:t xml:space="preserve">superbug was discovered in the United Kingdom (UK). The micro-organism, ‘NDM-1’, is resistant to almost all antibiotics and is likely to spread worldwide. The superbug is even resistant to a class of antibiotics, known as Carbapenems, which are used when all other types of antibiotics have failed.  </w:t>
                            </w:r>
                          </w:p>
                          <w:p w14:paraId="4B481118" w14:textId="77777777" w:rsidR="00835119" w:rsidRDefault="00835119" w:rsidP="00835119">
                            <w:pPr>
                              <w:ind w:left="720" w:hanging="720"/>
                              <w:rPr>
                                <w:iCs/>
                              </w:rPr>
                            </w:pPr>
                          </w:p>
                          <w:p w14:paraId="20A81619" w14:textId="06AE3F50" w:rsidR="00835119" w:rsidRPr="00835119" w:rsidRDefault="00C2155F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rPr>
                                <w:iCs/>
                              </w:rPr>
                              <w:t>Explain w</w:t>
                            </w:r>
                            <w:r w:rsidRPr="00835119">
                              <w:rPr>
                                <w:iCs/>
                              </w:rPr>
                              <w:t xml:space="preserve">hat </w:t>
                            </w:r>
                            <w:r w:rsidR="00835119" w:rsidRPr="00835119">
                              <w:rPr>
                                <w:iCs/>
                              </w:rPr>
                              <w:t>an antibiotic</w:t>
                            </w:r>
                            <w:r>
                              <w:rPr>
                                <w:iCs/>
                              </w:rPr>
                              <w:t xml:space="preserve"> is</w:t>
                            </w:r>
                            <w:ins w:id="0" w:author="JACKSON Renae [Ashdale Secondary College]" w:date="2021-04-18T20:10:00Z">
                              <w:r w:rsidR="00F03D62">
                                <w:rPr>
                                  <w:iCs/>
                                </w:rPr>
                                <w:t>.</w:t>
                              </w:r>
                            </w:ins>
                            <w:r w:rsidR="00835119" w:rsidRPr="00835119"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</w:rPr>
                              <w:t xml:space="preserve">Identify </w:t>
                            </w:r>
                            <w:r w:rsidR="00835119" w:rsidRPr="00835119">
                              <w:rPr>
                                <w:iCs/>
                              </w:rPr>
                              <w:t xml:space="preserve">what circumstances antibiotics </w:t>
                            </w:r>
                            <w:r>
                              <w:rPr>
                                <w:iCs/>
                              </w:rPr>
                              <w:t xml:space="preserve">are </w:t>
                            </w:r>
                            <w:r w:rsidR="00835119" w:rsidRPr="00835119">
                              <w:rPr>
                                <w:iCs/>
                              </w:rPr>
                              <w:t>used</w:t>
                            </w:r>
                            <w:r>
                              <w:rPr>
                                <w:iCs/>
                              </w:rPr>
                              <w:t xml:space="preserve"> in</w:t>
                            </w:r>
                            <w:r w:rsidR="00835119" w:rsidRPr="00835119">
                              <w:rPr>
                                <w:iCs/>
                              </w:rPr>
                              <w:t xml:space="preserve"> and </w:t>
                            </w:r>
                            <w:r>
                              <w:rPr>
                                <w:iCs/>
                              </w:rPr>
                              <w:t xml:space="preserve">describe the </w:t>
                            </w:r>
                            <w:r w:rsidR="00835119" w:rsidRPr="00835119">
                              <w:rPr>
                                <w:iCs/>
                              </w:rPr>
                              <w:t>effects they have on micro-organisms</w:t>
                            </w:r>
                            <w:r w:rsidR="00F03D62">
                              <w:rPr>
                                <w:iCs/>
                              </w:rPr>
                              <w:t>.</w:t>
                            </w:r>
                          </w:p>
                          <w:p w14:paraId="704388E5" w14:textId="09CB7245" w:rsidR="00835119" w:rsidRPr="00835119" w:rsidRDefault="00835119" w:rsidP="00835119">
                            <w:pPr>
                              <w:pStyle w:val="ListParagraph"/>
                              <w:ind w:left="8640"/>
                            </w:pPr>
                            <w:r>
                              <w:rPr>
                                <w:iCs/>
                              </w:rPr>
                              <w:t xml:space="preserve">          (4 marks)</w:t>
                            </w:r>
                            <w:r>
                              <w:rPr>
                                <w:iCs/>
                              </w:rPr>
                              <w:br/>
                            </w:r>
                          </w:p>
                          <w:p w14:paraId="3AFF99A2" w14:textId="0B566437" w:rsidR="00835119" w:rsidRPr="00835119" w:rsidRDefault="00835119" w:rsidP="00835119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835119">
                              <w:rPr>
                                <w:iCs/>
                              </w:rPr>
                              <w:t>Discuss how microorganism</w:t>
                            </w:r>
                            <w:r w:rsidR="008D6A2C">
                              <w:rPr>
                                <w:iCs/>
                              </w:rPr>
                              <w:t>s</w:t>
                            </w:r>
                            <w:r w:rsidRPr="00835119">
                              <w:rPr>
                                <w:iCs/>
                              </w:rPr>
                              <w:t>,</w:t>
                            </w:r>
                            <w:r w:rsidR="008D6A2C">
                              <w:rPr>
                                <w:iCs/>
                              </w:rPr>
                              <w:t xml:space="preserve"> such as</w:t>
                            </w:r>
                            <w:r w:rsidRPr="00835119">
                              <w:rPr>
                                <w:iCs/>
                              </w:rPr>
                              <w:t xml:space="preserve"> NDM-1, become antibiotic-resistant. </w:t>
                            </w:r>
                          </w:p>
                          <w:p w14:paraId="3A65184B" w14:textId="3A0AE031" w:rsidR="00E843C3" w:rsidRDefault="00835119" w:rsidP="00565CCD">
                            <w:pPr>
                              <w:ind w:left="8640"/>
                            </w:pPr>
                            <w:r>
                              <w:t xml:space="preserve">          (6</w:t>
                            </w:r>
                            <w:r w:rsidRPr="005F3BEB">
                              <w:t xml:space="preserve"> marks)</w:t>
                            </w:r>
                          </w:p>
                          <w:p w14:paraId="7401A966" w14:textId="77777777" w:rsidR="00A92696" w:rsidRDefault="00A92696" w:rsidP="006725E0"/>
                          <w:p w14:paraId="7F037602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Time allowed for completion of the task:</w:t>
                            </w:r>
                          </w:p>
                          <w:p w14:paraId="42D32708" w14:textId="77777777" w:rsidR="00E843C3" w:rsidRDefault="00E843C3" w:rsidP="006725E0"/>
                          <w:p w14:paraId="7B9A554B" w14:textId="16474F47" w:rsidR="00E843C3" w:rsidRDefault="00835119" w:rsidP="006725E0">
                            <w:r>
                              <w:t>4</w:t>
                            </w:r>
                            <w:r w:rsidR="00301AB8">
                              <w:t>0 mins in class</w:t>
                            </w:r>
                          </w:p>
                          <w:p w14:paraId="034EB887" w14:textId="51D8468D" w:rsidR="00301AB8" w:rsidRDefault="00AE0D6F" w:rsidP="006725E0">
                            <w:r>
                              <w:t>N</w:t>
                            </w:r>
                            <w:r w:rsidR="00301AB8">
                              <w:t>o notes permitted</w:t>
                            </w:r>
                          </w:p>
                          <w:p w14:paraId="6AC72198" w14:textId="77777777" w:rsidR="00E843C3" w:rsidRDefault="00E843C3" w:rsidP="006725E0"/>
                          <w:p w14:paraId="7460AE17" w14:textId="77777777" w:rsidR="00E843C3" w:rsidRDefault="00E843C3" w:rsidP="006725E0">
                            <w:pPr>
                              <w:rPr>
                                <w:b/>
                              </w:rPr>
                            </w:pPr>
                            <w:r w:rsidRPr="00A63D4B">
                              <w:rPr>
                                <w:b/>
                              </w:rPr>
                              <w:t>Task weighting</w:t>
                            </w:r>
                          </w:p>
                          <w:p w14:paraId="3C039B85" w14:textId="77777777" w:rsidR="00E843C3" w:rsidRPr="00A63D4B" w:rsidRDefault="00E843C3" w:rsidP="006725E0">
                            <w:pPr>
                              <w:rPr>
                                <w:b/>
                              </w:rPr>
                            </w:pPr>
                          </w:p>
                          <w:p w14:paraId="71721E32" w14:textId="77777777" w:rsidR="00E843C3" w:rsidRDefault="00E843C3" w:rsidP="006725E0">
                            <w:r>
                              <w:t xml:space="preserve">5% of the school mark for this pair of units </w:t>
                            </w:r>
                          </w:p>
                          <w:p w14:paraId="48B9059F" w14:textId="77777777" w:rsidR="00835119" w:rsidRDefault="00835119" w:rsidP="006725E0"/>
                          <w:p w14:paraId="7D1992C1" w14:textId="03000CD7" w:rsidR="00835119" w:rsidRPr="00835119" w:rsidRDefault="00835119" w:rsidP="006725E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835119">
                              <w:rPr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  <w:p w14:paraId="41FD5F0C" w14:textId="77777777" w:rsidR="00E843C3" w:rsidRPr="00C325B8" w:rsidRDefault="00E843C3" w:rsidP="006725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56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5pt;margin-top:15.3pt;width:522pt;height:5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" fillcolor="#d8d8d8 [2732]" stroked="f">
                <v:textbox>
                  <w:txbxContent>
                    <w:p w14:paraId="4DDD35C8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YOUR TASK:</w:t>
                      </w:r>
                    </w:p>
                    <w:p w14:paraId="756501E2" w14:textId="77777777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A47B687" w14:textId="2EFFB6C8" w:rsidR="00E843C3" w:rsidRPr="00835119" w:rsidRDefault="00E843C3" w:rsidP="006725E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35119">
                        <w:rPr>
                          <w:b/>
                          <w:sz w:val="24"/>
                          <w:szCs w:val="24"/>
                        </w:rPr>
                        <w:t>Answer ALL parts of the following question:</w:t>
                      </w:r>
                    </w:p>
                    <w:p w14:paraId="2313D021" w14:textId="77777777" w:rsidR="006725E0" w:rsidRPr="006725E0" w:rsidRDefault="006725E0" w:rsidP="006725E0">
                      <w:pPr>
                        <w:rPr>
                          <w:b/>
                        </w:rPr>
                      </w:pPr>
                    </w:p>
                    <w:p w14:paraId="19024805" w14:textId="5DC3AB15" w:rsidR="00EA2CBC" w:rsidRPr="00EA2CBC" w:rsidRDefault="00835119" w:rsidP="00EA2CBC">
                      <w:pPr>
                        <w:tabs>
                          <w:tab w:val="right" w:pos="9360"/>
                        </w:tabs>
                      </w:pPr>
                      <w:r w:rsidRPr="00835119">
                        <w:rPr>
                          <w:b/>
                        </w:rPr>
                        <w:t>1.</w:t>
                      </w:r>
                      <w:r>
                        <w:t xml:space="preserve"> </w:t>
                      </w:r>
                      <w:r w:rsidR="00EA2CBC" w:rsidRPr="00EA2CBC">
                        <w:t>John was not immunised against whooping cough when he was an infant. As a teenager he was exposed to the pathogen that caused the disease and became very sick. Jennifer was vaccinated as an infant and when exposed as a teenager she did not contract the disease.</w:t>
                      </w:r>
                    </w:p>
                    <w:p w14:paraId="0791A2DD" w14:textId="77777777" w:rsidR="00EA2CBC" w:rsidRDefault="00EA2CBC" w:rsidP="00EA2CBC">
                      <w:pPr>
                        <w:tabs>
                          <w:tab w:val="right" w:pos="9360"/>
                        </w:tabs>
                      </w:pPr>
                    </w:p>
                    <w:p w14:paraId="7921B0DA" w14:textId="3ABEF788" w:rsidR="00EA2CBC" w:rsidRDefault="00EA2CBC" w:rsidP="00EA2CBC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right" w:pos="9360"/>
                        </w:tabs>
                      </w:pPr>
                      <w:r>
                        <w:t xml:space="preserve">Describe the processes that occurred in Jennifer’s immune system at the time of vaccination. </w:t>
                      </w:r>
                    </w:p>
                    <w:p w14:paraId="1C8AA0B8" w14:textId="77777777" w:rsidR="00EA2CBC" w:rsidRDefault="00EA2CBC" w:rsidP="00392885">
                      <w:pPr>
                        <w:tabs>
                          <w:tab w:val="right" w:pos="9360"/>
                        </w:tabs>
                        <w:jc w:val="right"/>
                      </w:pPr>
                      <w:r>
                        <w:t xml:space="preserve">                                                                                                                                           (15 marks)</w:t>
                      </w:r>
                    </w:p>
                    <w:p w14:paraId="466B4D66" w14:textId="77777777" w:rsidR="00392885" w:rsidRDefault="00392885" w:rsidP="00392885">
                      <w:pPr>
                        <w:tabs>
                          <w:tab w:val="right" w:pos="9360"/>
                        </w:tabs>
                        <w:jc w:val="right"/>
                      </w:pPr>
                    </w:p>
                    <w:p w14:paraId="1D8509D7" w14:textId="20B02E2E" w:rsidR="00392885" w:rsidRPr="00392885" w:rsidRDefault="00EA2CBC" w:rsidP="00392885">
                      <w:pPr>
                        <w:pStyle w:val="ListParagraph"/>
                        <w:widowControl w:val="0"/>
                        <w:numPr>
                          <w:ilvl w:val="0"/>
                          <w:numId w:val="32"/>
                        </w:numPr>
                        <w:autoSpaceDE w:val="0"/>
                        <w:autoSpaceDN w:val="0"/>
                        <w:adjustRightInd w:val="0"/>
                        <w:spacing w:after="240" w:line="340" w:lineRule="atLeas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>Explain the difference between Jennifer’s response and John’s response when they were exposed</w:t>
                      </w:r>
                      <w:r w:rsidR="00C2155F">
                        <w:t xml:space="preserve"> to the pathogen as teenagers.</w:t>
                      </w:r>
                      <w:r>
                        <w:t xml:space="preserve">                                                                                            </w:t>
                      </w:r>
                    </w:p>
                    <w:p w14:paraId="7524B892" w14:textId="13D73109" w:rsidR="00093157" w:rsidRPr="00392885" w:rsidRDefault="00EA2CBC" w:rsidP="00301AB8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240" w:line="340" w:lineRule="atLeast"/>
                        <w:jc w:val="right"/>
                        <w:rPr>
                          <w:rFonts w:ascii="Times" w:eastAsiaTheme="minorEastAsia" w:hAnsi="Times" w:cs="Times"/>
                          <w:spacing w:val="0"/>
                          <w:lang w:eastAsia="en-US"/>
                        </w:rPr>
                      </w:pPr>
                      <w:r>
                        <w:t>(5 marks)</w:t>
                      </w:r>
                    </w:p>
                    <w:p w14:paraId="4E34665E" w14:textId="4B4C9E3B" w:rsidR="00835119" w:rsidRDefault="00835119" w:rsidP="00835119">
                      <w:pPr>
                        <w:ind w:hanging="11"/>
                        <w:rPr>
                          <w:iCs/>
                        </w:rPr>
                      </w:pPr>
                      <w:r w:rsidRPr="00835119">
                        <w:rPr>
                          <w:b/>
                          <w:iCs/>
                        </w:rPr>
                        <w:t>2.</w:t>
                      </w:r>
                      <w:r>
                        <w:rPr>
                          <w:iCs/>
                        </w:rPr>
                        <w:t xml:space="preserve"> A </w:t>
                      </w:r>
                      <w:r w:rsidR="008D6A2C">
                        <w:rPr>
                          <w:iCs/>
                        </w:rPr>
                        <w:t xml:space="preserve">few years ago a </w:t>
                      </w:r>
                      <w:r>
                        <w:rPr>
                          <w:iCs/>
                        </w:rPr>
                        <w:t xml:space="preserve">superbug was discovered in the United Kingdom (UK). The micro-organism, ‘NDM-1’, is resistant to almost all antibiotics and is likely to spread worldwide. The superbug is even resistant to a class of antibiotics, known as Carbapenems, which are used when all other types of antibiotics have failed.  </w:t>
                      </w:r>
                    </w:p>
                    <w:p w14:paraId="4B481118" w14:textId="77777777" w:rsidR="00835119" w:rsidRDefault="00835119" w:rsidP="00835119">
                      <w:pPr>
                        <w:ind w:left="720" w:hanging="720"/>
                        <w:rPr>
                          <w:iCs/>
                        </w:rPr>
                      </w:pPr>
                    </w:p>
                    <w:p w14:paraId="20A81619" w14:textId="06AE3F50" w:rsidR="00835119" w:rsidRPr="00835119" w:rsidRDefault="00C2155F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>
                        <w:rPr>
                          <w:iCs/>
                        </w:rPr>
                        <w:t>Explain w</w:t>
                      </w:r>
                      <w:r w:rsidRPr="00835119">
                        <w:rPr>
                          <w:iCs/>
                        </w:rPr>
                        <w:t xml:space="preserve">hat </w:t>
                      </w:r>
                      <w:r w:rsidR="00835119" w:rsidRPr="00835119">
                        <w:rPr>
                          <w:iCs/>
                        </w:rPr>
                        <w:t>an antibiotic</w:t>
                      </w:r>
                      <w:r>
                        <w:rPr>
                          <w:iCs/>
                        </w:rPr>
                        <w:t xml:space="preserve"> is</w:t>
                      </w:r>
                      <w:ins w:id="1" w:author="JACKSON Renae [Ashdale Secondary College]" w:date="2021-04-18T20:10:00Z">
                        <w:r w:rsidR="00F03D62">
                          <w:rPr>
                            <w:iCs/>
                          </w:rPr>
                          <w:t>.</w:t>
                        </w:r>
                      </w:ins>
                      <w:r w:rsidR="00835119" w:rsidRPr="00835119">
                        <w:rPr>
                          <w:iCs/>
                        </w:rPr>
                        <w:t xml:space="preserve"> </w:t>
                      </w:r>
                      <w:r>
                        <w:rPr>
                          <w:iCs/>
                        </w:rPr>
                        <w:t xml:space="preserve">Identify </w:t>
                      </w:r>
                      <w:r w:rsidR="00835119" w:rsidRPr="00835119">
                        <w:rPr>
                          <w:iCs/>
                        </w:rPr>
                        <w:t xml:space="preserve">what circumstances antibiotics </w:t>
                      </w:r>
                      <w:r>
                        <w:rPr>
                          <w:iCs/>
                        </w:rPr>
                        <w:t xml:space="preserve">are </w:t>
                      </w:r>
                      <w:r w:rsidR="00835119" w:rsidRPr="00835119">
                        <w:rPr>
                          <w:iCs/>
                        </w:rPr>
                        <w:t>used</w:t>
                      </w:r>
                      <w:r>
                        <w:rPr>
                          <w:iCs/>
                        </w:rPr>
                        <w:t xml:space="preserve"> in</w:t>
                      </w:r>
                      <w:r w:rsidR="00835119" w:rsidRPr="00835119">
                        <w:rPr>
                          <w:iCs/>
                        </w:rPr>
                        <w:t xml:space="preserve"> and </w:t>
                      </w:r>
                      <w:r>
                        <w:rPr>
                          <w:iCs/>
                        </w:rPr>
                        <w:t xml:space="preserve">describe the </w:t>
                      </w:r>
                      <w:r w:rsidR="00835119" w:rsidRPr="00835119">
                        <w:rPr>
                          <w:iCs/>
                        </w:rPr>
                        <w:t>effects they have on micro-organisms</w:t>
                      </w:r>
                      <w:r w:rsidR="00F03D62">
                        <w:rPr>
                          <w:iCs/>
                        </w:rPr>
                        <w:t>.</w:t>
                      </w:r>
                    </w:p>
                    <w:p w14:paraId="704388E5" w14:textId="09CB7245" w:rsidR="00835119" w:rsidRPr="00835119" w:rsidRDefault="00835119" w:rsidP="00835119">
                      <w:pPr>
                        <w:pStyle w:val="ListParagraph"/>
                        <w:ind w:left="8640"/>
                      </w:pPr>
                      <w:r>
                        <w:rPr>
                          <w:iCs/>
                        </w:rPr>
                        <w:t xml:space="preserve">          (4 marks)</w:t>
                      </w:r>
                      <w:r>
                        <w:rPr>
                          <w:iCs/>
                        </w:rPr>
                        <w:br/>
                      </w:r>
                    </w:p>
                    <w:p w14:paraId="3AFF99A2" w14:textId="0B566437" w:rsidR="00835119" w:rsidRPr="00835119" w:rsidRDefault="00835119" w:rsidP="00835119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835119">
                        <w:rPr>
                          <w:iCs/>
                        </w:rPr>
                        <w:t>Discuss how microorganism</w:t>
                      </w:r>
                      <w:r w:rsidR="008D6A2C">
                        <w:rPr>
                          <w:iCs/>
                        </w:rPr>
                        <w:t>s</w:t>
                      </w:r>
                      <w:r w:rsidRPr="00835119">
                        <w:rPr>
                          <w:iCs/>
                        </w:rPr>
                        <w:t>,</w:t>
                      </w:r>
                      <w:r w:rsidR="008D6A2C">
                        <w:rPr>
                          <w:iCs/>
                        </w:rPr>
                        <w:t xml:space="preserve"> such as</w:t>
                      </w:r>
                      <w:r w:rsidRPr="00835119">
                        <w:rPr>
                          <w:iCs/>
                        </w:rPr>
                        <w:t xml:space="preserve"> NDM-1, become antibiotic-resistant. </w:t>
                      </w:r>
                    </w:p>
                    <w:p w14:paraId="3A65184B" w14:textId="3A0AE031" w:rsidR="00E843C3" w:rsidRDefault="00835119" w:rsidP="00565CCD">
                      <w:pPr>
                        <w:ind w:left="8640"/>
                      </w:pPr>
                      <w:r>
                        <w:t xml:space="preserve">          (6</w:t>
                      </w:r>
                      <w:r w:rsidRPr="005F3BEB">
                        <w:t xml:space="preserve"> marks)</w:t>
                      </w:r>
                    </w:p>
                    <w:p w14:paraId="7401A966" w14:textId="77777777" w:rsidR="00A92696" w:rsidRDefault="00A92696" w:rsidP="006725E0"/>
                    <w:p w14:paraId="7F037602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Time allowed for completion of the task:</w:t>
                      </w:r>
                    </w:p>
                    <w:p w14:paraId="42D32708" w14:textId="77777777" w:rsidR="00E843C3" w:rsidRDefault="00E843C3" w:rsidP="006725E0"/>
                    <w:p w14:paraId="7B9A554B" w14:textId="16474F47" w:rsidR="00E843C3" w:rsidRDefault="00835119" w:rsidP="006725E0">
                      <w:r>
                        <w:t>4</w:t>
                      </w:r>
                      <w:r w:rsidR="00301AB8">
                        <w:t>0 mins in class</w:t>
                      </w:r>
                    </w:p>
                    <w:p w14:paraId="034EB887" w14:textId="51D8468D" w:rsidR="00301AB8" w:rsidRDefault="00AE0D6F" w:rsidP="006725E0">
                      <w:r>
                        <w:t>N</w:t>
                      </w:r>
                      <w:r w:rsidR="00301AB8">
                        <w:t>o notes permitted</w:t>
                      </w:r>
                    </w:p>
                    <w:p w14:paraId="6AC72198" w14:textId="77777777" w:rsidR="00E843C3" w:rsidRDefault="00E843C3" w:rsidP="006725E0"/>
                    <w:p w14:paraId="7460AE17" w14:textId="77777777" w:rsidR="00E843C3" w:rsidRDefault="00E843C3" w:rsidP="006725E0">
                      <w:pPr>
                        <w:rPr>
                          <w:b/>
                        </w:rPr>
                      </w:pPr>
                      <w:r w:rsidRPr="00A63D4B">
                        <w:rPr>
                          <w:b/>
                        </w:rPr>
                        <w:t>Task weighting</w:t>
                      </w:r>
                    </w:p>
                    <w:p w14:paraId="3C039B85" w14:textId="77777777" w:rsidR="00E843C3" w:rsidRPr="00A63D4B" w:rsidRDefault="00E843C3" w:rsidP="006725E0">
                      <w:pPr>
                        <w:rPr>
                          <w:b/>
                        </w:rPr>
                      </w:pPr>
                    </w:p>
                    <w:p w14:paraId="71721E32" w14:textId="77777777" w:rsidR="00E843C3" w:rsidRDefault="00E843C3" w:rsidP="006725E0">
                      <w:r>
                        <w:t xml:space="preserve">5% of the school mark for this pair of units </w:t>
                      </w:r>
                    </w:p>
                    <w:p w14:paraId="48B9059F" w14:textId="77777777" w:rsidR="00835119" w:rsidRDefault="00835119" w:rsidP="006725E0"/>
                    <w:p w14:paraId="7D1992C1" w14:textId="03000CD7" w:rsidR="00835119" w:rsidRPr="00835119" w:rsidRDefault="00835119" w:rsidP="006725E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35119">
                        <w:rPr>
                          <w:b/>
                          <w:sz w:val="28"/>
                          <w:szCs w:val="28"/>
                        </w:rPr>
                        <w:t xml:space="preserve">Total </w:t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835119">
                        <w:rPr>
                          <w:b/>
                          <w:sz w:val="28"/>
                          <w:szCs w:val="28"/>
                        </w:rPr>
                        <w:t>/30</w:t>
                      </w:r>
                    </w:p>
                    <w:p w14:paraId="41FD5F0C" w14:textId="77777777" w:rsidR="00E843C3" w:rsidRPr="00C325B8" w:rsidRDefault="00E843C3" w:rsidP="006725E0"/>
                  </w:txbxContent>
                </v:textbox>
              </v:shape>
            </w:pict>
          </mc:Fallback>
        </mc:AlternateContent>
      </w:r>
    </w:p>
    <w:p w14:paraId="6D0470D1" w14:textId="28CE0EC1" w:rsidR="002431D8" w:rsidRDefault="002431D8" w:rsidP="00641C7C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</w:p>
    <w:p w14:paraId="25EB0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91E6C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9CE5B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AF0BB9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53A85B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A0C529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6E3F90A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C3CCDB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F386363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80C2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9BFE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0FF8E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7B7650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D91424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2A90C06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0BE4D8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74D68F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613A293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21DBAA7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2961E6B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8B7C802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73B607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8E3BD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35CEE5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B0F1D3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EE289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74F419FD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B3DDABC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F96B3F8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465E17F4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2F2E8DF0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5E5F231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3380598E" w14:textId="77777777" w:rsidR="002431D8" w:rsidRP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5E74389E" w14:textId="5DF85F32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C68ED5D" w14:textId="77777777" w:rsidR="00641C7C" w:rsidRDefault="00641C7C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0066C75B" w14:textId="77777777" w:rsidR="002431D8" w:rsidRDefault="002431D8" w:rsidP="002431D8">
      <w:pPr>
        <w:rPr>
          <w:rFonts w:eastAsiaTheme="minorEastAsia"/>
          <w:sz w:val="24"/>
          <w:szCs w:val="24"/>
          <w:lang w:val="en-US" w:eastAsia="ja-JP"/>
        </w:rPr>
      </w:pPr>
    </w:p>
    <w:p w14:paraId="11022AF3" w14:textId="77777777" w:rsidR="001925D9" w:rsidRDefault="001925D9" w:rsidP="001925D9">
      <w:pPr>
        <w:widowControl w:val="0"/>
        <w:autoSpaceDE w:val="0"/>
        <w:autoSpaceDN w:val="0"/>
        <w:adjustRightInd w:val="0"/>
        <w:spacing w:after="240"/>
        <w:rPr>
          <w:rFonts w:eastAsiaTheme="minorEastAsia"/>
          <w:sz w:val="24"/>
          <w:szCs w:val="24"/>
          <w:lang w:val="en-US" w:eastAsia="ja-JP"/>
        </w:rPr>
      </w:pPr>
    </w:p>
    <w:p w14:paraId="6F01BCA0" w14:textId="186DB3FA" w:rsidR="00B4663E" w:rsidRDefault="00B4663E" w:rsidP="00B4663E">
      <w:pPr>
        <w:spacing w:line="360" w:lineRule="auto"/>
        <w:rPr>
          <w:rFonts w:ascii="Times New Roman" w:hAnsi="Times New Roman" w:cs="Times New Roman"/>
          <w:spacing w:val="0"/>
          <w:sz w:val="20"/>
          <w:szCs w:val="20"/>
        </w:rPr>
      </w:pPr>
      <w:r>
        <w:rPr>
          <w:sz w:val="20"/>
          <w:szCs w:val="20"/>
        </w:rPr>
        <w:lastRenderedPageBreak/>
        <w:t>Question _________ 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203C64" w14:textId="53BF6248" w:rsidR="00B4663E" w:rsidRDefault="00B4663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E3C270" w14:textId="77777777" w:rsidR="00B4663E" w:rsidRDefault="00B4663E" w:rsidP="00B4663E">
      <w:pPr>
        <w:spacing w:line="360" w:lineRule="auto"/>
        <w:rPr>
          <w:rFonts w:ascii="Times New Roman" w:hAnsi="Times New Roman" w:cs="Times New Roman"/>
          <w:spacing w:val="0"/>
          <w:sz w:val="20"/>
          <w:szCs w:val="20"/>
        </w:rPr>
      </w:pPr>
      <w:r>
        <w:rPr>
          <w:sz w:val="20"/>
          <w:szCs w:val="20"/>
        </w:rPr>
        <w:lastRenderedPageBreak/>
        <w:t>Question 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A70E97" w14:textId="77777777" w:rsidR="00B4663E" w:rsidRDefault="00B4663E" w:rsidP="00B4663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  <w:sz w:val="36"/>
          <w:szCs w:val="36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E790C6" w14:textId="77777777" w:rsidR="00B4663E" w:rsidRDefault="00B4663E" w:rsidP="00B4663E">
      <w:pPr>
        <w:spacing w:line="360" w:lineRule="auto"/>
        <w:rPr>
          <w:rFonts w:ascii="Times New Roman" w:hAnsi="Times New Roman" w:cs="Times New Roman"/>
          <w:spacing w:val="0"/>
          <w:sz w:val="20"/>
          <w:szCs w:val="20"/>
        </w:rPr>
      </w:pPr>
      <w:r>
        <w:rPr>
          <w:sz w:val="20"/>
          <w:szCs w:val="20"/>
        </w:rPr>
        <w:lastRenderedPageBreak/>
        <w:t>Question 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A9AE35" w14:textId="77777777" w:rsidR="00B4663E" w:rsidRDefault="00B4663E" w:rsidP="00B4663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  <w:sz w:val="36"/>
          <w:szCs w:val="36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8CFC86" w14:textId="77777777" w:rsidR="00B4663E" w:rsidRDefault="00B4663E" w:rsidP="00B4663E">
      <w:pPr>
        <w:spacing w:line="360" w:lineRule="auto"/>
        <w:rPr>
          <w:rFonts w:ascii="Times New Roman" w:hAnsi="Times New Roman" w:cs="Times New Roman"/>
          <w:spacing w:val="0"/>
          <w:sz w:val="20"/>
          <w:szCs w:val="20"/>
        </w:rPr>
      </w:pPr>
      <w:r>
        <w:rPr>
          <w:sz w:val="20"/>
          <w:szCs w:val="20"/>
        </w:rPr>
        <w:lastRenderedPageBreak/>
        <w:t>Question 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2A469C" w14:textId="7861E4B2" w:rsidR="00B4663E" w:rsidRDefault="00B4663E" w:rsidP="00B4663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A886E0" w14:textId="77777777" w:rsidR="00B4663E" w:rsidRDefault="00B4663E" w:rsidP="00B4663E">
      <w:pPr>
        <w:spacing w:line="360" w:lineRule="auto"/>
        <w:rPr>
          <w:rFonts w:ascii="Times New Roman" w:hAnsi="Times New Roman" w:cs="Times New Roman"/>
          <w:spacing w:val="0"/>
          <w:sz w:val="20"/>
          <w:szCs w:val="20"/>
        </w:rPr>
      </w:pPr>
      <w:r>
        <w:rPr>
          <w:sz w:val="20"/>
          <w:szCs w:val="20"/>
        </w:rPr>
        <w:lastRenderedPageBreak/>
        <w:t>Question 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4B23EE" w14:textId="77777777" w:rsidR="00B4663E" w:rsidRDefault="00B4663E" w:rsidP="00B4663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  <w:sz w:val="36"/>
          <w:szCs w:val="36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AE3228" w14:textId="77777777" w:rsidR="00B4663E" w:rsidRDefault="00B4663E" w:rsidP="00B4663E">
      <w:pPr>
        <w:spacing w:line="360" w:lineRule="auto"/>
        <w:rPr>
          <w:rFonts w:ascii="Times New Roman" w:hAnsi="Times New Roman" w:cs="Times New Roman"/>
          <w:spacing w:val="0"/>
          <w:sz w:val="20"/>
          <w:szCs w:val="20"/>
        </w:rPr>
      </w:pPr>
      <w:r>
        <w:rPr>
          <w:sz w:val="20"/>
          <w:szCs w:val="20"/>
        </w:rPr>
        <w:lastRenderedPageBreak/>
        <w:t>Question 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8F89DB" w14:textId="364D7EAC" w:rsidR="00B4663E" w:rsidRDefault="00B4663E" w:rsidP="00B4663E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b/>
          <w:sz w:val="36"/>
          <w:szCs w:val="36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4663E" w:rsidSect="00B15177">
      <w:pgSz w:w="11900" w:h="16840"/>
      <w:pgMar w:top="851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Avenir Book">
    <w:altName w:val="Avenir Book"/>
    <w:charset w:val="00"/>
    <w:family w:val="auto"/>
    <w:pitch w:val="variable"/>
    <w:sig w:usb0="800000AF" w:usb1="5000204A" w:usb2="00000000" w:usb3="00000000" w:csb0="0000009B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C363ABE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1C6682"/>
    <w:multiLevelType w:val="hybridMultilevel"/>
    <w:tmpl w:val="9D2E645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A5B88"/>
    <w:multiLevelType w:val="hybridMultilevel"/>
    <w:tmpl w:val="9A3A4E30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6162A0"/>
    <w:multiLevelType w:val="hybridMultilevel"/>
    <w:tmpl w:val="B0F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C41BE"/>
    <w:multiLevelType w:val="hybridMultilevel"/>
    <w:tmpl w:val="C4E2B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97CF0"/>
    <w:multiLevelType w:val="hybridMultilevel"/>
    <w:tmpl w:val="FF286380"/>
    <w:lvl w:ilvl="0" w:tplc="7C44C77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F0E8D"/>
    <w:multiLevelType w:val="hybridMultilevel"/>
    <w:tmpl w:val="EF16B09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2F479E"/>
    <w:multiLevelType w:val="hybridMultilevel"/>
    <w:tmpl w:val="59AA4DE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596D9A"/>
    <w:multiLevelType w:val="hybridMultilevel"/>
    <w:tmpl w:val="D2361EAA"/>
    <w:lvl w:ilvl="0" w:tplc="7EF4B97C">
      <w:numFmt w:val="bullet"/>
      <w:lvlText w:val=""/>
      <w:lvlJc w:val="left"/>
      <w:pPr>
        <w:ind w:left="72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7CFF"/>
    <w:multiLevelType w:val="hybridMultilevel"/>
    <w:tmpl w:val="4A007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D1CF5"/>
    <w:multiLevelType w:val="hybridMultilevel"/>
    <w:tmpl w:val="258A6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04263"/>
    <w:multiLevelType w:val="hybridMultilevel"/>
    <w:tmpl w:val="85E8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B532A"/>
    <w:multiLevelType w:val="hybridMultilevel"/>
    <w:tmpl w:val="57F247CE"/>
    <w:lvl w:ilvl="0" w:tplc="554242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E4C47"/>
    <w:multiLevelType w:val="hybridMultilevel"/>
    <w:tmpl w:val="28944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6A35E7"/>
    <w:multiLevelType w:val="hybridMultilevel"/>
    <w:tmpl w:val="9A2630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FD273E"/>
    <w:multiLevelType w:val="hybridMultilevel"/>
    <w:tmpl w:val="3BAA351C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A727D8"/>
    <w:multiLevelType w:val="hybridMultilevel"/>
    <w:tmpl w:val="6C0A5D8C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55C46"/>
    <w:multiLevelType w:val="hybridMultilevel"/>
    <w:tmpl w:val="411E685E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3C7A3B"/>
    <w:multiLevelType w:val="hybridMultilevel"/>
    <w:tmpl w:val="D1C27546"/>
    <w:lvl w:ilvl="0" w:tplc="8DFA5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A0016"/>
    <w:multiLevelType w:val="hybridMultilevel"/>
    <w:tmpl w:val="D462498A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FB5D04"/>
    <w:multiLevelType w:val="hybridMultilevel"/>
    <w:tmpl w:val="3862704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422AE"/>
    <w:multiLevelType w:val="hybridMultilevel"/>
    <w:tmpl w:val="F7287F88"/>
    <w:lvl w:ilvl="0" w:tplc="F47CEDD0">
      <w:start w:val="2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36BF7"/>
    <w:multiLevelType w:val="hybridMultilevel"/>
    <w:tmpl w:val="31DAC11A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2A47C5"/>
    <w:multiLevelType w:val="hybridMultilevel"/>
    <w:tmpl w:val="61AEC1EA"/>
    <w:lvl w:ilvl="0" w:tplc="DD00D75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9356D"/>
    <w:multiLevelType w:val="hybridMultilevel"/>
    <w:tmpl w:val="C944B524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64E1B"/>
    <w:multiLevelType w:val="hybridMultilevel"/>
    <w:tmpl w:val="EB18BA2C"/>
    <w:lvl w:ilvl="0" w:tplc="71C87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F5BC4"/>
    <w:multiLevelType w:val="hybridMultilevel"/>
    <w:tmpl w:val="C5A24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F53E4"/>
    <w:multiLevelType w:val="hybridMultilevel"/>
    <w:tmpl w:val="270C6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13950"/>
    <w:multiLevelType w:val="hybridMultilevel"/>
    <w:tmpl w:val="CB8AF5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AF6B61"/>
    <w:multiLevelType w:val="hybridMultilevel"/>
    <w:tmpl w:val="85E8A796"/>
    <w:lvl w:ilvl="0" w:tplc="409608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22351"/>
    <w:multiLevelType w:val="hybridMultilevel"/>
    <w:tmpl w:val="315AD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E85AA7"/>
    <w:multiLevelType w:val="hybridMultilevel"/>
    <w:tmpl w:val="EBA477A0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84318"/>
    <w:multiLevelType w:val="hybridMultilevel"/>
    <w:tmpl w:val="13DAF4A6"/>
    <w:lvl w:ilvl="0" w:tplc="2FC61B2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73AC0"/>
    <w:multiLevelType w:val="hybridMultilevel"/>
    <w:tmpl w:val="817048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C23DDD"/>
    <w:multiLevelType w:val="hybridMultilevel"/>
    <w:tmpl w:val="0DE0BA02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0C3E28"/>
    <w:multiLevelType w:val="hybridMultilevel"/>
    <w:tmpl w:val="6CC2DB92"/>
    <w:lvl w:ilvl="0" w:tplc="F670C19C">
      <w:start w:val="1"/>
      <w:numFmt w:val="lowerLetter"/>
      <w:lvlText w:val="(%1)"/>
      <w:lvlJc w:val="left"/>
      <w:pPr>
        <w:ind w:left="36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BE166B"/>
    <w:multiLevelType w:val="hybridMultilevel"/>
    <w:tmpl w:val="CA5CA7DC"/>
    <w:lvl w:ilvl="0" w:tplc="BF70CEB2">
      <w:start w:val="10"/>
      <w:numFmt w:val="decimal"/>
      <w:lvlText w:val="(%1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B1BE2"/>
    <w:multiLevelType w:val="hybridMultilevel"/>
    <w:tmpl w:val="BFFEE976"/>
    <w:lvl w:ilvl="0" w:tplc="F670C19C">
      <w:start w:val="1"/>
      <w:numFmt w:val="lowerLetter"/>
      <w:lvlText w:val="(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E4F1C"/>
    <w:multiLevelType w:val="hybridMultilevel"/>
    <w:tmpl w:val="629C8A66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E12088"/>
    <w:multiLevelType w:val="hybridMultilevel"/>
    <w:tmpl w:val="6494DD08"/>
    <w:lvl w:ilvl="0" w:tplc="9C7CAA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Apple Chancery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67531"/>
    <w:multiLevelType w:val="hybridMultilevel"/>
    <w:tmpl w:val="3A7E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2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5"/>
  </w:num>
  <w:num w:numId="8">
    <w:abstractNumId w:val="10"/>
  </w:num>
  <w:num w:numId="9">
    <w:abstractNumId w:val="14"/>
  </w:num>
  <w:num w:numId="10">
    <w:abstractNumId w:val="23"/>
  </w:num>
  <w:num w:numId="11">
    <w:abstractNumId w:val="34"/>
  </w:num>
  <w:num w:numId="12">
    <w:abstractNumId w:val="37"/>
  </w:num>
  <w:num w:numId="13">
    <w:abstractNumId w:val="17"/>
  </w:num>
  <w:num w:numId="14">
    <w:abstractNumId w:val="38"/>
  </w:num>
  <w:num w:numId="15">
    <w:abstractNumId w:val="22"/>
  </w:num>
  <w:num w:numId="16">
    <w:abstractNumId w:val="9"/>
  </w:num>
  <w:num w:numId="17">
    <w:abstractNumId w:val="35"/>
  </w:num>
  <w:num w:numId="18">
    <w:abstractNumId w:val="7"/>
  </w:num>
  <w:num w:numId="19">
    <w:abstractNumId w:val="8"/>
  </w:num>
  <w:num w:numId="20">
    <w:abstractNumId w:val="2"/>
  </w:num>
  <w:num w:numId="21">
    <w:abstractNumId w:val="21"/>
  </w:num>
  <w:num w:numId="22">
    <w:abstractNumId w:val="16"/>
  </w:num>
  <w:num w:numId="23">
    <w:abstractNumId w:val="20"/>
  </w:num>
  <w:num w:numId="24">
    <w:abstractNumId w:val="25"/>
  </w:num>
  <w:num w:numId="25">
    <w:abstractNumId w:val="18"/>
  </w:num>
  <w:num w:numId="26">
    <w:abstractNumId w:val="19"/>
  </w:num>
  <w:num w:numId="27">
    <w:abstractNumId w:val="27"/>
  </w:num>
  <w:num w:numId="28">
    <w:abstractNumId w:val="26"/>
  </w:num>
  <w:num w:numId="29">
    <w:abstractNumId w:val="6"/>
  </w:num>
  <w:num w:numId="30">
    <w:abstractNumId w:val="36"/>
  </w:num>
  <w:num w:numId="31">
    <w:abstractNumId w:val="32"/>
  </w:num>
  <w:num w:numId="32">
    <w:abstractNumId w:val="24"/>
  </w:num>
  <w:num w:numId="33">
    <w:abstractNumId w:val="39"/>
  </w:num>
  <w:num w:numId="34">
    <w:abstractNumId w:val="3"/>
  </w:num>
  <w:num w:numId="35">
    <w:abstractNumId w:val="33"/>
  </w:num>
  <w:num w:numId="36">
    <w:abstractNumId w:val="11"/>
  </w:num>
  <w:num w:numId="37">
    <w:abstractNumId w:val="40"/>
  </w:num>
  <w:num w:numId="38">
    <w:abstractNumId w:val="5"/>
  </w:num>
  <w:num w:numId="39">
    <w:abstractNumId w:val="31"/>
  </w:num>
  <w:num w:numId="40">
    <w:abstractNumId w:val="28"/>
  </w:num>
  <w:num w:numId="41">
    <w:abstractNumId w:val="29"/>
  </w:num>
  <w:num w:numId="4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KSON Renae [Ashdale Secondary College]">
    <w15:presenceInfo w15:providerId="AD" w15:userId="S::renae.jackson@education.wa.edu.au::ad1108bb-c4b7-4389-b54f-56cb0d0dc9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A3"/>
    <w:rsid w:val="000360E2"/>
    <w:rsid w:val="00042502"/>
    <w:rsid w:val="00093157"/>
    <w:rsid w:val="000C14A8"/>
    <w:rsid w:val="000F0964"/>
    <w:rsid w:val="00156CA1"/>
    <w:rsid w:val="00183E87"/>
    <w:rsid w:val="001925D9"/>
    <w:rsid w:val="001A1AD4"/>
    <w:rsid w:val="001D3269"/>
    <w:rsid w:val="001F436E"/>
    <w:rsid w:val="00200BAB"/>
    <w:rsid w:val="0020520F"/>
    <w:rsid w:val="002431D8"/>
    <w:rsid w:val="002533EE"/>
    <w:rsid w:val="002604F7"/>
    <w:rsid w:val="00262FBE"/>
    <w:rsid w:val="002913CD"/>
    <w:rsid w:val="0029223E"/>
    <w:rsid w:val="002C38CB"/>
    <w:rsid w:val="00301AB8"/>
    <w:rsid w:val="00307E9E"/>
    <w:rsid w:val="00341549"/>
    <w:rsid w:val="003419BF"/>
    <w:rsid w:val="0038071D"/>
    <w:rsid w:val="00392885"/>
    <w:rsid w:val="003A3800"/>
    <w:rsid w:val="003B2586"/>
    <w:rsid w:val="003F4ABC"/>
    <w:rsid w:val="00407F74"/>
    <w:rsid w:val="004109F4"/>
    <w:rsid w:val="00413096"/>
    <w:rsid w:val="00424FD1"/>
    <w:rsid w:val="004259AA"/>
    <w:rsid w:val="00445542"/>
    <w:rsid w:val="004569A9"/>
    <w:rsid w:val="0046401A"/>
    <w:rsid w:val="00475666"/>
    <w:rsid w:val="004958BA"/>
    <w:rsid w:val="004E3B2B"/>
    <w:rsid w:val="00541D48"/>
    <w:rsid w:val="00565CCD"/>
    <w:rsid w:val="005A3823"/>
    <w:rsid w:val="005B345F"/>
    <w:rsid w:val="005D2A52"/>
    <w:rsid w:val="00611172"/>
    <w:rsid w:val="00636C2F"/>
    <w:rsid w:val="00641C7C"/>
    <w:rsid w:val="00670BDF"/>
    <w:rsid w:val="006725E0"/>
    <w:rsid w:val="006A0479"/>
    <w:rsid w:val="00700781"/>
    <w:rsid w:val="00701AAD"/>
    <w:rsid w:val="00706F3A"/>
    <w:rsid w:val="0071276B"/>
    <w:rsid w:val="007161B9"/>
    <w:rsid w:val="00750BEB"/>
    <w:rsid w:val="00760591"/>
    <w:rsid w:val="007658DD"/>
    <w:rsid w:val="00771E2A"/>
    <w:rsid w:val="007B7027"/>
    <w:rsid w:val="007D0BA5"/>
    <w:rsid w:val="007D6211"/>
    <w:rsid w:val="007E02D2"/>
    <w:rsid w:val="007E6D77"/>
    <w:rsid w:val="007F2D80"/>
    <w:rsid w:val="008118AF"/>
    <w:rsid w:val="00822DB9"/>
    <w:rsid w:val="00833FEB"/>
    <w:rsid w:val="00835119"/>
    <w:rsid w:val="0083754A"/>
    <w:rsid w:val="0084462B"/>
    <w:rsid w:val="008562FE"/>
    <w:rsid w:val="008566C5"/>
    <w:rsid w:val="00886C3F"/>
    <w:rsid w:val="008A527A"/>
    <w:rsid w:val="008B132E"/>
    <w:rsid w:val="008D695A"/>
    <w:rsid w:val="008D6A2C"/>
    <w:rsid w:val="008E4DE5"/>
    <w:rsid w:val="008E66D8"/>
    <w:rsid w:val="00907290"/>
    <w:rsid w:val="009131E6"/>
    <w:rsid w:val="009176B3"/>
    <w:rsid w:val="00917A15"/>
    <w:rsid w:val="00970464"/>
    <w:rsid w:val="009968E2"/>
    <w:rsid w:val="009B458A"/>
    <w:rsid w:val="009C04CD"/>
    <w:rsid w:val="009E3FDD"/>
    <w:rsid w:val="009F14E9"/>
    <w:rsid w:val="009F2BA0"/>
    <w:rsid w:val="00A11F34"/>
    <w:rsid w:val="00A714AD"/>
    <w:rsid w:val="00A92696"/>
    <w:rsid w:val="00A97635"/>
    <w:rsid w:val="00AA29A8"/>
    <w:rsid w:val="00AA67E8"/>
    <w:rsid w:val="00AA75F4"/>
    <w:rsid w:val="00AB00B5"/>
    <w:rsid w:val="00AE0D6F"/>
    <w:rsid w:val="00AF1382"/>
    <w:rsid w:val="00AF2BB0"/>
    <w:rsid w:val="00B15177"/>
    <w:rsid w:val="00B17431"/>
    <w:rsid w:val="00B2044F"/>
    <w:rsid w:val="00B37AA5"/>
    <w:rsid w:val="00B4663E"/>
    <w:rsid w:val="00B559E4"/>
    <w:rsid w:val="00B634B9"/>
    <w:rsid w:val="00B71946"/>
    <w:rsid w:val="00C01E06"/>
    <w:rsid w:val="00C2155F"/>
    <w:rsid w:val="00C26F2F"/>
    <w:rsid w:val="00C42575"/>
    <w:rsid w:val="00C62072"/>
    <w:rsid w:val="00C64102"/>
    <w:rsid w:val="00C92349"/>
    <w:rsid w:val="00CA2430"/>
    <w:rsid w:val="00CC1078"/>
    <w:rsid w:val="00CD6BC1"/>
    <w:rsid w:val="00CE0F23"/>
    <w:rsid w:val="00CE112E"/>
    <w:rsid w:val="00CE5648"/>
    <w:rsid w:val="00D074FC"/>
    <w:rsid w:val="00D36763"/>
    <w:rsid w:val="00D43A98"/>
    <w:rsid w:val="00D44889"/>
    <w:rsid w:val="00D457BA"/>
    <w:rsid w:val="00D47C9F"/>
    <w:rsid w:val="00D57B51"/>
    <w:rsid w:val="00D74BC9"/>
    <w:rsid w:val="00DB4337"/>
    <w:rsid w:val="00E1713D"/>
    <w:rsid w:val="00E447CE"/>
    <w:rsid w:val="00E514FF"/>
    <w:rsid w:val="00E714E9"/>
    <w:rsid w:val="00E72170"/>
    <w:rsid w:val="00E843C3"/>
    <w:rsid w:val="00E848CC"/>
    <w:rsid w:val="00EA0F09"/>
    <w:rsid w:val="00EA2CBC"/>
    <w:rsid w:val="00EE0BE7"/>
    <w:rsid w:val="00EE1408"/>
    <w:rsid w:val="00F03D62"/>
    <w:rsid w:val="00F24421"/>
    <w:rsid w:val="00F36AF6"/>
    <w:rsid w:val="00F457F5"/>
    <w:rsid w:val="00F51DBA"/>
    <w:rsid w:val="00F91734"/>
    <w:rsid w:val="00F94DA3"/>
    <w:rsid w:val="00FB170D"/>
    <w:rsid w:val="00FD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6078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Book" w:eastAsiaTheme="minorEastAsia" w:hAnsi="Avenir Book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4DA3"/>
    <w:rPr>
      <w:rFonts w:ascii="Arial" w:eastAsia="Times New Roman" w:hAnsi="Arial" w:cs="Arial"/>
      <w:spacing w:val="-2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F94DA3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F94DA3"/>
    <w:rPr>
      <w:rFonts w:ascii="Calibri" w:eastAsiaTheme="minorHAnsi" w:hAnsi="Calibri" w:cs="Calibri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E447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02"/>
    <w:rPr>
      <w:rFonts w:ascii="Lucida Grande" w:eastAsia="Times New Roman" w:hAnsi="Lucida Grande" w:cs="Lucida Grande"/>
      <w:spacing w:val="-2"/>
      <w:sz w:val="18"/>
      <w:szCs w:val="18"/>
      <w:lang w:eastAsia="en-AU"/>
    </w:rPr>
  </w:style>
  <w:style w:type="paragraph" w:styleId="NoSpacing">
    <w:name w:val="No Spacing"/>
    <w:uiPriority w:val="1"/>
    <w:qFormat/>
    <w:rsid w:val="00641C7C"/>
    <w:rPr>
      <w:rFonts w:ascii="Arial" w:eastAsia="Times New Roman" w:hAnsi="Arial" w:cs="Arial"/>
      <w:spacing w:val="-2"/>
      <w:sz w:val="22"/>
      <w:szCs w:val="22"/>
      <w:lang w:eastAsia="en-AU"/>
    </w:rPr>
  </w:style>
  <w:style w:type="table" w:styleId="TableGrid">
    <w:name w:val="Table Grid"/>
    <w:basedOn w:val="TableNormal"/>
    <w:rsid w:val="00B15177"/>
    <w:rPr>
      <w:rFonts w:asciiTheme="minorHAnsi" w:eastAsia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E714E9"/>
    <w:pPr>
      <w:tabs>
        <w:tab w:val="center" w:pos="4320"/>
        <w:tab w:val="right" w:pos="8640"/>
      </w:tabs>
    </w:pPr>
    <w:rPr>
      <w:rFonts w:cs="Times New Roman"/>
      <w:spacing w:val="0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4E9"/>
    <w:rPr>
      <w:rFonts w:ascii="Arial" w:eastAsia="Times New Roman" w:hAnsi="Arial" w:cs="Times New Roman"/>
      <w:szCs w:val="20"/>
      <w:lang w:val="en-US"/>
    </w:rPr>
  </w:style>
  <w:style w:type="paragraph" w:styleId="Revision">
    <w:name w:val="Revision"/>
    <w:hidden/>
    <w:uiPriority w:val="99"/>
    <w:semiHidden/>
    <w:rsid w:val="00C2155F"/>
    <w:rPr>
      <w:rFonts w:ascii="Arial" w:eastAsia="Times New Roman" w:hAnsi="Arial" w:cs="Arial"/>
      <w:spacing w:val="-2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43AE42-E8D5-4A66-9540-3A153F33363C}"/>
</file>

<file path=customXml/itemProps2.xml><?xml version="1.0" encoding="utf-8"?>
<ds:datastoreItem xmlns:ds="http://schemas.openxmlformats.org/officeDocument/2006/customXml" ds:itemID="{CE749298-27A4-4107-BA74-FD9E4D8C5388}"/>
</file>

<file path=customXml/itemProps3.xml><?xml version="1.0" encoding="utf-8"?>
<ds:datastoreItem xmlns:ds="http://schemas.openxmlformats.org/officeDocument/2006/customXml" ds:itemID="{B6F069DB-4033-4A12-868E-A63D027E30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3826</Words>
  <Characters>21811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CUNNINGHAM Kate [Southern River College]</cp:lastModifiedBy>
  <cp:revision>2</cp:revision>
  <cp:lastPrinted>2016-04-04T00:28:00Z</cp:lastPrinted>
  <dcterms:created xsi:type="dcterms:W3CDTF">2021-04-23T01:14:00Z</dcterms:created>
  <dcterms:modified xsi:type="dcterms:W3CDTF">2021-04-23T01:14:00Z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299100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