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8DE5D" w14:textId="36FA2683" w:rsidR="00903B03" w:rsidRDefault="008F3B69" w:rsidP="00903B03">
      <w:pPr>
        <w:jc w:val="center"/>
        <w:rPr>
          <w:b/>
          <w:sz w:val="36"/>
        </w:rPr>
      </w:pPr>
      <w:r w:rsidRPr="00EC090A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52C902A" wp14:editId="42D8A141">
                <wp:simplePos x="0" y="0"/>
                <wp:positionH relativeFrom="margin">
                  <wp:posOffset>1762125</wp:posOffset>
                </wp:positionH>
                <wp:positionV relativeFrom="paragraph">
                  <wp:posOffset>-78740</wp:posOffset>
                </wp:positionV>
                <wp:extent cx="4295775" cy="760095"/>
                <wp:effectExtent l="0" t="0" r="9525" b="19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775" cy="760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DA0EC4" w14:textId="77777777" w:rsidR="00EC090A" w:rsidRPr="00EC090A" w:rsidRDefault="00EC090A" w:rsidP="00EC09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</w:pPr>
                            <w:r w:rsidRPr="00EC090A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  <w:t xml:space="preserve">Year 12 Human Biology </w:t>
                            </w:r>
                          </w:p>
                          <w:p w14:paraId="187537E4" w14:textId="3E5DA9C8" w:rsidR="00EC090A" w:rsidRPr="00EC090A" w:rsidRDefault="00EC090A" w:rsidP="00EC09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</w:pPr>
                            <w:r w:rsidRPr="00EC090A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  <w:t>Unit 3: Test – Homeostasis and Immunity (5%)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C90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8.75pt;margin-top:-6.2pt;width:338.25pt;height:59.85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" fillcolor="white [3201]" stroked="f" strokeweight=".5pt">
                <v:textbox>
                  <w:txbxContent>
                    <w:p w14:paraId="10DA0EC4" w14:textId="77777777" w:rsidR="00EC090A" w:rsidRPr="00EC090A" w:rsidRDefault="00EC090A" w:rsidP="00EC090A">
                      <w:pPr>
                        <w:jc w:val="center"/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</w:pPr>
                      <w:r w:rsidRPr="00EC090A"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  <w:t xml:space="preserve">Year 12 Human Biology </w:t>
                      </w:r>
                    </w:p>
                    <w:p w14:paraId="187537E4" w14:textId="3E5DA9C8" w:rsidR="00EC090A" w:rsidRPr="00EC090A" w:rsidRDefault="00EC090A" w:rsidP="00EC090A">
                      <w:pPr>
                        <w:jc w:val="center"/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</w:pPr>
                      <w:r w:rsidRPr="00EC090A"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  <w:t>Unit 3: Test – Homeostasis and Immunity (5%)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800" behindDoc="1" locked="0" layoutInCell="1" allowOverlap="1" wp14:anchorId="0C135836" wp14:editId="04AE1697">
            <wp:simplePos x="0" y="0"/>
            <wp:positionH relativeFrom="column">
              <wp:posOffset>-247650</wp:posOffset>
            </wp:positionH>
            <wp:positionV relativeFrom="paragraph">
              <wp:posOffset>45085</wp:posOffset>
            </wp:positionV>
            <wp:extent cx="2038350" cy="636270"/>
            <wp:effectExtent l="0" t="0" r="0" b="0"/>
            <wp:wrapTight wrapText="bothSides">
              <wp:wrapPolygon edited="0">
                <wp:start x="0" y="0"/>
                <wp:lineTo x="0" y="20695"/>
                <wp:lineTo x="21398" y="20695"/>
                <wp:lineTo x="21398" y="0"/>
                <wp:lineTo x="0" y="0"/>
              </wp:wrapPolygon>
            </wp:wrapTight>
            <wp:docPr id="12" name="Picture 12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Logo, company name&#10;&#10;Description automatically generated"/>
                    <pic:cNvPicPr/>
                  </pic:nvPicPr>
                  <pic:blipFill rotWithShape="1">
                    <a:blip r:embed="rId6"/>
                    <a:srcRect t="19792" b="19791"/>
                    <a:stretch/>
                  </pic:blipFill>
                  <pic:spPr bwMode="auto">
                    <a:xfrm>
                      <a:off x="0" y="0"/>
                      <a:ext cx="2038350" cy="636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60C">
        <w:rPr>
          <w:b/>
          <w:sz w:val="36"/>
        </w:rPr>
        <w:t xml:space="preserve">   </w:t>
      </w:r>
    </w:p>
    <w:p w14:paraId="4D669AB3" w14:textId="744999C5" w:rsidR="00EC090A" w:rsidRDefault="00EC090A" w:rsidP="00903B03">
      <w:pPr>
        <w:jc w:val="center"/>
        <w:rPr>
          <w:b/>
          <w:sz w:val="36"/>
        </w:rPr>
      </w:pPr>
    </w:p>
    <w:p w14:paraId="2B99CB48" w14:textId="11AA81D0" w:rsidR="00EC090A" w:rsidRPr="00EC090A" w:rsidRDefault="00EC090A" w:rsidP="00EC090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  <w:bCs/>
          <w:color w:val="000000" w:themeColor="text1"/>
          <w:sz w:val="24"/>
          <w:szCs w:val="24"/>
          <w:lang w:val="en-US" w:eastAsia="ja-JP"/>
        </w:rPr>
      </w:pPr>
      <w:r>
        <w:rPr>
          <w:b/>
          <w:sz w:val="32"/>
          <w:szCs w:val="32"/>
        </w:rPr>
        <w:br/>
      </w:r>
      <w:r w:rsidRPr="00EC090A">
        <w:rPr>
          <w:rFonts w:ascii="Arial" w:hAnsi="Arial" w:cs="Arial"/>
          <w:b/>
          <w:sz w:val="32"/>
          <w:szCs w:val="32"/>
        </w:rPr>
        <w:t>Task 5</w:t>
      </w:r>
      <w:r w:rsidRPr="00EC090A">
        <w:rPr>
          <w:rFonts w:ascii="Arial" w:eastAsiaTheme="minorEastAsia" w:hAnsi="Arial" w:cs="Arial"/>
          <w:bCs/>
          <w:color w:val="000000" w:themeColor="text1"/>
          <w:sz w:val="24"/>
          <w:szCs w:val="24"/>
          <w:lang w:val="en-US" w:eastAsia="ja-JP"/>
        </w:rPr>
        <w:t xml:space="preserve"> </w:t>
      </w:r>
      <w:r w:rsidRPr="00EC090A">
        <w:rPr>
          <w:rFonts w:ascii="Arial" w:eastAsiaTheme="minorEastAsia" w:hAnsi="Arial" w:cs="Arial"/>
          <w:bCs/>
          <w:color w:val="000000" w:themeColor="text1"/>
          <w:sz w:val="24"/>
          <w:szCs w:val="24"/>
          <w:lang w:val="en-US" w:eastAsia="ja-JP"/>
        </w:rPr>
        <w:tab/>
      </w:r>
      <w:r w:rsidRPr="00EC090A">
        <w:rPr>
          <w:rFonts w:ascii="Arial" w:eastAsiaTheme="minorEastAsia" w:hAnsi="Arial" w:cs="Arial"/>
          <w:b/>
          <w:bCs/>
          <w:color w:val="000000" w:themeColor="text1"/>
          <w:sz w:val="32"/>
          <w:szCs w:val="24"/>
          <w:lang w:val="en-US" w:eastAsia="ja-JP"/>
        </w:rPr>
        <w:br/>
      </w:r>
    </w:p>
    <w:p w14:paraId="461863BF" w14:textId="597C78FA" w:rsidR="00EC090A" w:rsidRPr="00EC090A" w:rsidRDefault="00EC090A" w:rsidP="00EC090A">
      <w:pPr>
        <w:widowControl w:val="0"/>
        <w:autoSpaceDE w:val="0"/>
        <w:autoSpaceDN w:val="0"/>
        <w:adjustRightInd w:val="0"/>
        <w:spacing w:after="240"/>
        <w:rPr>
          <w:rFonts w:ascii="Arial" w:eastAsiaTheme="minorEastAsia" w:hAnsi="Arial" w:cs="Arial"/>
          <w:b/>
          <w:bCs/>
          <w:color w:val="000000" w:themeColor="text1"/>
          <w:sz w:val="32"/>
          <w:szCs w:val="24"/>
          <w:lang w:val="en-US" w:eastAsia="ja-JP"/>
        </w:rPr>
      </w:pPr>
      <w:r w:rsidRPr="00EC090A"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  <w:t xml:space="preserve">TYPE:  </w:t>
      </w:r>
      <w:r w:rsidRPr="00EC090A">
        <w:rPr>
          <w:rFonts w:ascii="Arial" w:eastAsiaTheme="minorEastAsia" w:hAnsi="Arial" w:cs="Arial"/>
          <w:bCs/>
          <w:sz w:val="24"/>
          <w:szCs w:val="24"/>
          <w:lang w:val="en-US" w:eastAsia="ja-JP"/>
        </w:rPr>
        <w:t xml:space="preserve">Test </w:t>
      </w:r>
      <w:r w:rsidRPr="00EC090A">
        <w:rPr>
          <w:rFonts w:ascii="Arial" w:eastAsiaTheme="minorEastAsia" w:hAnsi="Arial" w:cs="Arial"/>
          <w:bCs/>
          <w:sz w:val="24"/>
          <w:szCs w:val="24"/>
          <w:lang w:val="en-US" w:eastAsia="ja-JP"/>
        </w:rPr>
        <w:tab/>
      </w:r>
      <w:r w:rsidRPr="00EC090A">
        <w:rPr>
          <w:rFonts w:ascii="Arial" w:eastAsiaTheme="minorEastAsia" w:hAnsi="Arial" w:cs="Arial"/>
          <w:bCs/>
          <w:sz w:val="24"/>
          <w:szCs w:val="24"/>
          <w:lang w:val="en-US" w:eastAsia="ja-JP"/>
        </w:rPr>
        <w:tab/>
      </w:r>
      <w:r w:rsidRPr="00EC090A">
        <w:rPr>
          <w:rFonts w:ascii="Arial" w:eastAsiaTheme="minorEastAsia" w:hAnsi="Arial" w:cs="Arial"/>
          <w:bCs/>
          <w:sz w:val="24"/>
          <w:szCs w:val="24"/>
          <w:lang w:val="en-US" w:eastAsia="ja-JP"/>
        </w:rPr>
        <w:tab/>
      </w:r>
      <w:r w:rsidRPr="00EC090A">
        <w:rPr>
          <w:rFonts w:ascii="Arial" w:eastAsiaTheme="minorEastAsia" w:hAnsi="Arial" w:cs="Arial"/>
          <w:bCs/>
          <w:sz w:val="24"/>
          <w:szCs w:val="24"/>
          <w:lang w:val="en-US" w:eastAsia="ja-JP"/>
        </w:rPr>
        <w:tab/>
      </w:r>
      <w:r w:rsidRPr="00EC090A">
        <w:rPr>
          <w:rFonts w:ascii="Arial" w:eastAsiaTheme="minorEastAsia" w:hAnsi="Arial" w:cs="Arial"/>
          <w:b/>
          <w:bCs/>
          <w:color w:val="000000" w:themeColor="text1"/>
          <w:sz w:val="32"/>
          <w:szCs w:val="24"/>
          <w:lang w:val="en-US" w:eastAsia="ja-JP"/>
        </w:rPr>
        <w:tab/>
      </w:r>
    </w:p>
    <w:p w14:paraId="30B76104" w14:textId="236BAF65" w:rsidR="00EC090A" w:rsidRPr="00EC090A" w:rsidRDefault="00EC090A" w:rsidP="00EC090A">
      <w:pPr>
        <w:rPr>
          <w:rFonts w:ascii="Arial" w:eastAsiaTheme="minorEastAsia" w:hAnsi="Arial" w:cs="Arial"/>
          <w:bCs/>
          <w:sz w:val="24"/>
          <w:szCs w:val="24"/>
          <w:lang w:val="en-US" w:eastAsia="ja-JP"/>
        </w:rPr>
      </w:pPr>
      <w:r w:rsidRPr="00EC090A"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  <w:t>TIME:</w:t>
      </w:r>
      <w:r w:rsidRPr="00EC090A">
        <w:rPr>
          <w:rFonts w:ascii="Arial" w:eastAsiaTheme="minorEastAsia" w:hAnsi="Arial" w:cs="Arial"/>
          <w:bCs/>
          <w:sz w:val="24"/>
          <w:szCs w:val="24"/>
          <w:lang w:val="en-US" w:eastAsia="ja-JP"/>
        </w:rPr>
        <w:t xml:space="preserve"> 60 minutes</w:t>
      </w:r>
    </w:p>
    <w:p w14:paraId="73F782CE" w14:textId="46BDE13E" w:rsidR="00903B03" w:rsidRDefault="00903B03" w:rsidP="00903B03">
      <w:pPr>
        <w:rPr>
          <w:rFonts w:ascii="Arial" w:eastAsiaTheme="minorEastAsia" w:hAnsi="Arial" w:cs="Arial"/>
          <w:bCs/>
          <w:i/>
          <w:sz w:val="24"/>
          <w:szCs w:val="24"/>
          <w:lang w:val="en-US" w:eastAsia="ja-JP"/>
        </w:rPr>
      </w:pPr>
    </w:p>
    <w:p w14:paraId="7D76D0CD" w14:textId="52353B0A" w:rsidR="00212597" w:rsidRDefault="00212597" w:rsidP="00903B03">
      <w:pPr>
        <w:rPr>
          <w:rFonts w:ascii="Arial" w:eastAsiaTheme="minorEastAsia" w:hAnsi="Arial" w:cs="Arial"/>
          <w:bCs/>
          <w:i/>
          <w:sz w:val="24"/>
          <w:szCs w:val="24"/>
          <w:lang w:val="en-US" w:eastAsia="ja-JP"/>
        </w:rPr>
      </w:pPr>
    </w:p>
    <w:p w14:paraId="5F26BE21" w14:textId="77777777" w:rsidR="00212597" w:rsidRPr="0064784B" w:rsidRDefault="00212597" w:rsidP="00903B03">
      <w:pPr>
        <w:rPr>
          <w:rFonts w:ascii="Arial" w:hAnsi="Arial" w:cs="Arial"/>
        </w:rPr>
      </w:pPr>
    </w:p>
    <w:p w14:paraId="4D88FA7A" w14:textId="198B854B" w:rsidR="00923F4D" w:rsidRPr="00EC090A" w:rsidRDefault="00EC090A" w:rsidP="00EC090A">
      <w:pPr>
        <w:ind w:left="2160"/>
        <w:rPr>
          <w:rFonts w:ascii="Arial" w:hAnsi="Arial"/>
          <w:sz w:val="28"/>
          <w:szCs w:val="36"/>
        </w:rPr>
      </w:pPr>
      <w:r>
        <w:rPr>
          <w:rFonts w:ascii="Arial" w:hAnsi="Arial"/>
          <w:sz w:val="36"/>
          <w:szCs w:val="36"/>
        </w:rPr>
        <w:br/>
      </w:r>
      <w:r w:rsidR="001A78F7" w:rsidRPr="00EC090A">
        <w:rPr>
          <w:rFonts w:ascii="Arial" w:hAnsi="Arial"/>
          <w:sz w:val="28"/>
          <w:szCs w:val="36"/>
        </w:rPr>
        <w:t>Multiple Choice:</w:t>
      </w:r>
      <w:r w:rsidR="001A78F7" w:rsidRPr="00EC090A">
        <w:rPr>
          <w:rFonts w:ascii="Arial" w:hAnsi="Arial"/>
          <w:sz w:val="28"/>
          <w:szCs w:val="36"/>
        </w:rPr>
        <w:tab/>
      </w:r>
      <w:r w:rsidR="001A78F7" w:rsidRPr="00EC090A">
        <w:rPr>
          <w:rFonts w:ascii="Arial" w:hAnsi="Arial"/>
          <w:sz w:val="28"/>
          <w:szCs w:val="36"/>
        </w:rPr>
        <w:tab/>
        <w:t>1</w:t>
      </w:r>
      <w:r w:rsidR="00FC6DB4" w:rsidRPr="00EC090A">
        <w:rPr>
          <w:rFonts w:ascii="Arial" w:hAnsi="Arial"/>
          <w:sz w:val="28"/>
          <w:szCs w:val="36"/>
        </w:rPr>
        <w:t>0</w:t>
      </w:r>
      <w:r w:rsidR="00923F4D" w:rsidRPr="00EC090A">
        <w:rPr>
          <w:rFonts w:ascii="Arial" w:hAnsi="Arial"/>
          <w:sz w:val="28"/>
          <w:szCs w:val="36"/>
        </w:rPr>
        <w:t xml:space="preserve"> marks</w:t>
      </w:r>
    </w:p>
    <w:p w14:paraId="1AFDE999" w14:textId="6D3B3ED6" w:rsidR="00923F4D" w:rsidRPr="00EC090A" w:rsidRDefault="00923F4D" w:rsidP="00EC090A">
      <w:pPr>
        <w:ind w:left="1440" w:firstLine="720"/>
        <w:rPr>
          <w:rFonts w:ascii="Arial" w:hAnsi="Arial"/>
          <w:sz w:val="28"/>
          <w:szCs w:val="36"/>
        </w:rPr>
      </w:pPr>
      <w:r w:rsidRPr="00EC090A">
        <w:rPr>
          <w:rFonts w:ascii="Arial" w:hAnsi="Arial"/>
          <w:sz w:val="28"/>
          <w:szCs w:val="36"/>
        </w:rPr>
        <w:t>Short Answer:</w:t>
      </w:r>
      <w:r w:rsidRPr="00EC090A">
        <w:rPr>
          <w:rFonts w:ascii="Arial" w:hAnsi="Arial"/>
          <w:sz w:val="28"/>
          <w:szCs w:val="36"/>
        </w:rPr>
        <w:tab/>
      </w:r>
      <w:r w:rsidRPr="00EC090A">
        <w:rPr>
          <w:rFonts w:ascii="Arial" w:hAnsi="Arial"/>
          <w:sz w:val="28"/>
          <w:szCs w:val="36"/>
        </w:rPr>
        <w:tab/>
      </w:r>
      <w:r w:rsidR="00236E77" w:rsidRPr="00EC090A">
        <w:rPr>
          <w:rFonts w:ascii="Arial" w:hAnsi="Arial"/>
          <w:sz w:val="28"/>
          <w:szCs w:val="36"/>
        </w:rPr>
        <w:t>2</w:t>
      </w:r>
      <w:r w:rsidR="00FC6DB4" w:rsidRPr="00EC090A">
        <w:rPr>
          <w:rFonts w:ascii="Arial" w:hAnsi="Arial"/>
          <w:sz w:val="28"/>
          <w:szCs w:val="36"/>
        </w:rPr>
        <w:t>8</w:t>
      </w:r>
      <w:r w:rsidRPr="00EC090A">
        <w:rPr>
          <w:rFonts w:ascii="Arial" w:hAnsi="Arial"/>
          <w:sz w:val="28"/>
          <w:szCs w:val="36"/>
        </w:rPr>
        <w:t xml:space="preserve"> marks</w:t>
      </w:r>
    </w:p>
    <w:p w14:paraId="19F74CCE" w14:textId="79E64294" w:rsidR="00923F4D" w:rsidRPr="00EC090A" w:rsidRDefault="00355D61" w:rsidP="00EC090A">
      <w:pPr>
        <w:ind w:left="1440" w:firstLine="720"/>
        <w:rPr>
          <w:rFonts w:ascii="Arial" w:hAnsi="Arial"/>
          <w:sz w:val="28"/>
          <w:szCs w:val="36"/>
          <w:u w:val="single"/>
        </w:rPr>
      </w:pPr>
      <w:r w:rsidRPr="00EC090A">
        <w:rPr>
          <w:rFonts w:ascii="Arial" w:hAnsi="Arial"/>
          <w:sz w:val="28"/>
          <w:szCs w:val="36"/>
          <w:u w:val="single"/>
        </w:rPr>
        <w:t>Extended Answer:</w:t>
      </w:r>
      <w:r w:rsidRPr="00EC090A">
        <w:rPr>
          <w:rFonts w:ascii="Arial" w:hAnsi="Arial"/>
          <w:sz w:val="28"/>
          <w:szCs w:val="36"/>
          <w:u w:val="single"/>
        </w:rPr>
        <w:tab/>
      </w:r>
      <w:r w:rsidR="00FC6DB4" w:rsidRPr="00EC090A">
        <w:rPr>
          <w:rFonts w:ascii="Arial" w:hAnsi="Arial"/>
          <w:sz w:val="28"/>
          <w:szCs w:val="36"/>
          <w:u w:val="single"/>
        </w:rPr>
        <w:t>17</w:t>
      </w:r>
      <w:r w:rsidR="00923F4D" w:rsidRPr="00EC090A">
        <w:rPr>
          <w:rFonts w:ascii="Arial" w:hAnsi="Arial"/>
          <w:sz w:val="28"/>
          <w:szCs w:val="36"/>
          <w:u w:val="single"/>
        </w:rPr>
        <w:t xml:space="preserve"> marks</w:t>
      </w:r>
    </w:p>
    <w:p w14:paraId="3F4A337B" w14:textId="33C14BF3" w:rsidR="00903B03" w:rsidRPr="00EC090A" w:rsidRDefault="00923F4D" w:rsidP="00EC090A">
      <w:pPr>
        <w:ind w:left="1440" w:firstLine="720"/>
        <w:rPr>
          <w:rFonts w:ascii="Arial" w:hAnsi="Arial"/>
          <w:sz w:val="28"/>
          <w:szCs w:val="36"/>
        </w:rPr>
      </w:pPr>
      <w:r w:rsidRPr="00EC090A">
        <w:rPr>
          <w:rFonts w:ascii="Arial" w:hAnsi="Arial"/>
          <w:sz w:val="28"/>
          <w:szCs w:val="36"/>
        </w:rPr>
        <w:t xml:space="preserve">TOTAL </w:t>
      </w:r>
      <w:r w:rsidRPr="00EC090A">
        <w:rPr>
          <w:rFonts w:ascii="Arial" w:hAnsi="Arial"/>
          <w:sz w:val="28"/>
          <w:szCs w:val="36"/>
        </w:rPr>
        <w:tab/>
      </w:r>
      <w:r w:rsidRPr="00EC090A">
        <w:rPr>
          <w:rFonts w:ascii="Arial" w:hAnsi="Arial"/>
          <w:sz w:val="28"/>
          <w:szCs w:val="36"/>
        </w:rPr>
        <w:tab/>
      </w:r>
      <w:r w:rsidRPr="00EC090A">
        <w:rPr>
          <w:rFonts w:ascii="Arial" w:hAnsi="Arial"/>
          <w:sz w:val="28"/>
          <w:szCs w:val="36"/>
        </w:rPr>
        <w:tab/>
      </w:r>
      <w:r w:rsidR="001A78F7" w:rsidRPr="00EC090A">
        <w:rPr>
          <w:rFonts w:ascii="Arial" w:hAnsi="Arial"/>
          <w:sz w:val="28"/>
          <w:szCs w:val="36"/>
        </w:rPr>
        <w:t>55</w:t>
      </w:r>
      <w:r w:rsidRPr="00EC090A">
        <w:rPr>
          <w:rFonts w:ascii="Arial" w:hAnsi="Arial"/>
          <w:sz w:val="28"/>
          <w:szCs w:val="36"/>
        </w:rPr>
        <w:t xml:space="preserve"> MARKS</w:t>
      </w:r>
    </w:p>
    <w:p w14:paraId="1CA5DBD0" w14:textId="77777777" w:rsidR="00923F4D" w:rsidRPr="0064784B" w:rsidRDefault="00923F4D" w:rsidP="00903B03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6"/>
          <w:szCs w:val="36"/>
        </w:rPr>
      </w:pPr>
    </w:p>
    <w:p w14:paraId="1FF3D1E5" w14:textId="1F25720F" w:rsidR="00EC090A" w:rsidRDefault="00EC090A" w:rsidP="00903B03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2"/>
          <w:szCs w:val="36"/>
        </w:rPr>
      </w:pPr>
    </w:p>
    <w:p w14:paraId="7A956F6E" w14:textId="51E0C1D3" w:rsidR="00212597" w:rsidRDefault="00212597" w:rsidP="00903B03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2"/>
          <w:szCs w:val="36"/>
        </w:rPr>
      </w:pPr>
    </w:p>
    <w:p w14:paraId="3678A707" w14:textId="77777777" w:rsidR="00212597" w:rsidRPr="00EC090A" w:rsidRDefault="00212597" w:rsidP="00903B03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2"/>
          <w:szCs w:val="36"/>
        </w:rPr>
      </w:pPr>
    </w:p>
    <w:p w14:paraId="56504127" w14:textId="2DB55111" w:rsidR="00903B03" w:rsidRPr="00EC090A" w:rsidRDefault="00D475C3" w:rsidP="00903B03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2"/>
          <w:szCs w:val="36"/>
          <w:u w:val="single"/>
        </w:rPr>
      </w:pPr>
      <w:r w:rsidRPr="00EC090A">
        <w:rPr>
          <w:rFonts w:ascii="Arial" w:hAnsi="Arial" w:cs="Arial"/>
          <w:b/>
          <w:sz w:val="32"/>
          <w:szCs w:val="36"/>
          <w:u w:val="single"/>
        </w:rPr>
        <w:t>Do not write on this question booklet</w:t>
      </w:r>
    </w:p>
    <w:p w14:paraId="5FE05A78" w14:textId="598780F6" w:rsidR="00903B03" w:rsidRPr="00EC090A" w:rsidRDefault="00903B03" w:rsidP="00903B03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2"/>
          <w:szCs w:val="36"/>
          <w:u w:val="single"/>
        </w:rPr>
      </w:pPr>
      <w:r w:rsidRPr="00EC090A">
        <w:rPr>
          <w:rFonts w:ascii="Arial" w:hAnsi="Arial" w:cs="Arial"/>
          <w:b/>
          <w:sz w:val="32"/>
          <w:szCs w:val="36"/>
          <w:u w:val="single"/>
        </w:rPr>
        <w:t>Do not turn page until instructed to do so</w:t>
      </w:r>
    </w:p>
    <w:p w14:paraId="2A9B33F8" w14:textId="77777777" w:rsidR="00212597" w:rsidRPr="0064784B" w:rsidRDefault="00212597" w:rsidP="00212597">
      <w:pPr>
        <w:tabs>
          <w:tab w:val="left" w:pos="1800"/>
          <w:tab w:val="left" w:pos="8364"/>
        </w:tabs>
        <w:spacing w:before="20" w:line="360" w:lineRule="auto"/>
        <w:rPr>
          <w:rFonts w:ascii="Arial" w:hAnsi="Arial" w:cs="Arial"/>
          <w:b/>
          <w:sz w:val="36"/>
          <w:szCs w:val="36"/>
          <w:u w:val="single"/>
        </w:rPr>
      </w:pPr>
    </w:p>
    <w:p w14:paraId="3CFB9D9D" w14:textId="2BB7D326" w:rsidR="00923F4D" w:rsidRPr="0064784B" w:rsidRDefault="00A079DB" w:rsidP="00923F4D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lastRenderedPageBreak/>
        <w:br/>
      </w:r>
      <w:r w:rsidR="00923F4D" w:rsidRPr="0064784B">
        <w:rPr>
          <w:rFonts w:ascii="Arial" w:eastAsia="Times New Roman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325DB5" wp14:editId="31BB024F">
                <wp:simplePos x="0" y="0"/>
                <wp:positionH relativeFrom="column">
                  <wp:posOffset>-457200</wp:posOffset>
                </wp:positionH>
                <wp:positionV relativeFrom="paragraph">
                  <wp:posOffset>109855</wp:posOffset>
                </wp:positionV>
                <wp:extent cx="6172200" cy="982980"/>
                <wp:effectExtent l="12700" t="12700" r="12700" b="762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98298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AC0AB" w14:textId="1076F8DF" w:rsidR="009A6612" w:rsidRPr="00AE4B13" w:rsidRDefault="00EC7A4A" w:rsidP="00923F4D">
                            <w:pPr>
                              <w:tabs>
                                <w:tab w:val="left" w:pos="3600"/>
                              </w:tabs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Section A:  Multiple Choice (1</w:t>
                            </w:r>
                            <w:r w:rsidR="00453A2D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0</w:t>
                            </w:r>
                            <w:r w:rsidR="009A6612" w:rsidRPr="00AE4B13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 Marks)</w:t>
                            </w:r>
                          </w:p>
                          <w:p w14:paraId="6CEE4AF7" w14:textId="4D1F0F0A" w:rsidR="009A6612" w:rsidRPr="00AE4B13" w:rsidRDefault="009A6612" w:rsidP="00923F4D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E4B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Answer all questions by </w:t>
                            </w:r>
                            <w:r w:rsidR="00E9670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shading</w:t>
                            </w:r>
                            <w:r w:rsidRPr="00AE4B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the most correct answer on the </w:t>
                            </w:r>
                            <w:proofErr w:type="gramStart"/>
                            <w:r w:rsidRPr="00AE4B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multiple choice</w:t>
                            </w:r>
                            <w:proofErr w:type="gramEnd"/>
                            <w:r w:rsidRPr="00AE4B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answer sheet.</w:t>
                            </w:r>
                          </w:p>
                          <w:p w14:paraId="0CBEE6D6" w14:textId="77777777" w:rsidR="009A6612" w:rsidRPr="00AE4B13" w:rsidRDefault="009A661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25DB5" id="Text Box 3" o:spid="_x0000_s1027" type="#_x0000_t202" style="position:absolute;margin-left:-36pt;margin-top:8.65pt;width:486pt;height:77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" fillcolor="white [3201]" strokecolor="black [3200]" strokeweight="2pt">
                <v:textbox>
                  <w:txbxContent>
                    <w:p w14:paraId="74EAC0AB" w14:textId="1076F8DF" w:rsidR="009A6612" w:rsidRPr="00AE4B13" w:rsidRDefault="00EC7A4A" w:rsidP="00923F4D">
                      <w:pPr>
                        <w:tabs>
                          <w:tab w:val="left" w:pos="3600"/>
                        </w:tabs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Section A:  Multiple Choice (1</w:t>
                      </w:r>
                      <w:r w:rsidR="00453A2D">
                        <w:rPr>
                          <w:rFonts w:ascii="Arial" w:hAnsi="Arial" w:cs="Arial"/>
                          <w:b/>
                          <w:sz w:val="32"/>
                        </w:rPr>
                        <w:t>0</w:t>
                      </w:r>
                      <w:r w:rsidR="009A6612" w:rsidRPr="00AE4B13">
                        <w:rPr>
                          <w:rFonts w:ascii="Arial" w:hAnsi="Arial" w:cs="Arial"/>
                          <w:b/>
                          <w:sz w:val="32"/>
                        </w:rPr>
                        <w:t xml:space="preserve"> Marks)</w:t>
                      </w:r>
                    </w:p>
                    <w:p w14:paraId="6CEE4AF7" w14:textId="4D1F0F0A" w:rsidR="009A6612" w:rsidRPr="00AE4B13" w:rsidRDefault="009A6612" w:rsidP="00923F4D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E4B1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Answer all questions by </w:t>
                      </w:r>
                      <w:r w:rsidR="00E96709">
                        <w:rPr>
                          <w:rFonts w:ascii="Arial" w:hAnsi="Arial" w:cs="Arial"/>
                          <w:sz w:val="28"/>
                          <w:szCs w:val="28"/>
                        </w:rPr>
                        <w:t>shading</w:t>
                      </w:r>
                      <w:r w:rsidRPr="00AE4B1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the most correct answer on the </w:t>
                      </w:r>
                      <w:proofErr w:type="gramStart"/>
                      <w:r w:rsidRPr="00AE4B13">
                        <w:rPr>
                          <w:rFonts w:ascii="Arial" w:hAnsi="Arial" w:cs="Arial"/>
                          <w:sz w:val="28"/>
                          <w:szCs w:val="28"/>
                        </w:rPr>
                        <w:t>multiple choice</w:t>
                      </w:r>
                      <w:proofErr w:type="gramEnd"/>
                      <w:r w:rsidRPr="00AE4B1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answer sheet.</w:t>
                      </w:r>
                    </w:p>
                    <w:p w14:paraId="0CBEE6D6" w14:textId="77777777" w:rsidR="009A6612" w:rsidRPr="00AE4B13" w:rsidRDefault="009A6612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4E670B" w14:textId="6B8220EF" w:rsidR="008F55E0" w:rsidRPr="00505A63" w:rsidRDefault="008F55E0" w:rsidP="008F55E0">
      <w:pPr>
        <w:pStyle w:val="Header"/>
        <w:numPr>
          <w:ilvl w:val="0"/>
          <w:numId w:val="2"/>
        </w:numPr>
        <w:rPr>
          <w:rFonts w:ascii="Arial" w:hAnsi="Arial" w:cs="Arial"/>
          <w:bCs/>
        </w:rPr>
      </w:pPr>
      <w:r w:rsidRPr="00505A63">
        <w:rPr>
          <w:rFonts w:ascii="Arial" w:hAnsi="Arial" w:cs="Arial"/>
          <w:bCs/>
        </w:rPr>
        <w:t>The concentration of the mumps antibody in the blood of a person was meas</w:t>
      </w:r>
      <w:r w:rsidR="00CE2E28">
        <w:rPr>
          <w:rFonts w:ascii="Arial" w:hAnsi="Arial" w:cs="Arial"/>
          <w:bCs/>
        </w:rPr>
        <w:t xml:space="preserve">ured over a period of 90 days. </w:t>
      </w:r>
      <w:r w:rsidRPr="00505A63">
        <w:rPr>
          <w:rFonts w:ascii="Arial" w:hAnsi="Arial" w:cs="Arial"/>
          <w:bCs/>
        </w:rPr>
        <w:t>The results are shown on the graph below.</w:t>
      </w:r>
    </w:p>
    <w:p w14:paraId="59D3BB8E" w14:textId="44965B30" w:rsidR="008F55E0" w:rsidRPr="00505A63" w:rsidRDefault="008F55E0" w:rsidP="008F55E0">
      <w:pPr>
        <w:pStyle w:val="Header"/>
        <w:rPr>
          <w:rFonts w:ascii="Arial" w:hAnsi="Arial" w:cs="Arial"/>
          <w:bCs/>
        </w:rPr>
      </w:pPr>
    </w:p>
    <w:p w14:paraId="2ACF1705" w14:textId="57351CC0" w:rsidR="008F55E0" w:rsidRPr="00505A63" w:rsidRDefault="004D6F48" w:rsidP="008F55E0">
      <w:pPr>
        <w:pStyle w:val="Header"/>
        <w:ind w:left="2127" w:firstLine="1985"/>
        <w:rPr>
          <w:rFonts w:ascii="Arial" w:hAnsi="Arial" w:cs="Arial"/>
          <w:bCs/>
        </w:rPr>
      </w:pPr>
      <w:r w:rsidRPr="00505A63">
        <w:rPr>
          <w:rFonts w:ascii="Arial" w:hAnsi="Arial" w:cs="Arial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CA659FB" wp14:editId="579040D1">
                <wp:simplePos x="0" y="0"/>
                <wp:positionH relativeFrom="column">
                  <wp:posOffset>203200</wp:posOffset>
                </wp:positionH>
                <wp:positionV relativeFrom="paragraph">
                  <wp:posOffset>138430</wp:posOffset>
                </wp:positionV>
                <wp:extent cx="4320540" cy="2499360"/>
                <wp:effectExtent l="0" t="0" r="10160" b="0"/>
                <wp:wrapNone/>
                <wp:docPr id="17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499360"/>
                          <a:chOff x="1836" y="9342"/>
                          <a:chExt cx="6804" cy="3936"/>
                        </a:xfrm>
                      </wpg:grpSpPr>
                      <wps:wsp>
                        <wps:cNvPr id="171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2631" y="10495"/>
                            <a:ext cx="1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72" name="Group 4"/>
                        <wpg:cNvGrpSpPr>
                          <a:grpSpLocks/>
                        </wpg:cNvGrpSpPr>
                        <wpg:grpSpPr bwMode="auto">
                          <a:xfrm>
                            <a:off x="3703" y="9342"/>
                            <a:ext cx="4937" cy="2790"/>
                            <a:chOff x="3703" y="9342"/>
                            <a:chExt cx="4937" cy="2790"/>
                          </a:xfrm>
                        </wpg:grpSpPr>
                        <wps:wsp>
                          <wps:cNvPr id="173" name="AutoShap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05" y="9342"/>
                              <a:ext cx="15" cy="27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4" name="AutoShape 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05" y="11902"/>
                              <a:ext cx="493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5" name="Arc 7"/>
                          <wps:cNvSpPr>
                            <a:spLocks/>
                          </wps:cNvSpPr>
                          <wps:spPr bwMode="auto">
                            <a:xfrm>
                              <a:off x="3703" y="9836"/>
                              <a:ext cx="4254" cy="2266"/>
                            </a:xfrm>
                            <a:custGeom>
                              <a:avLst/>
                              <a:gdLst>
                                <a:gd name="G0" fmla="+- 2139 0 0"/>
                                <a:gd name="G1" fmla="+- 21600 0 0"/>
                                <a:gd name="G2" fmla="+- 21600 0 0"/>
                                <a:gd name="T0" fmla="*/ 0 w 23648"/>
                                <a:gd name="T1" fmla="*/ 106 h 21600"/>
                                <a:gd name="T2" fmla="*/ 23648 w 23648"/>
                                <a:gd name="T3" fmla="*/ 19615 h 21600"/>
                                <a:gd name="T4" fmla="*/ 2139 w 2364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3648" h="21600" fill="none" extrusionOk="0">
                                  <a:moveTo>
                                    <a:pt x="0" y="106"/>
                                  </a:moveTo>
                                  <a:cubicBezTo>
                                    <a:pt x="710" y="35"/>
                                    <a:pt x="1424" y="-1"/>
                                    <a:pt x="2139" y="-1"/>
                                  </a:cubicBezTo>
                                  <a:cubicBezTo>
                                    <a:pt x="13299" y="-1"/>
                                    <a:pt x="22622" y="8501"/>
                                    <a:pt x="23647" y="19615"/>
                                  </a:cubicBezTo>
                                </a:path>
                                <a:path w="23648" h="21600" stroke="0" extrusionOk="0">
                                  <a:moveTo>
                                    <a:pt x="0" y="106"/>
                                  </a:moveTo>
                                  <a:cubicBezTo>
                                    <a:pt x="710" y="35"/>
                                    <a:pt x="1424" y="-1"/>
                                    <a:pt x="2139" y="-1"/>
                                  </a:cubicBezTo>
                                  <a:cubicBezTo>
                                    <a:pt x="13299" y="-1"/>
                                    <a:pt x="22622" y="8501"/>
                                    <a:pt x="23647" y="19615"/>
                                  </a:cubicBezTo>
                                  <a:lnTo>
                                    <a:pt x="2139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6" name="AutoShap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3720" y="12102"/>
                            <a:ext cx="0" cy="56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6933" y="12540"/>
                            <a:ext cx="58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836" y="10275"/>
                            <a:ext cx="2021" cy="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2935E" w14:textId="62419386" w:rsidR="009A6612" w:rsidRPr="00505A63" w:rsidRDefault="00505A63" w:rsidP="008F55E0">
                              <w:pPr>
                                <w:pStyle w:val="Header"/>
                                <w:rPr>
                                  <w:rFonts w:ascii="Arial" w:hAnsi="Arial" w:cs="Arial"/>
                                  <w:bCs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szCs w:val="22"/>
                                </w:rPr>
                                <w:t>C</w:t>
                              </w:r>
                              <w:r w:rsidR="009A6612" w:rsidRPr="00505A63">
                                <w:rPr>
                                  <w:rFonts w:ascii="Arial" w:hAnsi="Arial" w:cs="Arial"/>
                                  <w:bCs/>
                                  <w:szCs w:val="22"/>
                                </w:rPr>
                                <w:t>oncentration</w:t>
                              </w:r>
                            </w:p>
                            <w:p w14:paraId="59BC6838" w14:textId="77777777" w:rsidR="009A6612" w:rsidRPr="00505A63" w:rsidRDefault="009A6612" w:rsidP="008F55E0">
                              <w:pPr>
                                <w:pStyle w:val="Header"/>
                                <w:rPr>
                                  <w:rFonts w:ascii="Arial" w:hAnsi="Arial" w:cs="Arial"/>
                                  <w:bCs/>
                                  <w:szCs w:val="22"/>
                                </w:rPr>
                              </w:pPr>
                              <w:r w:rsidRPr="00505A63">
                                <w:rPr>
                                  <w:rFonts w:ascii="Arial" w:hAnsi="Arial" w:cs="Arial"/>
                                  <w:bCs/>
                                  <w:szCs w:val="22"/>
                                </w:rPr>
                                <w:t>of antibodies</w:t>
                              </w:r>
                            </w:p>
                            <w:p w14:paraId="2BF71BD7" w14:textId="49D2A593" w:rsidR="009A6612" w:rsidRPr="00505A63" w:rsidRDefault="00505A63" w:rsidP="008F55E0">
                              <w:pPr>
                                <w:pStyle w:val="Header"/>
                                <w:rPr>
                                  <w:rFonts w:ascii="Arial" w:hAnsi="Arial" w:cs="Arial"/>
                                  <w:bCs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szCs w:val="22"/>
                                </w:rPr>
                                <w:t xml:space="preserve">(arbitrary </w:t>
                              </w:r>
                              <w:r w:rsidR="009A6612" w:rsidRPr="00505A63">
                                <w:rPr>
                                  <w:rFonts w:ascii="Arial" w:hAnsi="Arial" w:cs="Arial"/>
                                  <w:bCs/>
                                  <w:szCs w:val="22"/>
                                </w:rPr>
                                <w:t>units)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7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332" y="11867"/>
                            <a:ext cx="4562" cy="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F3C55F" w14:textId="77777777" w:rsidR="009A6612" w:rsidRDefault="009A6612" w:rsidP="008F55E0">
                              <w:pPr>
                                <w:pStyle w:val="Header"/>
                                <w:rPr>
                                  <w:rFonts w:cs="Arial"/>
                                  <w:bCs/>
                                  <w:szCs w:val="22"/>
                                </w:rPr>
                              </w:pPr>
                              <w:r>
                                <w:rPr>
                                  <w:rFonts w:cs="Arial"/>
                                  <w:bCs/>
                                  <w:szCs w:val="22"/>
                                </w:rPr>
                                <w:t xml:space="preserve">     0             30                    60</w:t>
                              </w:r>
                              <w:r>
                                <w:rPr>
                                  <w:rFonts w:cs="Arial"/>
                                  <w:bCs/>
                                  <w:szCs w:val="22"/>
                                </w:rPr>
                                <w:tab/>
                                <w:t xml:space="preserve">90      </w:t>
                              </w:r>
                            </w:p>
                            <w:p w14:paraId="3FE7A52E" w14:textId="77777777" w:rsidR="009A6612" w:rsidRPr="0059733A" w:rsidRDefault="009A6612" w:rsidP="008F55E0">
                              <w:pPr>
                                <w:pStyle w:val="Header"/>
                                <w:rPr>
                                  <w:rFonts w:cs="Arial"/>
                                  <w:bCs/>
                                  <w:szCs w:val="22"/>
                                </w:rPr>
                              </w:pPr>
                            </w:p>
                            <w:p w14:paraId="34B89D1E" w14:textId="77777777" w:rsidR="009A6612" w:rsidRPr="001B4865" w:rsidRDefault="009A6612" w:rsidP="008F55E0">
                              <w:pPr>
                                <w:pStyle w:val="Header"/>
                                <w:rPr>
                                  <w:rFonts w:cs="Arial"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387" y="12330"/>
                            <a:ext cx="1555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7065B6" w14:textId="77777777" w:rsidR="009A6612" w:rsidRPr="00505A63" w:rsidRDefault="009A6612" w:rsidP="008F55E0">
                              <w:pPr>
                                <w:pStyle w:val="Header"/>
                                <w:rPr>
                                  <w:rFonts w:ascii="Arial" w:hAnsi="Arial" w:cs="Arial"/>
                                  <w:noProof/>
                                </w:rPr>
                              </w:pPr>
                              <w:r w:rsidRPr="00505A63">
                                <w:rPr>
                                  <w:rFonts w:ascii="Arial" w:hAnsi="Arial" w:cs="Arial"/>
                                  <w:bCs/>
                                  <w:szCs w:val="22"/>
                                </w:rPr>
                                <w:t xml:space="preserve">Time (days)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8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495" y="12663"/>
                            <a:ext cx="585" cy="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FABA7A" w14:textId="77777777" w:rsidR="009A6612" w:rsidRPr="00642D71" w:rsidRDefault="009A6612" w:rsidP="008F55E0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A659FB" id="Group 2" o:spid="_x0000_s1028" style="position:absolute;left:0;text-align:left;margin-left:16pt;margin-top:10.9pt;width:340.2pt;height:196.8pt;z-index:251671552" coordorigin="1836,9342" coordsize="6804,3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9" type="#_x0000_t32" style="position:absolute;left:2631;top:10495;width: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"/>
                <v:group id="Group 4" o:spid="_x0000_s1030" style="position:absolute;left:3703;top:9342;width:4937;height:2790" coordorigin="3703,9342" coordsize="4937,2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<v:shape id="AutoShape 5" o:spid="_x0000_s1031" type="#_x0000_t32" style="position:absolute;left:3705;top:9342;width:15;height:27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"/>
                  <v:shape id="AutoShape 6" o:spid="_x0000_s1032" type="#_x0000_t32" style="position:absolute;left:3705;top:11902;width:4935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"/>
                  <v:shape id="Arc 7" o:spid="_x0000_s1033" style="position:absolute;left:3703;top:9836;width:4254;height:2266;visibility:visible;mso-wrap-style:square;v-text-anchor:top" coordsize="236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" path="m,106nfc710,35,1424,-1,2139,-1v11160,,20483,8502,21508,19616em,106nsc710,35,1424,-1,2139,-1v11160,,20483,8502,21508,19616l2139,21600,,106xe" filled="f">
                    <v:path arrowok="t" o:extrusionok="f" o:connecttype="custom" o:connectlocs="0,11;4254,2058;385,2266" o:connectangles="0,0,0"/>
                  </v:shape>
                </v:group>
                <v:shape id="AutoShape 8" o:spid="_x0000_s1034" type="#_x0000_t32" style="position:absolute;left:3720;top:12102;width:0;height:5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">
                  <v:stroke endarrow="block"/>
                </v:shape>
                <v:shape id="AutoShape 9" o:spid="_x0000_s1035" type="#_x0000_t32" style="position:absolute;left:6933;top:12540;width:5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">
                  <v:stroke endarrow="block"/>
                </v:shape>
                <v:shape id="Text Box 10" o:spid="_x0000_s1036" type="#_x0000_t202" style="position:absolute;left:1836;top:10275;width:2021;height: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" filled="f" stroked="f">
                  <v:textbox style="mso-fit-shape-to-text:t">
                    <w:txbxContent>
                      <w:p w14:paraId="4D62935E" w14:textId="62419386" w:rsidR="009A6612" w:rsidRPr="00505A63" w:rsidRDefault="00505A63" w:rsidP="008F55E0">
                        <w:pPr>
                          <w:pStyle w:val="Header"/>
                          <w:rPr>
                            <w:rFonts w:ascii="Arial" w:hAnsi="Arial" w:cs="Arial"/>
                            <w:bCs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Cs w:val="22"/>
                          </w:rPr>
                          <w:t>C</w:t>
                        </w:r>
                        <w:r w:rsidR="009A6612" w:rsidRPr="00505A63">
                          <w:rPr>
                            <w:rFonts w:ascii="Arial" w:hAnsi="Arial" w:cs="Arial"/>
                            <w:bCs/>
                            <w:szCs w:val="22"/>
                          </w:rPr>
                          <w:t>oncentration</w:t>
                        </w:r>
                      </w:p>
                      <w:p w14:paraId="59BC6838" w14:textId="77777777" w:rsidR="009A6612" w:rsidRPr="00505A63" w:rsidRDefault="009A6612" w:rsidP="008F55E0">
                        <w:pPr>
                          <w:pStyle w:val="Header"/>
                          <w:rPr>
                            <w:rFonts w:ascii="Arial" w:hAnsi="Arial" w:cs="Arial"/>
                            <w:bCs/>
                            <w:szCs w:val="22"/>
                          </w:rPr>
                        </w:pPr>
                        <w:r w:rsidRPr="00505A63">
                          <w:rPr>
                            <w:rFonts w:ascii="Arial" w:hAnsi="Arial" w:cs="Arial"/>
                            <w:bCs/>
                            <w:szCs w:val="22"/>
                          </w:rPr>
                          <w:t>of antibodies</w:t>
                        </w:r>
                      </w:p>
                      <w:p w14:paraId="2BF71BD7" w14:textId="49D2A593" w:rsidR="009A6612" w:rsidRPr="00505A63" w:rsidRDefault="00505A63" w:rsidP="008F55E0">
                        <w:pPr>
                          <w:pStyle w:val="Header"/>
                          <w:rPr>
                            <w:rFonts w:ascii="Arial" w:hAnsi="Arial" w:cs="Arial"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Cs w:val="22"/>
                          </w:rPr>
                          <w:t xml:space="preserve">(arbitrary </w:t>
                        </w:r>
                        <w:r w:rsidR="009A6612" w:rsidRPr="00505A63">
                          <w:rPr>
                            <w:rFonts w:ascii="Arial" w:hAnsi="Arial" w:cs="Arial"/>
                            <w:bCs/>
                            <w:szCs w:val="22"/>
                          </w:rPr>
                          <w:t>units)</w:t>
                        </w:r>
                      </w:p>
                    </w:txbxContent>
                  </v:textbox>
                </v:shape>
                <v:shape id="Text Box 11" o:spid="_x0000_s1037" type="#_x0000_t202" style="position:absolute;left:3332;top:11867;width:4562;height: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" filled="f" stroked="f">
                  <v:textbox style="mso-fit-shape-to-text:t">
                    <w:txbxContent>
                      <w:p w14:paraId="41F3C55F" w14:textId="77777777" w:rsidR="009A6612" w:rsidRDefault="009A6612" w:rsidP="008F55E0">
                        <w:pPr>
                          <w:pStyle w:val="Header"/>
                          <w:rPr>
                            <w:rFonts w:cs="Arial"/>
                            <w:bCs/>
                            <w:szCs w:val="22"/>
                          </w:rPr>
                        </w:pPr>
                        <w:r>
                          <w:rPr>
                            <w:rFonts w:cs="Arial"/>
                            <w:bCs/>
                            <w:szCs w:val="22"/>
                          </w:rPr>
                          <w:t xml:space="preserve">     0             30                    60</w:t>
                        </w:r>
                        <w:r>
                          <w:rPr>
                            <w:rFonts w:cs="Arial"/>
                            <w:bCs/>
                            <w:szCs w:val="22"/>
                          </w:rPr>
                          <w:tab/>
                          <w:t xml:space="preserve">90      </w:t>
                        </w:r>
                      </w:p>
                      <w:p w14:paraId="3FE7A52E" w14:textId="77777777" w:rsidR="009A6612" w:rsidRPr="0059733A" w:rsidRDefault="009A6612" w:rsidP="008F55E0">
                        <w:pPr>
                          <w:pStyle w:val="Header"/>
                          <w:rPr>
                            <w:rFonts w:cs="Arial"/>
                            <w:bCs/>
                            <w:szCs w:val="22"/>
                          </w:rPr>
                        </w:pPr>
                      </w:p>
                      <w:p w14:paraId="34B89D1E" w14:textId="77777777" w:rsidR="009A6612" w:rsidRPr="001B4865" w:rsidRDefault="009A6612" w:rsidP="008F55E0">
                        <w:pPr>
                          <w:pStyle w:val="Header"/>
                          <w:rPr>
                            <w:rFonts w:cs="Arial"/>
                            <w:bCs/>
                          </w:rPr>
                        </w:pPr>
                      </w:p>
                    </w:txbxContent>
                  </v:textbox>
                </v:shape>
                <v:shape id="Text Box 12" o:spid="_x0000_s1038" type="#_x0000_t202" style="position:absolute;left:5387;top:12330;width:1555;height:4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" filled="f" stroked="f">
                  <v:textbox style="mso-fit-shape-to-text:t">
                    <w:txbxContent>
                      <w:p w14:paraId="297065B6" w14:textId="77777777" w:rsidR="009A6612" w:rsidRPr="00505A63" w:rsidRDefault="009A6612" w:rsidP="008F55E0">
                        <w:pPr>
                          <w:pStyle w:val="Header"/>
                          <w:rPr>
                            <w:rFonts w:ascii="Arial" w:hAnsi="Arial" w:cs="Arial"/>
                            <w:noProof/>
                          </w:rPr>
                        </w:pPr>
                        <w:r w:rsidRPr="00505A63">
                          <w:rPr>
                            <w:rFonts w:ascii="Arial" w:hAnsi="Arial" w:cs="Arial"/>
                            <w:bCs/>
                            <w:szCs w:val="22"/>
                          </w:rPr>
                          <w:t xml:space="preserve">Time (days) </w:t>
                        </w:r>
                      </w:p>
                    </w:txbxContent>
                  </v:textbox>
                </v:shape>
                <v:shape id="Text Box 13" o:spid="_x0000_s1039" type="#_x0000_t202" style="position:absolute;left:3495;top:12663;width:585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" filled="f" stroked="f">
                  <v:textbox>
                    <w:txbxContent>
                      <w:p w14:paraId="57FABA7A" w14:textId="77777777" w:rsidR="009A6612" w:rsidRPr="00642D71" w:rsidRDefault="009A6612" w:rsidP="008F55E0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E41CE09" w14:textId="77777777" w:rsidR="004D6F48" w:rsidRDefault="008F55E0" w:rsidP="008F55E0">
      <w:pPr>
        <w:pStyle w:val="Header"/>
        <w:rPr>
          <w:rFonts w:ascii="Arial" w:hAnsi="Arial" w:cs="Arial"/>
          <w:bCs/>
        </w:rPr>
      </w:pPr>
      <w:r w:rsidRPr="00505A63">
        <w:rPr>
          <w:rFonts w:ascii="Arial" w:hAnsi="Arial" w:cs="Arial"/>
          <w:bCs/>
        </w:rPr>
        <w:t xml:space="preserve">              </w:t>
      </w:r>
    </w:p>
    <w:p w14:paraId="65B2EBE3" w14:textId="5CFECB86" w:rsidR="008F55E0" w:rsidRPr="00505A63" w:rsidRDefault="004D6F48" w:rsidP="008F55E0">
      <w:pPr>
        <w:pStyle w:val="Head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               </w:t>
      </w:r>
      <w:r w:rsidR="008F55E0" w:rsidRPr="00505A63">
        <w:rPr>
          <w:rFonts w:ascii="Arial" w:hAnsi="Arial" w:cs="Arial"/>
          <w:bCs/>
        </w:rPr>
        <w:t xml:space="preserve">  30</w:t>
      </w:r>
    </w:p>
    <w:p w14:paraId="1C1051D6" w14:textId="77777777" w:rsidR="008F55E0" w:rsidRPr="00505A63" w:rsidRDefault="008F55E0" w:rsidP="008F55E0">
      <w:pPr>
        <w:pStyle w:val="Header"/>
        <w:rPr>
          <w:rFonts w:ascii="Arial" w:hAnsi="Arial" w:cs="Arial"/>
          <w:bCs/>
        </w:rPr>
      </w:pPr>
    </w:p>
    <w:p w14:paraId="39204793" w14:textId="77777777" w:rsidR="008F55E0" w:rsidRPr="00505A63" w:rsidRDefault="008F55E0" w:rsidP="008F55E0">
      <w:pPr>
        <w:pStyle w:val="Header"/>
        <w:rPr>
          <w:rFonts w:ascii="Arial" w:hAnsi="Arial" w:cs="Arial"/>
          <w:bCs/>
        </w:rPr>
      </w:pPr>
    </w:p>
    <w:p w14:paraId="26669B29" w14:textId="77777777" w:rsidR="008F55E0" w:rsidRPr="00505A63" w:rsidRDefault="008F55E0" w:rsidP="008F55E0">
      <w:pPr>
        <w:pStyle w:val="Header"/>
        <w:rPr>
          <w:rFonts w:ascii="Arial" w:hAnsi="Arial" w:cs="Arial"/>
          <w:bCs/>
        </w:rPr>
      </w:pPr>
    </w:p>
    <w:p w14:paraId="495B35AE" w14:textId="77777777" w:rsidR="008F55E0" w:rsidRPr="00505A63" w:rsidRDefault="008F55E0" w:rsidP="008F55E0">
      <w:pPr>
        <w:pStyle w:val="Header"/>
        <w:rPr>
          <w:rFonts w:ascii="Arial" w:hAnsi="Arial" w:cs="Arial"/>
          <w:bCs/>
        </w:rPr>
      </w:pPr>
    </w:p>
    <w:p w14:paraId="4B27407B" w14:textId="77777777" w:rsidR="008F55E0" w:rsidRPr="00505A63" w:rsidRDefault="008F55E0" w:rsidP="008F55E0">
      <w:pPr>
        <w:pStyle w:val="Header"/>
        <w:rPr>
          <w:rFonts w:ascii="Arial" w:hAnsi="Arial" w:cs="Arial"/>
          <w:bCs/>
        </w:rPr>
      </w:pPr>
    </w:p>
    <w:p w14:paraId="3BE19A95" w14:textId="77777777" w:rsidR="008F55E0" w:rsidRPr="00505A63" w:rsidRDefault="008F55E0" w:rsidP="008F55E0">
      <w:pPr>
        <w:pStyle w:val="Header"/>
        <w:rPr>
          <w:rFonts w:ascii="Arial" w:hAnsi="Arial" w:cs="Arial"/>
          <w:bCs/>
        </w:rPr>
      </w:pPr>
    </w:p>
    <w:p w14:paraId="58F40F2F" w14:textId="77777777" w:rsidR="008F55E0" w:rsidRPr="00505A63" w:rsidRDefault="008F55E0" w:rsidP="008F55E0">
      <w:pPr>
        <w:pStyle w:val="Header"/>
        <w:rPr>
          <w:rFonts w:ascii="Arial" w:hAnsi="Arial" w:cs="Arial"/>
          <w:bCs/>
        </w:rPr>
      </w:pPr>
    </w:p>
    <w:p w14:paraId="25F75BBD" w14:textId="222982C6" w:rsidR="008F55E0" w:rsidRPr="00505A63" w:rsidRDefault="008F55E0" w:rsidP="008F55E0">
      <w:pPr>
        <w:pStyle w:val="Header"/>
        <w:rPr>
          <w:rFonts w:ascii="Arial" w:hAnsi="Arial" w:cs="Arial"/>
          <w:bCs/>
        </w:rPr>
      </w:pPr>
    </w:p>
    <w:p w14:paraId="1D871716" w14:textId="70A7206A" w:rsidR="008F55E0" w:rsidRPr="00505A63" w:rsidRDefault="008F55E0" w:rsidP="008F55E0">
      <w:pPr>
        <w:pStyle w:val="Header"/>
        <w:rPr>
          <w:rFonts w:ascii="Arial" w:hAnsi="Arial" w:cs="Arial"/>
          <w:bCs/>
        </w:rPr>
      </w:pPr>
    </w:p>
    <w:p w14:paraId="34CAA15C" w14:textId="3A71975D" w:rsidR="00505A63" w:rsidRDefault="004D6F48" w:rsidP="008F55E0">
      <w:pPr>
        <w:pStyle w:val="Header"/>
        <w:rPr>
          <w:rFonts w:ascii="Arial" w:hAnsi="Arial" w:cs="Arial"/>
          <w:bCs/>
        </w:rPr>
      </w:pPr>
      <w:r w:rsidRPr="00505A63">
        <w:rPr>
          <w:rFonts w:ascii="Arial" w:hAnsi="Arial" w:cs="Arial"/>
          <w:bCs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E929BA" wp14:editId="5F87E210">
                <wp:simplePos x="0" y="0"/>
                <wp:positionH relativeFrom="column">
                  <wp:posOffset>1268095</wp:posOffset>
                </wp:positionH>
                <wp:positionV relativeFrom="paragraph">
                  <wp:posOffset>72390</wp:posOffset>
                </wp:positionV>
                <wp:extent cx="333375" cy="373380"/>
                <wp:effectExtent l="0" t="0" r="0" b="0"/>
                <wp:wrapTight wrapText="bothSides">
                  <wp:wrapPolygon edited="0">
                    <wp:start x="4114" y="3673"/>
                    <wp:lineTo x="4114" y="17633"/>
                    <wp:lineTo x="17280" y="17633"/>
                    <wp:lineTo x="17280" y="3673"/>
                    <wp:lineTo x="4114" y="3673"/>
                  </wp:wrapPolygon>
                </wp:wrapTight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333375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D0BF79" w14:textId="77777777" w:rsidR="009A6612" w:rsidRDefault="009A6612" w:rsidP="008F55E0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929BA" id="Text Box 15" o:spid="_x0000_s1040" type="#_x0000_t202" style="position:absolute;margin-left:99.85pt;margin-top:5.7pt;width:26.25pt;height:29.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" filled="f" stroked="f">
                <v:textbox inset=",7.2pt,,7.2pt">
                  <w:txbxContent>
                    <w:p w14:paraId="48D0BF79" w14:textId="77777777" w:rsidR="009A6612" w:rsidRDefault="009A6612" w:rsidP="008F55E0">
                      <w:r>
                        <w:t>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C9D280D" w14:textId="13478979" w:rsidR="00505A63" w:rsidRDefault="00505A63" w:rsidP="008F55E0">
      <w:pPr>
        <w:pStyle w:val="Header"/>
        <w:rPr>
          <w:rFonts w:ascii="Arial" w:hAnsi="Arial" w:cs="Arial"/>
          <w:bCs/>
        </w:rPr>
      </w:pPr>
    </w:p>
    <w:p w14:paraId="2B9CCEAA" w14:textId="77777777" w:rsidR="004D6F48" w:rsidRDefault="004D6F48" w:rsidP="008F55E0">
      <w:pPr>
        <w:pStyle w:val="Header"/>
        <w:rPr>
          <w:rFonts w:ascii="Arial" w:hAnsi="Arial" w:cs="Arial"/>
          <w:bCs/>
        </w:rPr>
      </w:pPr>
    </w:p>
    <w:p w14:paraId="39B10C3A" w14:textId="77777777" w:rsidR="004D6F48" w:rsidRDefault="004D6F48" w:rsidP="008F55E0">
      <w:pPr>
        <w:pStyle w:val="Header"/>
        <w:rPr>
          <w:rFonts w:ascii="Arial" w:hAnsi="Arial" w:cs="Arial"/>
          <w:bCs/>
        </w:rPr>
      </w:pPr>
    </w:p>
    <w:p w14:paraId="66C2BD82" w14:textId="7A365932" w:rsidR="008F55E0" w:rsidRPr="004D6F48" w:rsidRDefault="008F55E0" w:rsidP="004D6F48">
      <w:pPr>
        <w:pStyle w:val="Header"/>
        <w:rPr>
          <w:rFonts w:ascii="Arial" w:hAnsi="Arial" w:cs="Arial"/>
          <w:bCs/>
        </w:rPr>
      </w:pPr>
      <w:r w:rsidRPr="00505A63">
        <w:rPr>
          <w:rFonts w:ascii="Arial" w:hAnsi="Arial" w:cs="Arial"/>
          <w:bCs/>
        </w:rPr>
        <w:t>It is reasonable to conclude that the graph represents the concentration of the mumps antibodies in</w:t>
      </w:r>
      <w:r w:rsidR="00CE2E28">
        <w:rPr>
          <w:rFonts w:ascii="Arial" w:hAnsi="Arial" w:cs="Arial"/>
          <w:bCs/>
        </w:rPr>
        <w:t>:</w:t>
      </w:r>
      <w:r w:rsidR="004D6F48">
        <w:rPr>
          <w:rFonts w:ascii="Arial" w:hAnsi="Arial" w:cs="Arial"/>
          <w:bCs/>
        </w:rPr>
        <w:br/>
      </w:r>
    </w:p>
    <w:p w14:paraId="57ED228E" w14:textId="77777777" w:rsidR="008F55E0" w:rsidRPr="00505A63" w:rsidRDefault="008F55E0" w:rsidP="008F55E0">
      <w:pPr>
        <w:pStyle w:val="Header"/>
        <w:numPr>
          <w:ilvl w:val="0"/>
          <w:numId w:val="5"/>
        </w:numPr>
        <w:ind w:left="1134" w:hanging="414"/>
        <w:rPr>
          <w:rFonts w:ascii="Arial" w:hAnsi="Arial" w:cs="Arial"/>
          <w:bCs/>
        </w:rPr>
      </w:pPr>
      <w:r w:rsidRPr="00505A63">
        <w:rPr>
          <w:rFonts w:ascii="Arial" w:hAnsi="Arial" w:cs="Arial"/>
          <w:bCs/>
        </w:rPr>
        <w:t>a newborn baby whose mother had been vaccinated against mumps.</w:t>
      </w:r>
    </w:p>
    <w:p w14:paraId="3F5384DE" w14:textId="63D7EEE5" w:rsidR="008F55E0" w:rsidRPr="00505A63" w:rsidRDefault="008F55E0" w:rsidP="008F55E0">
      <w:pPr>
        <w:pStyle w:val="Header"/>
        <w:numPr>
          <w:ilvl w:val="0"/>
          <w:numId w:val="5"/>
        </w:numPr>
        <w:ind w:left="1134" w:hanging="414"/>
        <w:rPr>
          <w:rFonts w:ascii="Arial" w:hAnsi="Arial" w:cs="Arial"/>
          <w:bCs/>
        </w:rPr>
      </w:pPr>
      <w:r w:rsidRPr="00505A63">
        <w:rPr>
          <w:rFonts w:ascii="Arial" w:hAnsi="Arial" w:cs="Arial"/>
          <w:bCs/>
        </w:rPr>
        <w:t xml:space="preserve">a newborn baby whose mother had a mumps antibody injection </w:t>
      </w:r>
      <w:r w:rsidR="009743C6">
        <w:rPr>
          <w:rFonts w:ascii="Arial" w:hAnsi="Arial" w:cs="Arial"/>
          <w:bCs/>
        </w:rPr>
        <w:t>at the end of the pregnancy.</w:t>
      </w:r>
    </w:p>
    <w:p w14:paraId="021D05FB" w14:textId="77777777" w:rsidR="008F55E0" w:rsidRPr="00505A63" w:rsidRDefault="008F55E0" w:rsidP="008F55E0">
      <w:pPr>
        <w:pStyle w:val="Header"/>
        <w:numPr>
          <w:ilvl w:val="0"/>
          <w:numId w:val="5"/>
        </w:numPr>
        <w:ind w:left="1134" w:hanging="414"/>
        <w:rPr>
          <w:rFonts w:ascii="Arial" w:hAnsi="Arial" w:cs="Arial"/>
          <w:bCs/>
        </w:rPr>
      </w:pPr>
      <w:r w:rsidRPr="00505A63">
        <w:rPr>
          <w:rFonts w:ascii="Arial" w:hAnsi="Arial" w:cs="Arial"/>
          <w:bCs/>
        </w:rPr>
        <w:t>an adult who became infected with mumps at time A on the graph.</w:t>
      </w:r>
    </w:p>
    <w:p w14:paraId="32940B2C" w14:textId="55CB7D77" w:rsidR="008F55E0" w:rsidRPr="00A079DB" w:rsidRDefault="008F55E0" w:rsidP="00A079DB">
      <w:pPr>
        <w:pStyle w:val="Header"/>
        <w:numPr>
          <w:ilvl w:val="0"/>
          <w:numId w:val="5"/>
        </w:numPr>
        <w:ind w:left="1134" w:hanging="414"/>
        <w:rPr>
          <w:rFonts w:ascii="Arial" w:hAnsi="Arial" w:cs="Arial"/>
          <w:bCs/>
        </w:rPr>
      </w:pPr>
      <w:r w:rsidRPr="00505A63">
        <w:rPr>
          <w:rFonts w:ascii="Arial" w:hAnsi="Arial" w:cs="Arial"/>
          <w:bCs/>
        </w:rPr>
        <w:t xml:space="preserve">a child who had been vaccinated against mumps at time A on the graph. </w:t>
      </w:r>
      <w:r w:rsidR="00CE2E28">
        <w:rPr>
          <w:rFonts w:ascii="Arial" w:hAnsi="Arial" w:cs="Arial"/>
          <w:bCs/>
        </w:rPr>
        <w:br/>
      </w:r>
      <w:r w:rsidR="00CE2E28" w:rsidRPr="00A079DB">
        <w:rPr>
          <w:rFonts w:ascii="Arial" w:hAnsi="Arial" w:cs="Arial"/>
        </w:rPr>
        <w:br/>
      </w:r>
      <w:r w:rsidR="00CE2E28" w:rsidRPr="00A079DB">
        <w:rPr>
          <w:rFonts w:ascii="Arial" w:hAnsi="Arial" w:cs="Arial"/>
        </w:rPr>
        <w:br/>
      </w:r>
    </w:p>
    <w:p w14:paraId="4141737A" w14:textId="77777777" w:rsidR="008F55E0" w:rsidRPr="00505A63" w:rsidRDefault="008F55E0" w:rsidP="008F55E0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24"/>
          <w:szCs w:val="24"/>
        </w:rPr>
      </w:pPr>
      <w:r w:rsidRPr="00505A63">
        <w:rPr>
          <w:rFonts w:ascii="Arial" w:hAnsi="Arial" w:cs="Arial"/>
          <w:sz w:val="24"/>
          <w:szCs w:val="24"/>
        </w:rPr>
        <w:t>Suffocation victims are usually given a mixture of 95% oxygen and 5% carbon dioxide rather than pure oxygen, because the carbon dioxide:</w:t>
      </w:r>
    </w:p>
    <w:p w14:paraId="06F7D7DB" w14:textId="77777777" w:rsidR="008F55E0" w:rsidRPr="00505A63" w:rsidRDefault="008F55E0" w:rsidP="008F55E0">
      <w:pPr>
        <w:pStyle w:val="ListParagraph"/>
        <w:rPr>
          <w:rFonts w:ascii="Arial" w:hAnsi="Arial" w:cs="Arial"/>
          <w:sz w:val="24"/>
          <w:szCs w:val="24"/>
        </w:rPr>
      </w:pPr>
    </w:p>
    <w:p w14:paraId="6D209970" w14:textId="52F120C9" w:rsidR="008F55E0" w:rsidRPr="00505A63" w:rsidRDefault="008F55E0" w:rsidP="008F55E0">
      <w:pPr>
        <w:pStyle w:val="ListParagraph"/>
        <w:numPr>
          <w:ilvl w:val="0"/>
          <w:numId w:val="4"/>
        </w:numPr>
        <w:spacing w:after="120" w:line="240" w:lineRule="auto"/>
        <w:rPr>
          <w:rFonts w:ascii="Arial" w:hAnsi="Arial" w:cs="Arial"/>
          <w:sz w:val="24"/>
          <w:szCs w:val="24"/>
        </w:rPr>
      </w:pPr>
      <w:r w:rsidRPr="00505A63">
        <w:rPr>
          <w:rFonts w:ascii="Arial" w:hAnsi="Arial" w:cs="Arial"/>
          <w:sz w:val="24"/>
          <w:szCs w:val="24"/>
        </w:rPr>
        <w:t>decreases the danger of choking by dilating bronchiole tubes</w:t>
      </w:r>
      <w:r w:rsidR="003A57E8">
        <w:rPr>
          <w:rFonts w:ascii="Arial" w:hAnsi="Arial" w:cs="Arial"/>
          <w:sz w:val="24"/>
          <w:szCs w:val="24"/>
        </w:rPr>
        <w:t>.</w:t>
      </w:r>
    </w:p>
    <w:p w14:paraId="16AB5653" w14:textId="07839E55" w:rsidR="008F55E0" w:rsidRPr="00505A63" w:rsidRDefault="008F55E0" w:rsidP="008F55E0">
      <w:pPr>
        <w:pStyle w:val="ListParagraph"/>
        <w:numPr>
          <w:ilvl w:val="0"/>
          <w:numId w:val="4"/>
        </w:numPr>
        <w:spacing w:after="120" w:line="240" w:lineRule="auto"/>
        <w:rPr>
          <w:rFonts w:ascii="Arial" w:hAnsi="Arial" w:cs="Arial"/>
          <w:sz w:val="24"/>
          <w:szCs w:val="24"/>
        </w:rPr>
      </w:pPr>
      <w:r w:rsidRPr="00505A63">
        <w:rPr>
          <w:rFonts w:ascii="Arial" w:hAnsi="Arial" w:cs="Arial"/>
          <w:sz w:val="24"/>
          <w:szCs w:val="24"/>
        </w:rPr>
        <w:t>increases the speed with which gases pass through the alveoli of the lungs</w:t>
      </w:r>
      <w:r w:rsidR="003A57E8">
        <w:rPr>
          <w:rFonts w:ascii="Arial" w:hAnsi="Arial" w:cs="Arial"/>
          <w:sz w:val="24"/>
          <w:szCs w:val="24"/>
        </w:rPr>
        <w:t>.</w:t>
      </w:r>
    </w:p>
    <w:p w14:paraId="461B72B6" w14:textId="5F5DD827" w:rsidR="008F55E0" w:rsidRPr="00505A63" w:rsidRDefault="008F55E0" w:rsidP="008F55E0">
      <w:pPr>
        <w:pStyle w:val="ListParagraph"/>
        <w:numPr>
          <w:ilvl w:val="0"/>
          <w:numId w:val="4"/>
        </w:numPr>
        <w:spacing w:after="120" w:line="240" w:lineRule="auto"/>
        <w:rPr>
          <w:rFonts w:ascii="Arial" w:hAnsi="Arial" w:cs="Arial"/>
          <w:sz w:val="24"/>
          <w:szCs w:val="24"/>
        </w:rPr>
      </w:pPr>
      <w:r w:rsidRPr="00505A63">
        <w:rPr>
          <w:rFonts w:ascii="Arial" w:hAnsi="Arial" w:cs="Arial"/>
          <w:sz w:val="24"/>
          <w:szCs w:val="24"/>
        </w:rPr>
        <w:t>directly stimulates the diaphragm to produce the breathing action</w:t>
      </w:r>
      <w:r w:rsidR="003A57E8">
        <w:rPr>
          <w:rFonts w:ascii="Arial" w:hAnsi="Arial" w:cs="Arial"/>
          <w:sz w:val="24"/>
          <w:szCs w:val="24"/>
        </w:rPr>
        <w:t>.</w:t>
      </w:r>
    </w:p>
    <w:p w14:paraId="4900603D" w14:textId="4EB84C07" w:rsidR="008F55E0" w:rsidRDefault="008F55E0" w:rsidP="008F55E0">
      <w:pPr>
        <w:pStyle w:val="ListParagraph"/>
        <w:numPr>
          <w:ilvl w:val="0"/>
          <w:numId w:val="4"/>
        </w:numPr>
        <w:spacing w:after="120" w:line="240" w:lineRule="auto"/>
        <w:rPr>
          <w:rFonts w:ascii="Arial" w:hAnsi="Arial" w:cs="Arial"/>
          <w:sz w:val="24"/>
          <w:szCs w:val="24"/>
        </w:rPr>
      </w:pPr>
      <w:r w:rsidRPr="00505A63">
        <w:rPr>
          <w:rFonts w:ascii="Arial" w:hAnsi="Arial" w:cs="Arial"/>
          <w:sz w:val="24"/>
          <w:szCs w:val="24"/>
        </w:rPr>
        <w:t>acts on the respiratory centre to stimulate breathing</w:t>
      </w:r>
      <w:r w:rsidR="003A57E8">
        <w:rPr>
          <w:rFonts w:ascii="Arial" w:hAnsi="Arial" w:cs="Arial"/>
          <w:sz w:val="24"/>
          <w:szCs w:val="24"/>
        </w:rPr>
        <w:t>.</w:t>
      </w:r>
    </w:p>
    <w:p w14:paraId="0F49987D" w14:textId="4B492C95" w:rsidR="00A079DB" w:rsidRDefault="00A079DB" w:rsidP="00A079DB">
      <w:pPr>
        <w:spacing w:after="120" w:line="240" w:lineRule="auto"/>
        <w:rPr>
          <w:rFonts w:ascii="Arial" w:hAnsi="Arial" w:cs="Arial"/>
          <w:sz w:val="24"/>
          <w:szCs w:val="24"/>
        </w:rPr>
      </w:pPr>
    </w:p>
    <w:p w14:paraId="5140379B" w14:textId="462C22E9" w:rsidR="00A079DB" w:rsidRDefault="00A079DB" w:rsidP="00A079DB">
      <w:pPr>
        <w:spacing w:after="120" w:line="240" w:lineRule="auto"/>
        <w:rPr>
          <w:rFonts w:ascii="Arial" w:hAnsi="Arial" w:cs="Arial"/>
          <w:sz w:val="24"/>
          <w:szCs w:val="24"/>
        </w:rPr>
      </w:pPr>
    </w:p>
    <w:p w14:paraId="264410C6" w14:textId="1C444463" w:rsidR="00A079DB" w:rsidRDefault="00A079DB" w:rsidP="00A079DB">
      <w:pPr>
        <w:spacing w:after="120" w:line="240" w:lineRule="auto"/>
        <w:rPr>
          <w:rFonts w:ascii="Arial" w:hAnsi="Arial" w:cs="Arial"/>
          <w:sz w:val="24"/>
          <w:szCs w:val="24"/>
        </w:rPr>
      </w:pPr>
    </w:p>
    <w:p w14:paraId="0200563F" w14:textId="77777777" w:rsidR="00A079DB" w:rsidRPr="00A079DB" w:rsidRDefault="00A079DB" w:rsidP="00A079DB">
      <w:pPr>
        <w:spacing w:after="120" w:line="240" w:lineRule="auto"/>
        <w:rPr>
          <w:rFonts w:ascii="Arial" w:hAnsi="Arial" w:cs="Arial"/>
          <w:sz w:val="24"/>
          <w:szCs w:val="24"/>
        </w:rPr>
      </w:pPr>
    </w:p>
    <w:p w14:paraId="7962C6B1" w14:textId="1BADBCB7" w:rsidR="008F55E0" w:rsidRPr="003A57E8" w:rsidRDefault="008F55E0" w:rsidP="003A57E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8766A8">
        <w:rPr>
          <w:rFonts w:ascii="Arial" w:hAnsi="Arial" w:cs="Arial"/>
          <w:b/>
          <w:bCs/>
          <w:sz w:val="24"/>
          <w:szCs w:val="24"/>
        </w:rPr>
        <w:lastRenderedPageBreak/>
        <w:t>The following informatio</w:t>
      </w:r>
      <w:r w:rsidR="00932B07" w:rsidRPr="008766A8">
        <w:rPr>
          <w:rFonts w:ascii="Arial" w:hAnsi="Arial" w:cs="Arial"/>
          <w:b/>
          <w:bCs/>
          <w:sz w:val="24"/>
          <w:szCs w:val="24"/>
        </w:rPr>
        <w:t xml:space="preserve">n relates to Questions </w:t>
      </w:r>
      <w:r w:rsidR="00A079DB">
        <w:rPr>
          <w:rFonts w:ascii="Arial" w:hAnsi="Arial" w:cs="Arial"/>
          <w:b/>
          <w:bCs/>
          <w:sz w:val="24"/>
          <w:szCs w:val="24"/>
        </w:rPr>
        <w:t>3</w:t>
      </w:r>
      <w:r w:rsidR="00932B07" w:rsidRPr="008766A8">
        <w:rPr>
          <w:rFonts w:ascii="Arial" w:hAnsi="Arial" w:cs="Arial"/>
          <w:b/>
          <w:bCs/>
          <w:sz w:val="24"/>
          <w:szCs w:val="24"/>
        </w:rPr>
        <w:t xml:space="preserve"> and </w:t>
      </w:r>
      <w:r w:rsidR="00A079DB">
        <w:rPr>
          <w:rFonts w:ascii="Arial" w:hAnsi="Arial" w:cs="Arial"/>
          <w:b/>
          <w:bCs/>
          <w:sz w:val="24"/>
          <w:szCs w:val="24"/>
        </w:rPr>
        <w:t>4</w:t>
      </w:r>
      <w:r w:rsidRPr="008766A8">
        <w:rPr>
          <w:rFonts w:ascii="Arial" w:hAnsi="Arial" w:cs="Arial"/>
          <w:b/>
          <w:bCs/>
          <w:sz w:val="24"/>
          <w:szCs w:val="24"/>
        </w:rPr>
        <w:t>.</w:t>
      </w:r>
      <w:r w:rsidR="003A57E8" w:rsidRPr="008766A8">
        <w:rPr>
          <w:rFonts w:ascii="Arial" w:hAnsi="Arial" w:cs="Arial"/>
          <w:b/>
          <w:bCs/>
          <w:sz w:val="24"/>
          <w:szCs w:val="24"/>
        </w:rPr>
        <w:br/>
      </w:r>
      <w:r w:rsidR="003A57E8" w:rsidRPr="003A57E8">
        <w:rPr>
          <w:rFonts w:ascii="Arial" w:hAnsi="Arial" w:cs="Arial"/>
          <w:bCs/>
          <w:sz w:val="24"/>
          <w:szCs w:val="24"/>
        </w:rPr>
        <w:br/>
      </w:r>
      <w:r w:rsidR="003A57E8" w:rsidRPr="003A57E8">
        <w:rPr>
          <w:rFonts w:ascii="Arial" w:hAnsi="Arial" w:cs="Arial"/>
          <w:bCs/>
          <w:sz w:val="24"/>
          <w:szCs w:val="24"/>
        </w:rPr>
        <w:br/>
      </w:r>
      <w:r w:rsidRPr="003A57E8">
        <w:rPr>
          <w:rFonts w:ascii="Arial" w:hAnsi="Arial" w:cs="Arial"/>
          <w:sz w:val="24"/>
          <w:szCs w:val="24"/>
        </w:rPr>
        <w:t>Measles is an infectious disease caused by a virus. Symptoms usually appear 6–10 days after exposure to the virus and include a rash, headache and fever. In a proportion of cases the patient is affected by secondary bacterial infections, especially of the lungs. Antibiotics are often prescribed.</w:t>
      </w:r>
      <w:r w:rsidR="003A57E8">
        <w:rPr>
          <w:rFonts w:ascii="Arial" w:hAnsi="Arial" w:cs="Arial"/>
          <w:sz w:val="24"/>
          <w:szCs w:val="24"/>
        </w:rPr>
        <w:br/>
      </w:r>
      <w:r w:rsidR="003A57E8">
        <w:rPr>
          <w:rFonts w:ascii="Arial" w:hAnsi="Arial" w:cs="Arial"/>
          <w:sz w:val="24"/>
          <w:szCs w:val="24"/>
        </w:rPr>
        <w:br/>
      </w:r>
    </w:p>
    <w:p w14:paraId="5D6D7CBE" w14:textId="2712219B" w:rsidR="008F55E0" w:rsidRPr="00505A63" w:rsidRDefault="008F55E0" w:rsidP="00932B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05A63">
        <w:rPr>
          <w:rFonts w:ascii="Arial" w:hAnsi="Arial" w:cs="Arial"/>
          <w:sz w:val="24"/>
          <w:szCs w:val="24"/>
        </w:rPr>
        <w:t>Antibiotics are likely to</w:t>
      </w:r>
      <w:r w:rsidR="00DB1F4F">
        <w:rPr>
          <w:rFonts w:ascii="Arial" w:hAnsi="Arial" w:cs="Arial"/>
          <w:sz w:val="24"/>
          <w:szCs w:val="24"/>
        </w:rPr>
        <w:t>:</w:t>
      </w:r>
    </w:p>
    <w:p w14:paraId="4C577C62" w14:textId="77777777" w:rsidR="008F55E0" w:rsidRPr="00505A63" w:rsidRDefault="008F55E0" w:rsidP="008F55E0">
      <w:pPr>
        <w:pStyle w:val="ListParagraph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14:paraId="534BA300" w14:textId="48C2AC39" w:rsidR="008F55E0" w:rsidRPr="00505A63" w:rsidRDefault="008F55E0" w:rsidP="008F55E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05A63">
        <w:rPr>
          <w:rFonts w:ascii="Arial" w:hAnsi="Arial" w:cs="Arial"/>
          <w:sz w:val="24"/>
          <w:szCs w:val="24"/>
        </w:rPr>
        <w:t>decrease the rate of DNA synthesis by the measles virus.</w:t>
      </w:r>
    </w:p>
    <w:p w14:paraId="17B92A51" w14:textId="77777777" w:rsidR="008F55E0" w:rsidRPr="00505A63" w:rsidRDefault="008F55E0" w:rsidP="008F55E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05A63">
        <w:rPr>
          <w:rFonts w:ascii="Arial" w:hAnsi="Arial" w:cs="Arial"/>
          <w:sz w:val="24"/>
          <w:szCs w:val="24"/>
        </w:rPr>
        <w:t>reduce fever by resetting the body’s thermostat.</w:t>
      </w:r>
    </w:p>
    <w:p w14:paraId="35992DCF" w14:textId="77777777" w:rsidR="008F55E0" w:rsidRPr="00505A63" w:rsidRDefault="008F55E0" w:rsidP="008F55E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05A63">
        <w:rPr>
          <w:rFonts w:ascii="Arial" w:hAnsi="Arial" w:cs="Arial"/>
          <w:sz w:val="24"/>
          <w:szCs w:val="24"/>
        </w:rPr>
        <w:t>disrupt the synthesis of new bacterial cell components.</w:t>
      </w:r>
    </w:p>
    <w:p w14:paraId="702F98AE" w14:textId="16920232" w:rsidR="008F55E0" w:rsidRPr="008766A8" w:rsidRDefault="008F55E0" w:rsidP="008F55E0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05A63">
        <w:rPr>
          <w:rFonts w:ascii="Arial" w:hAnsi="Arial" w:cs="Arial"/>
          <w:sz w:val="24"/>
          <w:szCs w:val="24"/>
        </w:rPr>
        <w:t xml:space="preserve">do all of the above.  </w:t>
      </w:r>
      <w:r w:rsidR="008766A8">
        <w:rPr>
          <w:rFonts w:ascii="Arial" w:hAnsi="Arial" w:cs="Arial"/>
          <w:sz w:val="24"/>
          <w:szCs w:val="24"/>
        </w:rPr>
        <w:br/>
      </w:r>
      <w:r w:rsidR="008766A8">
        <w:rPr>
          <w:rFonts w:ascii="Arial" w:hAnsi="Arial" w:cs="Arial"/>
          <w:sz w:val="24"/>
          <w:szCs w:val="24"/>
        </w:rPr>
        <w:br/>
      </w:r>
    </w:p>
    <w:p w14:paraId="6D014C3C" w14:textId="77777777" w:rsidR="008F55E0" w:rsidRPr="00505A63" w:rsidRDefault="008F55E0" w:rsidP="00932B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05A63">
        <w:rPr>
          <w:rFonts w:ascii="Arial" w:hAnsi="Arial" w:cs="Arial"/>
          <w:sz w:val="24"/>
          <w:szCs w:val="24"/>
        </w:rPr>
        <w:t>When suffering from measles and a secondary bacterial lung infection, antibodies are produced by the patient’s immune cells. Which of the following statements is true of these antibodies?</w:t>
      </w:r>
    </w:p>
    <w:p w14:paraId="65D691E8" w14:textId="77777777" w:rsidR="008F55E0" w:rsidRPr="00505A63" w:rsidRDefault="008F55E0" w:rsidP="008F55E0">
      <w:pPr>
        <w:pStyle w:val="ListParagraph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14:paraId="73A851B6" w14:textId="77777777" w:rsidR="008F55E0" w:rsidRPr="00505A63" w:rsidRDefault="008F55E0" w:rsidP="008F55E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05A63">
        <w:rPr>
          <w:rFonts w:ascii="Arial" w:hAnsi="Arial" w:cs="Arial"/>
          <w:sz w:val="24"/>
          <w:szCs w:val="24"/>
        </w:rPr>
        <w:t>The same antibody is capable of attacking the measles virus and the bacteria infecting the lung.</w:t>
      </w:r>
    </w:p>
    <w:p w14:paraId="1B53AA8E" w14:textId="42747B91" w:rsidR="008F55E0" w:rsidRPr="00505A63" w:rsidRDefault="008F55E0" w:rsidP="008F55E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05A63">
        <w:rPr>
          <w:rFonts w:ascii="Arial" w:hAnsi="Arial" w:cs="Arial"/>
          <w:sz w:val="24"/>
          <w:szCs w:val="24"/>
        </w:rPr>
        <w:t>The antibodies which attack the virus are produced by helper T cells, whereas the antibodies which attack the bacteria are produced by B cells.</w:t>
      </w:r>
    </w:p>
    <w:p w14:paraId="73C2D1BD" w14:textId="77777777" w:rsidR="008F55E0" w:rsidRPr="00505A63" w:rsidRDefault="008F55E0" w:rsidP="008F55E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05A63">
        <w:rPr>
          <w:rFonts w:ascii="Arial" w:hAnsi="Arial" w:cs="Arial"/>
          <w:sz w:val="24"/>
          <w:szCs w:val="24"/>
        </w:rPr>
        <w:t>Viral antibodies and bacterial antibodies are produced by the same plasma cells.</w:t>
      </w:r>
    </w:p>
    <w:p w14:paraId="13F53CCB" w14:textId="77777777" w:rsidR="008F55E0" w:rsidRPr="00505A63" w:rsidRDefault="008F55E0" w:rsidP="008F55E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05A63">
        <w:rPr>
          <w:rFonts w:ascii="Arial" w:hAnsi="Arial" w:cs="Arial"/>
          <w:sz w:val="24"/>
          <w:szCs w:val="24"/>
        </w:rPr>
        <w:t>Large quantities of antibodies specific to the measles virus remain in the circulation for a short time.</w:t>
      </w:r>
    </w:p>
    <w:p w14:paraId="1B58279D" w14:textId="2A07A822" w:rsidR="00932B07" w:rsidRPr="00A079DB" w:rsidRDefault="00DB1F4F" w:rsidP="00A079DB">
      <w:pPr>
        <w:rPr>
          <w:rFonts w:ascii="Arial" w:hAnsi="Arial" w:cs="Arial"/>
          <w:sz w:val="24"/>
          <w:szCs w:val="24"/>
        </w:rPr>
      </w:pPr>
      <w:r w:rsidRPr="00A079DB">
        <w:rPr>
          <w:rFonts w:ascii="Arial" w:hAnsi="Arial" w:cs="Arial"/>
          <w:sz w:val="24"/>
          <w:szCs w:val="24"/>
        </w:rPr>
        <w:br/>
      </w:r>
    </w:p>
    <w:p w14:paraId="144F513B" w14:textId="1F51EEAE" w:rsidR="00932B07" w:rsidRPr="00505A63" w:rsidRDefault="00932B07" w:rsidP="00932B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05A63">
        <w:rPr>
          <w:rFonts w:ascii="Arial" w:hAnsi="Arial" w:cs="Arial"/>
          <w:sz w:val="24"/>
          <w:szCs w:val="24"/>
        </w:rPr>
        <w:t>Insulin controls the metabolism of</w:t>
      </w:r>
      <w:r w:rsidR="009166A9">
        <w:rPr>
          <w:rFonts w:ascii="Arial" w:hAnsi="Arial" w:cs="Arial"/>
          <w:sz w:val="24"/>
          <w:szCs w:val="24"/>
        </w:rPr>
        <w:t>:</w:t>
      </w:r>
    </w:p>
    <w:p w14:paraId="11B6BA6C" w14:textId="77777777" w:rsidR="00932B07" w:rsidRPr="00505A63" w:rsidRDefault="00932B07" w:rsidP="00932B07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1C4CB1D4" w14:textId="2E48D733" w:rsidR="00932B07" w:rsidRPr="00505A63" w:rsidRDefault="00275333" w:rsidP="00932B07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505A63">
        <w:rPr>
          <w:rFonts w:ascii="Arial" w:hAnsi="Arial" w:cs="Arial"/>
          <w:sz w:val="24"/>
          <w:szCs w:val="24"/>
        </w:rPr>
        <w:t>F</w:t>
      </w:r>
      <w:r w:rsidR="00932B07" w:rsidRPr="00505A63">
        <w:rPr>
          <w:rFonts w:ascii="Arial" w:hAnsi="Arial" w:cs="Arial"/>
          <w:sz w:val="24"/>
          <w:szCs w:val="24"/>
        </w:rPr>
        <w:t>ats</w:t>
      </w:r>
    </w:p>
    <w:p w14:paraId="454EE2B7" w14:textId="7E91F1D7" w:rsidR="00932B07" w:rsidRPr="00505A63" w:rsidRDefault="00275333" w:rsidP="00932B07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505A63">
        <w:rPr>
          <w:rFonts w:ascii="Arial" w:hAnsi="Arial" w:cs="Arial"/>
          <w:sz w:val="24"/>
          <w:szCs w:val="24"/>
        </w:rPr>
        <w:t>P</w:t>
      </w:r>
      <w:r w:rsidR="00932B07" w:rsidRPr="00505A63">
        <w:rPr>
          <w:rFonts w:ascii="Arial" w:hAnsi="Arial" w:cs="Arial"/>
          <w:sz w:val="24"/>
          <w:szCs w:val="24"/>
        </w:rPr>
        <w:t>roteins</w:t>
      </w:r>
    </w:p>
    <w:p w14:paraId="7E5C5201" w14:textId="15902D56" w:rsidR="00932B07" w:rsidRPr="00505A63" w:rsidRDefault="00932B07" w:rsidP="00932B07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505A63">
        <w:rPr>
          <w:rFonts w:ascii="Arial" w:hAnsi="Arial" w:cs="Arial"/>
          <w:sz w:val="24"/>
          <w:szCs w:val="24"/>
        </w:rPr>
        <w:t>Carbohydrates/ Sugars</w:t>
      </w:r>
    </w:p>
    <w:p w14:paraId="775025F9" w14:textId="777E6882" w:rsidR="00E13F59" w:rsidRPr="00DB1F4F" w:rsidRDefault="00275333" w:rsidP="00932B07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505A63">
        <w:rPr>
          <w:rFonts w:ascii="Arial" w:hAnsi="Arial" w:cs="Arial"/>
          <w:sz w:val="24"/>
          <w:szCs w:val="24"/>
        </w:rPr>
        <w:t>H</w:t>
      </w:r>
      <w:r w:rsidR="00932B07" w:rsidRPr="00505A63">
        <w:rPr>
          <w:rFonts w:ascii="Arial" w:hAnsi="Arial" w:cs="Arial"/>
          <w:sz w:val="24"/>
          <w:szCs w:val="24"/>
        </w:rPr>
        <w:t>ormones</w:t>
      </w:r>
      <w:r w:rsidR="00DB1F4F">
        <w:rPr>
          <w:rFonts w:ascii="Arial" w:hAnsi="Arial" w:cs="Arial"/>
          <w:sz w:val="24"/>
          <w:szCs w:val="24"/>
        </w:rPr>
        <w:br/>
      </w:r>
      <w:r w:rsidR="00DB1F4F">
        <w:rPr>
          <w:rFonts w:ascii="Arial" w:hAnsi="Arial" w:cs="Arial"/>
          <w:sz w:val="24"/>
          <w:szCs w:val="24"/>
        </w:rPr>
        <w:br/>
      </w:r>
    </w:p>
    <w:p w14:paraId="3331FD20" w14:textId="77777777" w:rsidR="000D0D6C" w:rsidRPr="00505A63" w:rsidRDefault="00E13F59" w:rsidP="000D0D6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05A63">
        <w:rPr>
          <w:rFonts w:ascii="Arial" w:hAnsi="Arial" w:cs="Arial"/>
          <w:sz w:val="24"/>
          <w:szCs w:val="24"/>
        </w:rPr>
        <w:t>The process of converting glycogen to glucose is called:</w:t>
      </w:r>
    </w:p>
    <w:p w14:paraId="399956DE" w14:textId="77777777" w:rsidR="000D0D6C" w:rsidRPr="00505A63" w:rsidRDefault="000D0D6C" w:rsidP="000D0D6C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6FC6D88F" w14:textId="29AE029A" w:rsidR="000D0D6C" w:rsidRPr="00505A63" w:rsidRDefault="000D0D6C" w:rsidP="000D0D6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05A63">
        <w:rPr>
          <w:rFonts w:ascii="Arial" w:hAnsi="Arial" w:cs="Arial"/>
          <w:sz w:val="24"/>
          <w:szCs w:val="24"/>
        </w:rPr>
        <w:t>Glycogenolysis</w:t>
      </w:r>
    </w:p>
    <w:p w14:paraId="226E3891" w14:textId="7A219354" w:rsidR="000D0D6C" w:rsidRPr="00505A63" w:rsidRDefault="005F3317" w:rsidP="000D0D6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Lipogenesis</w:t>
      </w:r>
    </w:p>
    <w:p w14:paraId="645DF636" w14:textId="528F79D8" w:rsidR="000D0D6C" w:rsidRPr="00505A63" w:rsidRDefault="000D0D6C" w:rsidP="000D0D6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05A63">
        <w:rPr>
          <w:rFonts w:ascii="Arial" w:hAnsi="Arial" w:cs="Arial"/>
          <w:sz w:val="24"/>
          <w:szCs w:val="24"/>
        </w:rPr>
        <w:t>Glucagon</w:t>
      </w:r>
    </w:p>
    <w:p w14:paraId="1C1F473A" w14:textId="77777777" w:rsidR="008A69C6" w:rsidRDefault="000D0D6C" w:rsidP="000D0D6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05A63">
        <w:rPr>
          <w:rFonts w:ascii="Arial" w:hAnsi="Arial" w:cs="Arial"/>
          <w:sz w:val="24"/>
          <w:szCs w:val="24"/>
        </w:rPr>
        <w:t>Glycogenesis</w:t>
      </w:r>
    </w:p>
    <w:p w14:paraId="2F351D31" w14:textId="77777777" w:rsidR="008A69C6" w:rsidRDefault="008A69C6" w:rsidP="008A69C6">
      <w:pPr>
        <w:rPr>
          <w:rFonts w:ascii="Arial" w:hAnsi="Arial" w:cs="Arial"/>
          <w:sz w:val="24"/>
          <w:szCs w:val="24"/>
        </w:rPr>
      </w:pPr>
    </w:p>
    <w:p w14:paraId="3118021F" w14:textId="1231A96C" w:rsidR="000D5AB3" w:rsidRPr="00ED1118" w:rsidRDefault="000D5AB3" w:rsidP="00ED1118">
      <w:pPr>
        <w:rPr>
          <w:rFonts w:ascii="Arial" w:hAnsi="Arial" w:cs="Arial"/>
          <w:sz w:val="24"/>
          <w:szCs w:val="24"/>
        </w:rPr>
      </w:pPr>
    </w:p>
    <w:p w14:paraId="5F9594BF" w14:textId="7DE878B1" w:rsidR="000D5AB3" w:rsidRPr="00505A63" w:rsidRDefault="00275333" w:rsidP="000D5AB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05A63">
        <w:rPr>
          <w:rFonts w:ascii="Arial" w:hAnsi="Arial" w:cs="Arial"/>
          <w:sz w:val="24"/>
          <w:szCs w:val="24"/>
        </w:rPr>
        <w:lastRenderedPageBreak/>
        <w:t xml:space="preserve"> </w:t>
      </w:r>
      <w:r w:rsidR="000D5AB3" w:rsidRPr="00505A63">
        <w:rPr>
          <w:rFonts w:ascii="Arial" w:hAnsi="Arial" w:cs="Arial"/>
          <w:sz w:val="24"/>
          <w:szCs w:val="24"/>
        </w:rPr>
        <w:t>After the removal of gland X, a patient was unable to regulate body temperature effectively. Gland X was the:</w:t>
      </w:r>
    </w:p>
    <w:p w14:paraId="63A29368" w14:textId="77777777" w:rsidR="000D5AB3" w:rsidRPr="00505A63" w:rsidRDefault="000D5AB3" w:rsidP="000D5AB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34F25703" w14:textId="5BB05F9D" w:rsidR="000D5AB3" w:rsidRPr="00505A63" w:rsidRDefault="000D5AB3" w:rsidP="000D5AB3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505A63">
        <w:rPr>
          <w:rFonts w:ascii="Arial" w:hAnsi="Arial" w:cs="Arial"/>
          <w:sz w:val="24"/>
          <w:szCs w:val="24"/>
        </w:rPr>
        <w:t>Thyroid</w:t>
      </w:r>
    </w:p>
    <w:p w14:paraId="5451A83F" w14:textId="726DF81B" w:rsidR="000D5AB3" w:rsidRPr="00505A63" w:rsidRDefault="000D5AB3" w:rsidP="000D5AB3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505A63">
        <w:rPr>
          <w:rFonts w:ascii="Arial" w:hAnsi="Arial" w:cs="Arial"/>
          <w:sz w:val="24"/>
          <w:szCs w:val="24"/>
        </w:rPr>
        <w:t>Pancreas</w:t>
      </w:r>
    </w:p>
    <w:p w14:paraId="1850E500" w14:textId="04E16205" w:rsidR="000D5AB3" w:rsidRPr="00505A63" w:rsidRDefault="000D5AB3" w:rsidP="000D5AB3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505A63">
        <w:rPr>
          <w:rFonts w:ascii="Arial" w:hAnsi="Arial" w:cs="Arial"/>
          <w:sz w:val="24"/>
          <w:szCs w:val="24"/>
        </w:rPr>
        <w:t>Thymus</w:t>
      </w:r>
    </w:p>
    <w:p w14:paraId="2136CE39" w14:textId="45AC6429" w:rsidR="004B15E0" w:rsidRPr="00ED1118" w:rsidRDefault="000D5AB3" w:rsidP="00ED1118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505A63">
        <w:rPr>
          <w:rFonts w:ascii="Arial" w:hAnsi="Arial" w:cs="Arial"/>
          <w:sz w:val="24"/>
          <w:szCs w:val="24"/>
        </w:rPr>
        <w:t>Adrenal Glands</w:t>
      </w:r>
      <w:r w:rsidR="00ED1118">
        <w:rPr>
          <w:rFonts w:ascii="Arial" w:hAnsi="Arial" w:cs="Arial"/>
          <w:sz w:val="24"/>
          <w:szCs w:val="24"/>
        </w:rPr>
        <w:br/>
      </w:r>
      <w:r w:rsidR="00DB1F4F" w:rsidRPr="00ED1118">
        <w:rPr>
          <w:rFonts w:ascii="Arial" w:hAnsi="Arial" w:cs="Arial"/>
          <w:sz w:val="24"/>
          <w:szCs w:val="24"/>
        </w:rPr>
        <w:br/>
      </w:r>
    </w:p>
    <w:p w14:paraId="731859C8" w14:textId="2F9EB0F8" w:rsidR="004B15E0" w:rsidRPr="00505A63" w:rsidRDefault="00275333" w:rsidP="004B15E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05A63">
        <w:rPr>
          <w:rFonts w:ascii="Arial" w:hAnsi="Arial" w:cs="Arial"/>
          <w:sz w:val="24"/>
          <w:szCs w:val="24"/>
        </w:rPr>
        <w:t xml:space="preserve"> Homeostatic contro</w:t>
      </w:r>
      <w:r w:rsidR="004B15E0" w:rsidRPr="00505A63">
        <w:rPr>
          <w:rFonts w:ascii="Arial" w:hAnsi="Arial" w:cs="Arial"/>
          <w:sz w:val="24"/>
          <w:szCs w:val="24"/>
        </w:rPr>
        <w:t xml:space="preserve">l of water content of blood occurs in the </w:t>
      </w:r>
      <w:r w:rsidR="00DB1F4F">
        <w:rPr>
          <w:rFonts w:ascii="Arial" w:hAnsi="Arial" w:cs="Arial"/>
          <w:sz w:val="24"/>
          <w:szCs w:val="24"/>
        </w:rPr>
        <w:t>nephron</w:t>
      </w:r>
      <w:r w:rsidR="004B15E0" w:rsidRPr="00505A63">
        <w:rPr>
          <w:rFonts w:ascii="Arial" w:hAnsi="Arial" w:cs="Arial"/>
          <w:sz w:val="24"/>
          <w:szCs w:val="24"/>
        </w:rPr>
        <w:t xml:space="preserve"> when the filtrate reaches the:</w:t>
      </w:r>
    </w:p>
    <w:p w14:paraId="6A049008" w14:textId="77777777" w:rsidR="004B15E0" w:rsidRPr="00505A63" w:rsidRDefault="004B15E0" w:rsidP="004B15E0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74808BC6" w14:textId="150A0DDC" w:rsidR="004B15E0" w:rsidRPr="00505A63" w:rsidRDefault="004B15E0" w:rsidP="004B15E0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05A63">
        <w:rPr>
          <w:rFonts w:ascii="Arial" w:hAnsi="Arial" w:cs="Arial"/>
          <w:sz w:val="24"/>
          <w:szCs w:val="24"/>
        </w:rPr>
        <w:t>Proximal convoluted tubule</w:t>
      </w:r>
    </w:p>
    <w:p w14:paraId="4C167818" w14:textId="7A3E4727" w:rsidR="004B15E0" w:rsidRPr="00505A63" w:rsidRDefault="004B15E0" w:rsidP="004B15E0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05A63">
        <w:rPr>
          <w:rFonts w:ascii="Arial" w:hAnsi="Arial" w:cs="Arial"/>
          <w:sz w:val="24"/>
          <w:szCs w:val="24"/>
        </w:rPr>
        <w:t>Loop of Henle</w:t>
      </w:r>
    </w:p>
    <w:p w14:paraId="423CA47F" w14:textId="5114E990" w:rsidR="004B15E0" w:rsidRPr="00505A63" w:rsidRDefault="004B15E0" w:rsidP="004B15E0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05A63">
        <w:rPr>
          <w:rFonts w:ascii="Arial" w:hAnsi="Arial" w:cs="Arial"/>
          <w:sz w:val="24"/>
          <w:szCs w:val="24"/>
        </w:rPr>
        <w:t>Distal convoluted tubule</w:t>
      </w:r>
    </w:p>
    <w:p w14:paraId="41E8875B" w14:textId="6F536E7F" w:rsidR="004B15E0" w:rsidRPr="00DB1F4F" w:rsidRDefault="004B15E0" w:rsidP="004B15E0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05A63">
        <w:rPr>
          <w:rFonts w:ascii="Arial" w:hAnsi="Arial" w:cs="Arial"/>
          <w:sz w:val="24"/>
          <w:szCs w:val="24"/>
        </w:rPr>
        <w:t>Glomerulus</w:t>
      </w:r>
      <w:r w:rsidR="00DB1F4F">
        <w:rPr>
          <w:rFonts w:ascii="Arial" w:hAnsi="Arial" w:cs="Arial"/>
          <w:sz w:val="24"/>
          <w:szCs w:val="24"/>
        </w:rPr>
        <w:br/>
      </w:r>
      <w:r w:rsidR="00DB1F4F">
        <w:rPr>
          <w:rFonts w:ascii="Arial" w:hAnsi="Arial" w:cs="Arial"/>
          <w:sz w:val="24"/>
          <w:szCs w:val="24"/>
        </w:rPr>
        <w:br/>
      </w:r>
    </w:p>
    <w:p w14:paraId="3BD01ED0" w14:textId="59C67E66" w:rsidR="004B15E0" w:rsidRPr="00505A63" w:rsidRDefault="005F3317" w:rsidP="004B15E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75333" w:rsidRPr="00505A63">
        <w:rPr>
          <w:rFonts w:ascii="Arial" w:hAnsi="Arial" w:cs="Arial"/>
          <w:sz w:val="24"/>
          <w:szCs w:val="24"/>
        </w:rPr>
        <w:t>S</w:t>
      </w:r>
      <w:r w:rsidR="004B15E0" w:rsidRPr="00505A63">
        <w:rPr>
          <w:rFonts w:ascii="Arial" w:hAnsi="Arial" w:cs="Arial"/>
          <w:sz w:val="24"/>
          <w:szCs w:val="24"/>
        </w:rPr>
        <w:t>ubstances that stimulate the production of antibodies are called:</w:t>
      </w:r>
      <w:r w:rsidR="00ED1118">
        <w:rPr>
          <w:rFonts w:ascii="Arial" w:hAnsi="Arial" w:cs="Arial"/>
          <w:sz w:val="24"/>
          <w:szCs w:val="24"/>
        </w:rPr>
        <w:br/>
      </w:r>
    </w:p>
    <w:p w14:paraId="3A3AD539" w14:textId="1188F75B" w:rsidR="004B15E0" w:rsidRPr="00505A63" w:rsidRDefault="00DB1F4F" w:rsidP="004B15E0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4B15E0" w:rsidRPr="00505A63">
        <w:rPr>
          <w:rFonts w:ascii="Arial" w:hAnsi="Arial" w:cs="Arial"/>
          <w:sz w:val="24"/>
          <w:szCs w:val="24"/>
        </w:rPr>
        <w:t>ntipathogens</w:t>
      </w:r>
    </w:p>
    <w:p w14:paraId="00E01764" w14:textId="086FA58A" w:rsidR="004B15E0" w:rsidRPr="00505A63" w:rsidRDefault="00DB1F4F" w:rsidP="004B15E0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4B15E0" w:rsidRPr="00505A63">
        <w:rPr>
          <w:rFonts w:ascii="Arial" w:hAnsi="Arial" w:cs="Arial"/>
          <w:sz w:val="24"/>
          <w:szCs w:val="24"/>
        </w:rPr>
        <w:t>ntitoxins</w:t>
      </w:r>
    </w:p>
    <w:p w14:paraId="5C54B929" w14:textId="137FCCB3" w:rsidR="004B15E0" w:rsidRPr="00505A63" w:rsidRDefault="00DB1F4F" w:rsidP="004B15E0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4B15E0" w:rsidRPr="00505A63">
        <w:rPr>
          <w:rFonts w:ascii="Arial" w:hAnsi="Arial" w:cs="Arial"/>
          <w:sz w:val="24"/>
          <w:szCs w:val="24"/>
        </w:rPr>
        <w:t>ntigens</w:t>
      </w:r>
    </w:p>
    <w:p w14:paraId="5635058D" w14:textId="3344A12F" w:rsidR="004B15E0" w:rsidRPr="00505A63" w:rsidRDefault="00DB1F4F" w:rsidP="004B15E0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</w:t>
      </w:r>
      <w:r w:rsidR="004B15E0" w:rsidRPr="00505A63">
        <w:rPr>
          <w:rFonts w:ascii="Arial" w:hAnsi="Arial" w:cs="Arial"/>
          <w:sz w:val="24"/>
          <w:szCs w:val="24"/>
        </w:rPr>
        <w:t>ntibacterials</w:t>
      </w:r>
      <w:proofErr w:type="spellEnd"/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</w:p>
    <w:p w14:paraId="45F5F032" w14:textId="3CF6DFFA" w:rsidR="001A78F7" w:rsidRPr="00505A63" w:rsidRDefault="005F3317" w:rsidP="001A78F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B1F4F">
        <w:rPr>
          <w:rFonts w:ascii="Arial" w:hAnsi="Arial" w:cs="Arial"/>
          <w:sz w:val="24"/>
          <w:szCs w:val="24"/>
        </w:rPr>
        <w:t>I</w:t>
      </w:r>
      <w:r w:rsidR="001A78F7" w:rsidRPr="00505A63">
        <w:rPr>
          <w:rFonts w:ascii="Arial" w:hAnsi="Arial" w:cs="Arial"/>
          <w:sz w:val="24"/>
          <w:szCs w:val="24"/>
        </w:rPr>
        <w:t>mmunity to disease that is acquired by an infant from its mother’s breast milk is an example of what type of immunity?</w:t>
      </w:r>
    </w:p>
    <w:p w14:paraId="021C9BC9" w14:textId="77777777" w:rsidR="001A78F7" w:rsidRPr="00505A63" w:rsidRDefault="001A78F7" w:rsidP="001A78F7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7ECA6C77" w14:textId="2AC7216D" w:rsidR="001A78F7" w:rsidRPr="00505A63" w:rsidRDefault="001A78F7" w:rsidP="001A78F7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05A63">
        <w:rPr>
          <w:rFonts w:ascii="Arial" w:hAnsi="Arial" w:cs="Arial"/>
          <w:sz w:val="24"/>
          <w:szCs w:val="24"/>
        </w:rPr>
        <w:t>Natural active immunity</w:t>
      </w:r>
    </w:p>
    <w:p w14:paraId="5251E4E6" w14:textId="49ACC556" w:rsidR="001A78F7" w:rsidRPr="00505A63" w:rsidRDefault="001A78F7" w:rsidP="001A78F7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05A63">
        <w:rPr>
          <w:rFonts w:ascii="Arial" w:hAnsi="Arial" w:cs="Arial"/>
          <w:sz w:val="24"/>
          <w:szCs w:val="24"/>
        </w:rPr>
        <w:t>Natural passive immunity</w:t>
      </w:r>
    </w:p>
    <w:p w14:paraId="24C8E2AD" w14:textId="353BD318" w:rsidR="001A78F7" w:rsidRPr="00505A63" w:rsidRDefault="001A78F7" w:rsidP="001A78F7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05A63">
        <w:rPr>
          <w:rFonts w:ascii="Arial" w:hAnsi="Arial" w:cs="Arial"/>
          <w:sz w:val="24"/>
          <w:szCs w:val="24"/>
        </w:rPr>
        <w:t>Artificial passive immunity</w:t>
      </w:r>
    </w:p>
    <w:p w14:paraId="56FA5B14" w14:textId="724AD351" w:rsidR="00AE4B13" w:rsidRDefault="001A78F7" w:rsidP="00DB1F4F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05A63">
        <w:rPr>
          <w:rFonts w:ascii="Arial" w:hAnsi="Arial" w:cs="Arial"/>
          <w:sz w:val="24"/>
          <w:szCs w:val="24"/>
        </w:rPr>
        <w:t>Artificial active immunity</w:t>
      </w:r>
      <w:r w:rsidR="00DB1F4F">
        <w:rPr>
          <w:rFonts w:ascii="Arial" w:hAnsi="Arial" w:cs="Arial"/>
          <w:sz w:val="24"/>
          <w:szCs w:val="24"/>
        </w:rPr>
        <w:br/>
      </w:r>
      <w:r w:rsidR="00DB1F4F">
        <w:rPr>
          <w:rFonts w:ascii="Arial" w:hAnsi="Arial" w:cs="Arial"/>
          <w:sz w:val="24"/>
          <w:szCs w:val="24"/>
        </w:rPr>
        <w:br/>
      </w:r>
    </w:p>
    <w:p w14:paraId="3B99B5E0" w14:textId="67784B61" w:rsidR="00D01143" w:rsidRDefault="00D01143" w:rsidP="00D01143">
      <w:pPr>
        <w:rPr>
          <w:rFonts w:ascii="Arial" w:hAnsi="Arial" w:cs="Arial"/>
          <w:sz w:val="24"/>
          <w:szCs w:val="24"/>
        </w:rPr>
      </w:pPr>
    </w:p>
    <w:p w14:paraId="0CF0C765" w14:textId="0C1E2A89" w:rsidR="00D01143" w:rsidRDefault="00D01143" w:rsidP="00D01143">
      <w:pPr>
        <w:rPr>
          <w:rFonts w:ascii="Arial" w:hAnsi="Arial" w:cs="Arial"/>
          <w:sz w:val="24"/>
          <w:szCs w:val="24"/>
        </w:rPr>
      </w:pPr>
    </w:p>
    <w:p w14:paraId="7C529020" w14:textId="06700AF9" w:rsidR="00D01143" w:rsidRDefault="00D01143" w:rsidP="00D01143">
      <w:pPr>
        <w:rPr>
          <w:rFonts w:ascii="Arial" w:hAnsi="Arial" w:cs="Arial"/>
          <w:sz w:val="24"/>
          <w:szCs w:val="24"/>
        </w:rPr>
      </w:pPr>
    </w:p>
    <w:p w14:paraId="1361A2F0" w14:textId="23B498AC" w:rsidR="00D01143" w:rsidRDefault="00D01143" w:rsidP="00D01143">
      <w:pPr>
        <w:rPr>
          <w:rFonts w:ascii="Arial" w:hAnsi="Arial" w:cs="Arial"/>
          <w:sz w:val="24"/>
          <w:szCs w:val="24"/>
        </w:rPr>
      </w:pPr>
    </w:p>
    <w:p w14:paraId="6251BCE6" w14:textId="74C8A928" w:rsidR="00D01143" w:rsidRDefault="00D01143" w:rsidP="00D01143">
      <w:pPr>
        <w:rPr>
          <w:rFonts w:ascii="Arial" w:hAnsi="Arial" w:cs="Arial"/>
          <w:sz w:val="24"/>
          <w:szCs w:val="24"/>
        </w:rPr>
      </w:pPr>
    </w:p>
    <w:p w14:paraId="510E490F" w14:textId="77777777" w:rsidR="00D01143" w:rsidRPr="00D01143" w:rsidRDefault="00D01143" w:rsidP="00D01143">
      <w:pPr>
        <w:rPr>
          <w:rFonts w:ascii="Arial" w:hAnsi="Arial" w:cs="Arial"/>
          <w:sz w:val="24"/>
          <w:szCs w:val="24"/>
        </w:rPr>
      </w:pPr>
    </w:p>
    <w:p w14:paraId="5D84F4EA" w14:textId="77777777" w:rsidR="00AE4B13" w:rsidRPr="0064784B" w:rsidRDefault="00AE4B13" w:rsidP="00AE4B1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GB"/>
        </w:rPr>
      </w:pPr>
      <w:r w:rsidRPr="0064784B">
        <w:rPr>
          <w:rFonts w:ascii="Arial" w:hAnsi="Arial" w:cs="Arial"/>
          <w:b/>
          <w:sz w:val="24"/>
          <w:szCs w:val="24"/>
          <w:lang w:val="en-GB"/>
        </w:rPr>
        <w:t>END OF SECTION A</w:t>
      </w:r>
    </w:p>
    <w:p w14:paraId="706F831D" w14:textId="77777777" w:rsidR="00EC090A" w:rsidRDefault="00AE4B13" w:rsidP="008D0B4D">
      <w:p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  <w:r w:rsidRPr="0064784B">
        <w:rPr>
          <w:rFonts w:ascii="Arial" w:hAnsi="Arial" w:cs="Arial"/>
          <w:sz w:val="24"/>
          <w:szCs w:val="24"/>
          <w:lang w:val="en-GB"/>
        </w:rPr>
        <w:br w:type="page"/>
      </w:r>
    </w:p>
    <w:p w14:paraId="46D1C3DE" w14:textId="6495394D" w:rsidR="00EC090A" w:rsidRDefault="008F3B69" w:rsidP="00EC090A">
      <w:pPr>
        <w:jc w:val="center"/>
        <w:rPr>
          <w:b/>
          <w:sz w:val="36"/>
        </w:rPr>
      </w:pPr>
      <w:r w:rsidRPr="00EC090A">
        <w:rPr>
          <w:b/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3991ADC" wp14:editId="2AEBCFF5">
                <wp:simplePos x="0" y="0"/>
                <wp:positionH relativeFrom="margin">
                  <wp:posOffset>1409700</wp:posOffset>
                </wp:positionH>
                <wp:positionV relativeFrom="paragraph">
                  <wp:posOffset>-78740</wp:posOffset>
                </wp:positionV>
                <wp:extent cx="4400550" cy="760095"/>
                <wp:effectExtent l="0" t="0" r="0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760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B7DC71" w14:textId="77777777" w:rsidR="00EC090A" w:rsidRPr="00EC090A" w:rsidRDefault="00EC090A" w:rsidP="00EC09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</w:pPr>
                            <w:r w:rsidRPr="00EC090A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  <w:t xml:space="preserve">Year 12 Human Biology </w:t>
                            </w:r>
                          </w:p>
                          <w:p w14:paraId="2D90A5D5" w14:textId="77777777" w:rsidR="00EC090A" w:rsidRPr="00EC090A" w:rsidRDefault="00EC090A" w:rsidP="00EC09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</w:pPr>
                            <w:r w:rsidRPr="00EC090A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  <w:t>Unit 3: Test – Homeostasis and Immunity (5%)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91ADC" id="Text Box 8" o:spid="_x0000_s1041" type="#_x0000_t202" style="position:absolute;left:0;text-align:left;margin-left:111pt;margin-top:-6.2pt;width:346.5pt;height:59.8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" fillcolor="white [3201]" stroked="f" strokeweight=".5pt">
                <v:textbox>
                  <w:txbxContent>
                    <w:p w14:paraId="49B7DC71" w14:textId="77777777" w:rsidR="00EC090A" w:rsidRPr="00EC090A" w:rsidRDefault="00EC090A" w:rsidP="00EC090A">
                      <w:pPr>
                        <w:jc w:val="center"/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</w:pPr>
                      <w:r w:rsidRPr="00EC090A"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  <w:t xml:space="preserve">Year 12 Human Biology </w:t>
                      </w:r>
                    </w:p>
                    <w:p w14:paraId="2D90A5D5" w14:textId="77777777" w:rsidR="00EC090A" w:rsidRPr="00EC090A" w:rsidRDefault="00EC090A" w:rsidP="00EC090A">
                      <w:pPr>
                        <w:jc w:val="center"/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</w:pPr>
                      <w:r w:rsidRPr="00EC090A"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  <w:t>Unit 3: Test – Homeostasis and Immunity (5%)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872" behindDoc="1" locked="0" layoutInCell="1" allowOverlap="1" wp14:anchorId="6332512E" wp14:editId="6DB41EAA">
            <wp:simplePos x="0" y="0"/>
            <wp:positionH relativeFrom="column">
              <wp:posOffset>-581025</wp:posOffset>
            </wp:positionH>
            <wp:positionV relativeFrom="paragraph">
              <wp:posOffset>0</wp:posOffset>
            </wp:positionV>
            <wp:extent cx="2038350" cy="636270"/>
            <wp:effectExtent l="0" t="0" r="0" b="0"/>
            <wp:wrapTight wrapText="bothSides">
              <wp:wrapPolygon edited="0">
                <wp:start x="0" y="0"/>
                <wp:lineTo x="0" y="20695"/>
                <wp:lineTo x="21398" y="20695"/>
                <wp:lineTo x="21398" y="0"/>
                <wp:lineTo x="0" y="0"/>
              </wp:wrapPolygon>
            </wp:wrapTight>
            <wp:docPr id="13" name="Picture 13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Logo, company name&#10;&#10;Description automatically generated"/>
                    <pic:cNvPicPr/>
                  </pic:nvPicPr>
                  <pic:blipFill rotWithShape="1">
                    <a:blip r:embed="rId6"/>
                    <a:srcRect t="19792" b="19791"/>
                    <a:stretch/>
                  </pic:blipFill>
                  <pic:spPr bwMode="auto">
                    <a:xfrm>
                      <a:off x="0" y="0"/>
                      <a:ext cx="2038350" cy="636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53EB4B" w14:textId="593BBFC0" w:rsidR="00EC090A" w:rsidRDefault="00EC090A" w:rsidP="00EC090A">
      <w:pPr>
        <w:jc w:val="center"/>
        <w:rPr>
          <w:b/>
          <w:sz w:val="36"/>
        </w:rPr>
      </w:pPr>
    </w:p>
    <w:p w14:paraId="755D5A32" w14:textId="77777777" w:rsidR="00BC126F" w:rsidRPr="0064784B" w:rsidRDefault="002D6679" w:rsidP="00BC126F">
      <w:pPr>
        <w:spacing w:line="360" w:lineRule="auto"/>
        <w:rPr>
          <w:noProof/>
          <w:sz w:val="28"/>
          <w:szCs w:val="28"/>
        </w:rPr>
      </w:pPr>
      <w:r>
        <w:rPr>
          <w:rFonts w:ascii="Arial" w:eastAsia="Times New Roman" w:hAnsi="Arial" w:cs="Arial"/>
          <w:noProof/>
          <w:szCs w:val="28"/>
        </w:rPr>
        <w:br/>
      </w:r>
      <w:r w:rsidR="00BC126F" w:rsidRPr="0064784B">
        <w:rPr>
          <w:noProof/>
          <w:sz w:val="28"/>
          <w:szCs w:val="28"/>
        </w:rPr>
        <w:t>Name _____________________________</w:t>
      </w:r>
    </w:p>
    <w:p w14:paraId="195A3756" w14:textId="77777777" w:rsidR="00BC126F" w:rsidRPr="005049C0" w:rsidRDefault="00BC126F" w:rsidP="00BC126F">
      <w:pPr>
        <w:rPr>
          <w:noProof/>
          <w:sz w:val="28"/>
          <w:szCs w:val="28"/>
        </w:rPr>
      </w:pPr>
      <w:r w:rsidRPr="0064784B">
        <w:rPr>
          <w:noProof/>
          <w:sz w:val="28"/>
          <w:szCs w:val="28"/>
        </w:rPr>
        <w:t>Teacher</w:t>
      </w:r>
      <w:r>
        <w:rPr>
          <w:noProof/>
          <w:sz w:val="28"/>
          <w:szCs w:val="28"/>
        </w:rPr>
        <w:t xml:space="preserve">     Mrs Cunningham</w:t>
      </w:r>
    </w:p>
    <w:p w14:paraId="46769FAC" w14:textId="3509ABCB" w:rsidR="00EC090A" w:rsidRPr="00EC090A" w:rsidRDefault="00EC090A" w:rsidP="00BC126F">
      <w:pPr>
        <w:spacing w:after="0" w:line="360" w:lineRule="auto"/>
        <w:rPr>
          <w:rFonts w:ascii="Arial" w:eastAsia="Times New Roman" w:hAnsi="Arial" w:cs="Arial"/>
          <w:noProof/>
          <w:sz w:val="28"/>
          <w:szCs w:val="28"/>
        </w:rPr>
      </w:pPr>
      <w:r>
        <w:rPr>
          <w:b/>
          <w:sz w:val="32"/>
          <w:szCs w:val="32"/>
        </w:rPr>
        <w:br/>
      </w:r>
      <w:r w:rsidRPr="00EC090A">
        <w:rPr>
          <w:rFonts w:ascii="Arial" w:hAnsi="Arial" w:cs="Arial"/>
          <w:b/>
          <w:sz w:val="32"/>
          <w:szCs w:val="32"/>
        </w:rPr>
        <w:t>Task 5</w:t>
      </w:r>
      <w:r w:rsidRPr="00EC090A">
        <w:rPr>
          <w:rFonts w:ascii="Arial" w:eastAsiaTheme="minorEastAsia" w:hAnsi="Arial" w:cs="Arial"/>
          <w:bCs/>
          <w:color w:val="000000" w:themeColor="text1"/>
          <w:sz w:val="24"/>
          <w:szCs w:val="24"/>
          <w:lang w:val="en-US" w:eastAsia="ja-JP"/>
        </w:rPr>
        <w:t xml:space="preserve"> </w:t>
      </w:r>
      <w:r w:rsidRPr="00EC090A">
        <w:rPr>
          <w:rFonts w:ascii="Arial" w:eastAsiaTheme="minorEastAsia" w:hAnsi="Arial" w:cs="Arial"/>
          <w:bCs/>
          <w:color w:val="000000" w:themeColor="text1"/>
          <w:sz w:val="24"/>
          <w:szCs w:val="24"/>
          <w:lang w:val="en-US" w:eastAsia="ja-JP"/>
        </w:rPr>
        <w:tab/>
      </w:r>
    </w:p>
    <w:p w14:paraId="4FD8540A" w14:textId="77777777" w:rsidR="00EC090A" w:rsidRPr="00EC090A" w:rsidRDefault="00EC090A" w:rsidP="00EC090A">
      <w:pPr>
        <w:widowControl w:val="0"/>
        <w:autoSpaceDE w:val="0"/>
        <w:autoSpaceDN w:val="0"/>
        <w:adjustRightInd w:val="0"/>
        <w:spacing w:after="240"/>
        <w:rPr>
          <w:rFonts w:ascii="Arial" w:eastAsiaTheme="minorEastAsia" w:hAnsi="Arial" w:cs="Arial"/>
          <w:b/>
          <w:bCs/>
          <w:color w:val="000000" w:themeColor="text1"/>
          <w:sz w:val="32"/>
          <w:szCs w:val="24"/>
          <w:lang w:val="en-US" w:eastAsia="ja-JP"/>
        </w:rPr>
      </w:pPr>
      <w:r w:rsidRPr="00EC090A"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  <w:t xml:space="preserve">TYPE:  </w:t>
      </w:r>
      <w:r w:rsidRPr="00EC090A">
        <w:rPr>
          <w:rFonts w:ascii="Arial" w:eastAsiaTheme="minorEastAsia" w:hAnsi="Arial" w:cs="Arial"/>
          <w:bCs/>
          <w:sz w:val="24"/>
          <w:szCs w:val="24"/>
          <w:lang w:val="en-US" w:eastAsia="ja-JP"/>
        </w:rPr>
        <w:t xml:space="preserve">Test </w:t>
      </w:r>
      <w:r w:rsidRPr="00EC090A">
        <w:rPr>
          <w:rFonts w:ascii="Arial" w:eastAsiaTheme="minorEastAsia" w:hAnsi="Arial" w:cs="Arial"/>
          <w:bCs/>
          <w:sz w:val="24"/>
          <w:szCs w:val="24"/>
          <w:lang w:val="en-US" w:eastAsia="ja-JP"/>
        </w:rPr>
        <w:tab/>
      </w:r>
      <w:r w:rsidRPr="00EC090A">
        <w:rPr>
          <w:rFonts w:ascii="Arial" w:eastAsiaTheme="minorEastAsia" w:hAnsi="Arial" w:cs="Arial"/>
          <w:bCs/>
          <w:sz w:val="24"/>
          <w:szCs w:val="24"/>
          <w:lang w:val="en-US" w:eastAsia="ja-JP"/>
        </w:rPr>
        <w:tab/>
      </w:r>
      <w:r w:rsidRPr="00EC090A">
        <w:rPr>
          <w:rFonts w:ascii="Arial" w:eastAsiaTheme="minorEastAsia" w:hAnsi="Arial" w:cs="Arial"/>
          <w:bCs/>
          <w:sz w:val="24"/>
          <w:szCs w:val="24"/>
          <w:lang w:val="en-US" w:eastAsia="ja-JP"/>
        </w:rPr>
        <w:tab/>
      </w:r>
      <w:r w:rsidRPr="00EC090A">
        <w:rPr>
          <w:rFonts w:ascii="Arial" w:eastAsiaTheme="minorEastAsia" w:hAnsi="Arial" w:cs="Arial"/>
          <w:bCs/>
          <w:sz w:val="24"/>
          <w:szCs w:val="24"/>
          <w:lang w:val="en-US" w:eastAsia="ja-JP"/>
        </w:rPr>
        <w:tab/>
      </w:r>
      <w:r w:rsidRPr="00EC090A">
        <w:rPr>
          <w:rFonts w:ascii="Arial" w:eastAsiaTheme="minorEastAsia" w:hAnsi="Arial" w:cs="Arial"/>
          <w:b/>
          <w:bCs/>
          <w:color w:val="000000" w:themeColor="text1"/>
          <w:sz w:val="32"/>
          <w:szCs w:val="24"/>
          <w:lang w:val="en-US" w:eastAsia="ja-JP"/>
        </w:rPr>
        <w:tab/>
      </w:r>
    </w:p>
    <w:p w14:paraId="391CD335" w14:textId="51AFC149" w:rsidR="00EC090A" w:rsidRPr="00EC090A" w:rsidRDefault="00EC090A" w:rsidP="00EC090A">
      <w:pPr>
        <w:ind w:right="-666"/>
        <w:rPr>
          <w:rFonts w:ascii="Arial" w:eastAsiaTheme="minorEastAsia" w:hAnsi="Arial" w:cs="Arial"/>
          <w:bCs/>
          <w:sz w:val="24"/>
          <w:szCs w:val="24"/>
          <w:lang w:val="en-US" w:eastAsia="ja-JP"/>
        </w:rPr>
      </w:pPr>
      <w:r w:rsidRPr="00EC090A"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  <w:t>TIME:</w:t>
      </w:r>
      <w:r w:rsidRPr="00EC090A">
        <w:rPr>
          <w:rFonts w:ascii="Arial" w:eastAsiaTheme="minorEastAsia" w:hAnsi="Arial" w:cs="Arial"/>
          <w:bCs/>
          <w:sz w:val="24"/>
          <w:szCs w:val="24"/>
          <w:lang w:val="en-US" w:eastAsia="ja-JP"/>
        </w:rPr>
        <w:t xml:space="preserve"> 60 minutes</w:t>
      </w:r>
    </w:p>
    <w:p w14:paraId="2DC8A9B0" w14:textId="2C15A316" w:rsidR="00D475C3" w:rsidRPr="00EC090A" w:rsidRDefault="00EC090A" w:rsidP="00EC090A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br/>
      </w:r>
      <w:r w:rsidR="002138A9">
        <w:rPr>
          <w:rFonts w:ascii="Arial" w:hAnsi="Arial"/>
          <w:sz w:val="28"/>
          <w:szCs w:val="28"/>
        </w:rPr>
        <w:t xml:space="preserve">TOTAL </w:t>
      </w:r>
      <w:r w:rsidR="002138A9">
        <w:rPr>
          <w:rFonts w:ascii="Arial" w:hAnsi="Arial"/>
          <w:sz w:val="28"/>
          <w:szCs w:val="28"/>
        </w:rPr>
        <w:tab/>
      </w:r>
      <w:r w:rsidR="00C06FC4">
        <w:rPr>
          <w:rFonts w:ascii="Arial" w:hAnsi="Arial"/>
          <w:sz w:val="28"/>
          <w:szCs w:val="28"/>
        </w:rPr>
        <w:t>/</w:t>
      </w:r>
      <w:r w:rsidR="002138A9">
        <w:rPr>
          <w:rFonts w:ascii="Arial" w:hAnsi="Arial"/>
          <w:sz w:val="28"/>
          <w:szCs w:val="28"/>
        </w:rPr>
        <w:t>5</w:t>
      </w:r>
      <w:r w:rsidR="00F5488A">
        <w:rPr>
          <w:rFonts w:ascii="Arial" w:hAnsi="Arial"/>
          <w:sz w:val="28"/>
          <w:szCs w:val="28"/>
        </w:rPr>
        <w:t>5</w:t>
      </w:r>
      <w:r w:rsidR="00D03C69" w:rsidRPr="0064784B">
        <w:rPr>
          <w:rFonts w:ascii="Arial" w:hAnsi="Arial"/>
          <w:sz w:val="28"/>
          <w:szCs w:val="28"/>
        </w:rPr>
        <w:t xml:space="preserve"> MARKS</w:t>
      </w:r>
    </w:p>
    <w:p w14:paraId="04D4534A" w14:textId="0622A260" w:rsidR="00D475C3" w:rsidRPr="00D475C3" w:rsidRDefault="00D475C3" w:rsidP="00D475C3">
      <w:pPr>
        <w:jc w:val="center"/>
        <w:rPr>
          <w:rFonts w:ascii="Arial" w:hAnsi="Arial"/>
          <w:b/>
          <w:sz w:val="40"/>
          <w:szCs w:val="40"/>
        </w:rPr>
      </w:pPr>
      <w:r w:rsidRPr="00D475C3">
        <w:rPr>
          <w:rFonts w:ascii="Arial" w:hAnsi="Arial"/>
          <w:b/>
          <w:sz w:val="40"/>
          <w:szCs w:val="40"/>
        </w:rPr>
        <w:t>Multiple choice &amp; answer booklet</w:t>
      </w:r>
    </w:p>
    <w:p w14:paraId="03976DC8" w14:textId="77B25F65" w:rsidR="00D475C3" w:rsidRDefault="00D475C3">
      <w:pPr>
        <w:spacing w:after="0" w:line="240" w:lineRule="auto"/>
        <w:rPr>
          <w:rFonts w:ascii="Arial" w:hAnsi="Arial" w:cs="Arial"/>
        </w:rPr>
      </w:pPr>
    </w:p>
    <w:p w14:paraId="635B3D43" w14:textId="11028B13" w:rsidR="00D475C3" w:rsidRDefault="00D475C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n-GB" w:eastAsia="en-GB"/>
        </w:rPr>
        <w:drawing>
          <wp:anchor distT="0" distB="0" distL="114300" distR="114300" simplePos="0" relativeHeight="251679744" behindDoc="0" locked="0" layoutInCell="1" allowOverlap="1" wp14:anchorId="4DB13FF9" wp14:editId="3CE8FCDF">
            <wp:simplePos x="0" y="0"/>
            <wp:positionH relativeFrom="column">
              <wp:posOffset>-388620</wp:posOffset>
            </wp:positionH>
            <wp:positionV relativeFrom="paragraph">
              <wp:posOffset>-7620</wp:posOffset>
            </wp:positionV>
            <wp:extent cx="6332220" cy="2602865"/>
            <wp:effectExtent l="0" t="0" r="0" b="0"/>
            <wp:wrapNone/>
            <wp:docPr id="17" name="Picture 17" descr="Macintosh HD:Users:localadmin:Desktop:Screen Shot 2016-05-11 at 10.04.2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ocaladmin:Desktop:Screen Shot 2016-05-11 at 10.04.21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A289A" w14:textId="77777777" w:rsidR="00D475C3" w:rsidRDefault="00D475C3">
      <w:pPr>
        <w:spacing w:after="0" w:line="240" w:lineRule="auto"/>
        <w:rPr>
          <w:rFonts w:ascii="Arial" w:hAnsi="Arial" w:cs="Arial"/>
        </w:rPr>
      </w:pPr>
    </w:p>
    <w:p w14:paraId="3E04800D" w14:textId="77777777" w:rsidR="00D475C3" w:rsidRDefault="00D475C3">
      <w:pPr>
        <w:spacing w:after="0" w:line="240" w:lineRule="auto"/>
        <w:rPr>
          <w:rFonts w:ascii="Arial" w:hAnsi="Arial" w:cs="Arial"/>
        </w:rPr>
      </w:pPr>
    </w:p>
    <w:p w14:paraId="4F296194" w14:textId="1612CB84" w:rsidR="002138A9" w:rsidRDefault="00D475C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n-GB" w:eastAsia="en-GB"/>
        </w:rPr>
        <w:drawing>
          <wp:anchor distT="0" distB="0" distL="114300" distR="114300" simplePos="0" relativeHeight="251680768" behindDoc="0" locked="0" layoutInCell="1" allowOverlap="1" wp14:anchorId="31D5F905" wp14:editId="5E1E7371">
            <wp:simplePos x="0" y="0"/>
            <wp:positionH relativeFrom="column">
              <wp:posOffset>533888</wp:posOffset>
            </wp:positionH>
            <wp:positionV relativeFrom="paragraph">
              <wp:posOffset>2421744</wp:posOffset>
            </wp:positionV>
            <wp:extent cx="4232030" cy="2581266"/>
            <wp:effectExtent l="0" t="0" r="0" b="0"/>
            <wp:wrapNone/>
            <wp:docPr id="19" name="Picture 19" descr="Macintosh HD:Users:localadmin:Desktop:Screen Shot 2016-05-11 at 10.04.3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ocaladmin:Desktop:Screen Shot 2016-05-11 at 10.04.33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113"/>
                    <a:stretch/>
                  </pic:blipFill>
                  <pic:spPr bwMode="auto">
                    <a:xfrm>
                      <a:off x="0" y="0"/>
                      <a:ext cx="4232030" cy="258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38A9">
        <w:rPr>
          <w:rFonts w:ascii="Arial" w:hAnsi="Arial" w:cs="Arial"/>
        </w:rPr>
        <w:br w:type="page"/>
      </w:r>
    </w:p>
    <w:p w14:paraId="02BC7E1B" w14:textId="00E43DF4" w:rsidR="00AE4B13" w:rsidRPr="0064784B" w:rsidRDefault="00AE4B13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64784B">
        <w:rPr>
          <w:rFonts w:ascii="Arial" w:eastAsia="Times New Roman" w:hAnsi="Arial" w:cs="Arial"/>
          <w:noProof/>
          <w:sz w:val="24"/>
          <w:szCs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2DD870" wp14:editId="19F0CAB4">
                <wp:simplePos x="0" y="0"/>
                <wp:positionH relativeFrom="column">
                  <wp:posOffset>-304800</wp:posOffset>
                </wp:positionH>
                <wp:positionV relativeFrom="paragraph">
                  <wp:posOffset>0</wp:posOffset>
                </wp:positionV>
                <wp:extent cx="6172200" cy="762000"/>
                <wp:effectExtent l="0" t="0" r="25400" b="254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7620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95F16" w14:textId="5DB385FD" w:rsidR="009A6612" w:rsidRPr="0027135C" w:rsidRDefault="009A6612" w:rsidP="00AE4B13">
                            <w:pPr>
                              <w:tabs>
                                <w:tab w:val="left" w:pos="3600"/>
                              </w:tabs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27135C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ection B:  Short Answer (2</w:t>
                            </w:r>
                            <w:r w:rsidR="004B0566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8</w:t>
                            </w:r>
                            <w:r w:rsidRPr="0027135C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 Marks)</w:t>
                            </w:r>
                          </w:p>
                          <w:p w14:paraId="07619D99" w14:textId="77777777" w:rsidR="009A6612" w:rsidRPr="0027135C" w:rsidRDefault="009A6612" w:rsidP="00AE4B13">
                            <w:pPr>
                              <w:tabs>
                                <w:tab w:val="left" w:pos="3600"/>
                              </w:tabs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27135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Answer all questions in the spaces provided.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DD870" id="Text Box 4" o:spid="_x0000_s1042" type="#_x0000_t202" style="position:absolute;margin-left:-24pt;margin-top:0;width:486pt;height:6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" fillcolor="white [3201]" strokecolor="black [3200]" strokeweight="2pt">
                <v:textbox>
                  <w:txbxContent>
                    <w:p w14:paraId="2B195F16" w14:textId="5DB385FD" w:rsidR="009A6612" w:rsidRPr="0027135C" w:rsidRDefault="009A6612" w:rsidP="00AE4B13">
                      <w:pPr>
                        <w:tabs>
                          <w:tab w:val="left" w:pos="3600"/>
                        </w:tabs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27135C">
                        <w:rPr>
                          <w:rFonts w:ascii="Arial" w:hAnsi="Arial" w:cs="Arial"/>
                          <w:b/>
                          <w:sz w:val="32"/>
                        </w:rPr>
                        <w:t>S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ection B:  Short Answer (2</w:t>
                      </w:r>
                      <w:r w:rsidR="004B0566">
                        <w:rPr>
                          <w:rFonts w:ascii="Arial" w:hAnsi="Arial" w:cs="Arial"/>
                          <w:b/>
                          <w:sz w:val="32"/>
                        </w:rPr>
                        <w:t>8</w:t>
                      </w:r>
                      <w:r w:rsidRPr="0027135C">
                        <w:rPr>
                          <w:rFonts w:ascii="Arial" w:hAnsi="Arial" w:cs="Arial"/>
                          <w:b/>
                          <w:sz w:val="32"/>
                        </w:rPr>
                        <w:t xml:space="preserve"> Marks)</w:t>
                      </w:r>
                    </w:p>
                    <w:p w14:paraId="07619D99" w14:textId="77777777" w:rsidR="009A6612" w:rsidRPr="0027135C" w:rsidRDefault="009A6612" w:rsidP="00AE4B13">
                      <w:pPr>
                        <w:tabs>
                          <w:tab w:val="left" w:pos="3600"/>
                        </w:tabs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27135C">
                        <w:rPr>
                          <w:rFonts w:ascii="Arial" w:hAnsi="Arial" w:cs="Arial"/>
                          <w:sz w:val="28"/>
                          <w:szCs w:val="28"/>
                        </w:rPr>
                        <w:t>Answer all questions in the spaces provided.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3E807E" w14:textId="77777777" w:rsidR="00E4266B" w:rsidRPr="0064784B" w:rsidRDefault="00E4266B" w:rsidP="00E4266B">
      <w:pPr>
        <w:pStyle w:val="NoSpacing"/>
        <w:rPr>
          <w:rFonts w:ascii="Arial" w:hAnsi="Arial" w:cs="Arial"/>
          <w:sz w:val="24"/>
          <w:szCs w:val="24"/>
          <w:lang w:val="en-GB"/>
        </w:rPr>
      </w:pPr>
    </w:p>
    <w:p w14:paraId="3CD41B79" w14:textId="3F5B60D5" w:rsidR="00175CCD" w:rsidRPr="0064784B" w:rsidRDefault="00890BBB" w:rsidP="00E4266B">
      <w:pPr>
        <w:pStyle w:val="NoSpacing"/>
        <w:rPr>
          <w:rFonts w:ascii="Arial" w:hAnsi="Arial" w:cs="Arial"/>
          <w:b/>
          <w:sz w:val="24"/>
          <w:szCs w:val="24"/>
          <w:lang w:val="en-GB"/>
        </w:rPr>
      </w:pPr>
      <w:r w:rsidRPr="0064784B">
        <w:rPr>
          <w:rFonts w:ascii="Arial" w:hAnsi="Arial" w:cs="Arial"/>
          <w:b/>
          <w:sz w:val="24"/>
          <w:szCs w:val="24"/>
          <w:lang w:val="en-GB"/>
        </w:rPr>
        <w:t>Question 1</w:t>
      </w:r>
      <w:r w:rsidR="006472FF">
        <w:rPr>
          <w:rFonts w:ascii="Arial" w:hAnsi="Arial" w:cs="Arial"/>
          <w:b/>
          <w:sz w:val="24"/>
          <w:szCs w:val="24"/>
          <w:lang w:val="en-GB"/>
        </w:rPr>
        <w:t>1</w:t>
      </w:r>
      <w:r w:rsidRPr="0064784B">
        <w:rPr>
          <w:rFonts w:ascii="Arial" w:hAnsi="Arial" w:cs="Arial"/>
          <w:b/>
          <w:sz w:val="24"/>
          <w:szCs w:val="24"/>
          <w:lang w:val="en-GB"/>
        </w:rPr>
        <w:tab/>
      </w:r>
      <w:r w:rsidRPr="0064784B">
        <w:rPr>
          <w:rFonts w:ascii="Arial" w:hAnsi="Arial" w:cs="Arial"/>
          <w:b/>
          <w:sz w:val="24"/>
          <w:szCs w:val="24"/>
          <w:lang w:val="en-GB"/>
        </w:rPr>
        <w:tab/>
      </w:r>
      <w:r w:rsidRPr="0064784B">
        <w:rPr>
          <w:rFonts w:ascii="Arial" w:hAnsi="Arial" w:cs="Arial"/>
          <w:b/>
          <w:sz w:val="24"/>
          <w:szCs w:val="24"/>
          <w:lang w:val="en-GB"/>
        </w:rPr>
        <w:tab/>
      </w:r>
      <w:r w:rsidRPr="0064784B">
        <w:rPr>
          <w:rFonts w:ascii="Arial" w:hAnsi="Arial" w:cs="Arial"/>
          <w:b/>
          <w:sz w:val="24"/>
          <w:szCs w:val="24"/>
          <w:lang w:val="en-GB"/>
        </w:rPr>
        <w:tab/>
      </w:r>
      <w:r w:rsidRPr="0064784B">
        <w:rPr>
          <w:rFonts w:ascii="Arial" w:hAnsi="Arial" w:cs="Arial"/>
          <w:b/>
          <w:sz w:val="24"/>
          <w:szCs w:val="24"/>
          <w:lang w:val="en-GB"/>
        </w:rPr>
        <w:tab/>
      </w:r>
      <w:r w:rsidRPr="0064784B">
        <w:rPr>
          <w:rFonts w:ascii="Arial" w:hAnsi="Arial" w:cs="Arial"/>
          <w:b/>
          <w:sz w:val="24"/>
          <w:szCs w:val="24"/>
          <w:lang w:val="en-GB"/>
        </w:rPr>
        <w:tab/>
      </w:r>
      <w:r w:rsidRPr="0064784B">
        <w:rPr>
          <w:rFonts w:ascii="Arial" w:hAnsi="Arial" w:cs="Arial"/>
          <w:b/>
          <w:sz w:val="24"/>
          <w:szCs w:val="24"/>
          <w:lang w:val="en-GB"/>
        </w:rPr>
        <w:tab/>
      </w:r>
      <w:r w:rsidR="004B7B46">
        <w:rPr>
          <w:rFonts w:ascii="Arial" w:hAnsi="Arial" w:cs="Arial"/>
          <w:b/>
          <w:sz w:val="24"/>
          <w:szCs w:val="24"/>
          <w:lang w:val="en-GB"/>
        </w:rPr>
        <w:tab/>
      </w:r>
      <w:r w:rsidR="004B7B46">
        <w:rPr>
          <w:rFonts w:ascii="Arial" w:hAnsi="Arial" w:cs="Arial"/>
          <w:b/>
          <w:sz w:val="24"/>
          <w:szCs w:val="24"/>
          <w:lang w:val="en-GB"/>
        </w:rPr>
        <w:tab/>
        <w:t>(4</w:t>
      </w:r>
      <w:r w:rsidRPr="0064784B">
        <w:rPr>
          <w:rFonts w:ascii="Arial" w:hAnsi="Arial" w:cs="Arial"/>
          <w:b/>
          <w:sz w:val="24"/>
          <w:szCs w:val="24"/>
          <w:lang w:val="en-GB"/>
        </w:rPr>
        <w:t xml:space="preserve"> Marks)</w:t>
      </w:r>
    </w:p>
    <w:p w14:paraId="2CA66FE9" w14:textId="77777777" w:rsidR="00692C92" w:rsidRPr="0064784B" w:rsidRDefault="00692C92" w:rsidP="0086341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Arial" w:hAnsi="Arial"/>
          <w:b/>
          <w:sz w:val="24"/>
          <w:szCs w:val="24"/>
        </w:rPr>
      </w:pPr>
    </w:p>
    <w:p w14:paraId="51437A21" w14:textId="721B9F32" w:rsidR="001A78F7" w:rsidRPr="00DB1F4F" w:rsidRDefault="001A78F7" w:rsidP="001A78F7">
      <w:pPr>
        <w:rPr>
          <w:rFonts w:ascii="Arial" w:hAnsi="Arial" w:cs="Arial"/>
          <w:sz w:val="24"/>
          <w:szCs w:val="24"/>
        </w:rPr>
      </w:pPr>
      <w:r w:rsidRPr="00DB1F4F">
        <w:rPr>
          <w:rFonts w:ascii="Arial" w:hAnsi="Arial" w:cs="Arial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74624" behindDoc="0" locked="0" layoutInCell="1" allowOverlap="1" wp14:anchorId="116F27CB" wp14:editId="3B8BA5CD">
            <wp:simplePos x="0" y="0"/>
            <wp:positionH relativeFrom="column">
              <wp:posOffset>914400</wp:posOffset>
            </wp:positionH>
            <wp:positionV relativeFrom="paragraph">
              <wp:posOffset>530860</wp:posOffset>
            </wp:positionV>
            <wp:extent cx="3555365" cy="2296160"/>
            <wp:effectExtent l="0" t="0" r="635" b="0"/>
            <wp:wrapTight wrapText="bothSides">
              <wp:wrapPolygon edited="0">
                <wp:start x="0" y="0"/>
                <wp:lineTo x="0" y="21265"/>
                <wp:lineTo x="21450" y="21265"/>
                <wp:lineTo x="2145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8669"/>
                    <a:stretch/>
                  </pic:blipFill>
                  <pic:spPr bwMode="auto">
                    <a:xfrm>
                      <a:off x="0" y="0"/>
                      <a:ext cx="3555365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1F4F">
        <w:rPr>
          <w:rFonts w:ascii="Arial" w:hAnsi="Arial" w:cs="Arial"/>
          <w:sz w:val="24"/>
          <w:szCs w:val="24"/>
        </w:rPr>
        <w:t>Question 1</w:t>
      </w:r>
      <w:r w:rsidR="006472FF">
        <w:rPr>
          <w:rFonts w:ascii="Arial" w:hAnsi="Arial" w:cs="Arial"/>
          <w:sz w:val="24"/>
          <w:szCs w:val="24"/>
        </w:rPr>
        <w:t>1</w:t>
      </w:r>
      <w:r w:rsidRPr="00DB1F4F">
        <w:rPr>
          <w:rFonts w:ascii="Arial" w:hAnsi="Arial" w:cs="Arial"/>
          <w:sz w:val="24"/>
          <w:szCs w:val="24"/>
        </w:rPr>
        <w:t xml:space="preserve"> refers to the graph below, showing the immune response of a person injected with two doses of an antigen.</w:t>
      </w:r>
      <w:r w:rsidRPr="00DB1F4F">
        <w:rPr>
          <w:rFonts w:ascii="Arial" w:hAnsi="Arial" w:cs="Arial"/>
          <w:sz w:val="24"/>
          <w:szCs w:val="24"/>
        </w:rPr>
        <w:tab/>
      </w:r>
      <w:r w:rsidRPr="00DB1F4F">
        <w:rPr>
          <w:rFonts w:ascii="Arial" w:hAnsi="Arial" w:cs="Arial"/>
          <w:sz w:val="24"/>
          <w:szCs w:val="24"/>
        </w:rPr>
        <w:tab/>
      </w:r>
      <w:r w:rsidRPr="00DB1F4F">
        <w:rPr>
          <w:rFonts w:ascii="Arial" w:hAnsi="Arial" w:cs="Arial"/>
          <w:sz w:val="24"/>
          <w:szCs w:val="24"/>
        </w:rPr>
        <w:tab/>
      </w:r>
      <w:r w:rsidRPr="00DB1F4F">
        <w:rPr>
          <w:rFonts w:ascii="Arial" w:hAnsi="Arial" w:cs="Arial"/>
          <w:sz w:val="24"/>
          <w:szCs w:val="24"/>
        </w:rPr>
        <w:tab/>
      </w:r>
      <w:r w:rsidRPr="00DB1F4F">
        <w:rPr>
          <w:rFonts w:ascii="Arial" w:hAnsi="Arial" w:cs="Arial"/>
          <w:sz w:val="24"/>
          <w:szCs w:val="24"/>
        </w:rPr>
        <w:tab/>
      </w:r>
      <w:r w:rsidRPr="00DB1F4F">
        <w:rPr>
          <w:rFonts w:ascii="Arial" w:hAnsi="Arial" w:cs="Arial"/>
          <w:sz w:val="24"/>
          <w:szCs w:val="24"/>
        </w:rPr>
        <w:tab/>
      </w:r>
    </w:p>
    <w:p w14:paraId="24B12339" w14:textId="4FDE3C1C" w:rsidR="001A78F7" w:rsidRPr="00DB1F4F" w:rsidRDefault="001A78F7" w:rsidP="001A78F7">
      <w:pPr>
        <w:rPr>
          <w:rFonts w:ascii="Arial" w:hAnsi="Arial" w:cs="Arial"/>
          <w:sz w:val="24"/>
          <w:szCs w:val="24"/>
        </w:rPr>
      </w:pPr>
    </w:p>
    <w:p w14:paraId="3AA11660" w14:textId="77777777" w:rsidR="001A78F7" w:rsidRPr="00DB1F4F" w:rsidRDefault="001A78F7" w:rsidP="001A78F7">
      <w:pPr>
        <w:rPr>
          <w:rFonts w:ascii="Arial" w:hAnsi="Arial" w:cs="Arial"/>
          <w:sz w:val="24"/>
          <w:szCs w:val="24"/>
        </w:rPr>
      </w:pPr>
    </w:p>
    <w:p w14:paraId="50E44474" w14:textId="77777777" w:rsidR="001A78F7" w:rsidRPr="00DB1F4F" w:rsidRDefault="001A78F7" w:rsidP="001A78F7">
      <w:pPr>
        <w:rPr>
          <w:rFonts w:ascii="Arial" w:hAnsi="Arial" w:cs="Arial"/>
          <w:sz w:val="24"/>
          <w:szCs w:val="24"/>
        </w:rPr>
      </w:pPr>
    </w:p>
    <w:p w14:paraId="6022FF57" w14:textId="77777777" w:rsidR="001A78F7" w:rsidRPr="00DB1F4F" w:rsidRDefault="001A78F7" w:rsidP="001A78F7">
      <w:pPr>
        <w:rPr>
          <w:rFonts w:ascii="Arial" w:hAnsi="Arial" w:cs="Arial"/>
          <w:sz w:val="24"/>
          <w:szCs w:val="24"/>
        </w:rPr>
      </w:pPr>
    </w:p>
    <w:p w14:paraId="470297E5" w14:textId="77777777" w:rsidR="001A78F7" w:rsidRPr="00DB1F4F" w:rsidRDefault="001A78F7" w:rsidP="001A78F7">
      <w:pPr>
        <w:rPr>
          <w:rFonts w:ascii="Arial" w:hAnsi="Arial" w:cs="Arial"/>
          <w:sz w:val="24"/>
          <w:szCs w:val="24"/>
        </w:rPr>
      </w:pPr>
    </w:p>
    <w:p w14:paraId="76864892" w14:textId="77777777" w:rsidR="004B7B46" w:rsidRDefault="004B7B46" w:rsidP="001A78F7">
      <w:pPr>
        <w:rPr>
          <w:rFonts w:ascii="Arial" w:hAnsi="Arial" w:cs="Arial"/>
          <w:sz w:val="24"/>
          <w:szCs w:val="24"/>
        </w:rPr>
      </w:pPr>
    </w:p>
    <w:p w14:paraId="24C0938E" w14:textId="77777777" w:rsidR="00DB1F4F" w:rsidRPr="00DB1F4F" w:rsidRDefault="00DB1F4F" w:rsidP="001A78F7">
      <w:pPr>
        <w:rPr>
          <w:rFonts w:ascii="Arial" w:hAnsi="Arial" w:cs="Arial"/>
          <w:sz w:val="24"/>
          <w:szCs w:val="24"/>
        </w:rPr>
      </w:pPr>
    </w:p>
    <w:p w14:paraId="498A176A" w14:textId="07164762" w:rsidR="001A78F7" w:rsidRDefault="000825CE" w:rsidP="00A61522">
      <w:pPr>
        <w:numPr>
          <w:ilvl w:val="0"/>
          <w:numId w:val="21"/>
        </w:num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and describe the </w:t>
      </w:r>
      <w:r w:rsidR="00C564BF">
        <w:rPr>
          <w:rFonts w:ascii="Arial" w:hAnsi="Arial" w:cs="Arial"/>
          <w:sz w:val="24"/>
          <w:szCs w:val="24"/>
        </w:rPr>
        <w:t xml:space="preserve">function of the </w:t>
      </w:r>
      <w:r>
        <w:rPr>
          <w:rFonts w:ascii="Arial" w:hAnsi="Arial" w:cs="Arial"/>
          <w:sz w:val="24"/>
          <w:szCs w:val="24"/>
        </w:rPr>
        <w:t>type of cell that directly results in the response which occurs between day 0 and 10 on the graph above.</w:t>
      </w:r>
      <w:r w:rsidR="00A61522">
        <w:rPr>
          <w:rFonts w:ascii="Arial" w:hAnsi="Arial" w:cs="Arial"/>
          <w:sz w:val="24"/>
          <w:szCs w:val="24"/>
        </w:rPr>
        <w:t xml:space="preserve"> </w:t>
      </w:r>
      <w:r w:rsidR="001A78F7" w:rsidRPr="00A61522">
        <w:rPr>
          <w:rFonts w:ascii="Arial" w:hAnsi="Arial" w:cs="Arial"/>
          <w:sz w:val="24"/>
          <w:szCs w:val="24"/>
        </w:rPr>
        <w:t>(2</w:t>
      </w:r>
      <w:r w:rsidR="00A61522" w:rsidRPr="00A61522">
        <w:rPr>
          <w:rFonts w:ascii="Arial" w:hAnsi="Arial" w:cs="Arial"/>
          <w:sz w:val="24"/>
          <w:szCs w:val="24"/>
        </w:rPr>
        <w:t xml:space="preserve"> </w:t>
      </w:r>
      <w:r w:rsidR="001A78F7" w:rsidRPr="00A61522">
        <w:rPr>
          <w:rFonts w:ascii="Arial" w:hAnsi="Arial" w:cs="Arial"/>
          <w:sz w:val="24"/>
          <w:szCs w:val="24"/>
        </w:rPr>
        <w:t>m</w:t>
      </w:r>
      <w:r w:rsidR="00A61522" w:rsidRPr="00A61522">
        <w:rPr>
          <w:rFonts w:ascii="Arial" w:hAnsi="Arial" w:cs="Arial"/>
          <w:sz w:val="24"/>
          <w:szCs w:val="24"/>
        </w:rPr>
        <w:t>arks</w:t>
      </w:r>
      <w:r w:rsidR="001A78F7" w:rsidRPr="00A61522">
        <w:rPr>
          <w:rFonts w:ascii="Arial" w:hAnsi="Arial" w:cs="Arial"/>
          <w:sz w:val="24"/>
          <w:szCs w:val="24"/>
        </w:rPr>
        <w:t>)</w:t>
      </w:r>
    </w:p>
    <w:p w14:paraId="7CBD23BC" w14:textId="77777777" w:rsidR="00952182" w:rsidRPr="00A61522" w:rsidRDefault="00952182" w:rsidP="000012D0">
      <w:pPr>
        <w:spacing w:after="120" w:line="240" w:lineRule="auto"/>
        <w:rPr>
          <w:rFonts w:ascii="Arial" w:hAnsi="Arial" w:cs="Arial"/>
          <w:sz w:val="24"/>
          <w:szCs w:val="24"/>
        </w:rPr>
      </w:pPr>
    </w:p>
    <w:p w14:paraId="1BE03461" w14:textId="77777777" w:rsidR="00863411" w:rsidRDefault="004B7B46" w:rsidP="004B7B46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DB1F4F"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14:paraId="1295167D" w14:textId="357B212C" w:rsidR="00863411" w:rsidRDefault="004B7B46" w:rsidP="004B7B46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DB1F4F"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14:paraId="4FB46289" w14:textId="77777777" w:rsidR="000825CE" w:rsidRPr="00DB1F4F" w:rsidRDefault="000825CE" w:rsidP="004B7B46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51B11493" w14:textId="7F10D8C8" w:rsidR="001A78F7" w:rsidRDefault="001A78F7" w:rsidP="00A61522">
      <w:pPr>
        <w:numPr>
          <w:ilvl w:val="0"/>
          <w:numId w:val="21"/>
        </w:numPr>
        <w:spacing w:after="120" w:line="240" w:lineRule="auto"/>
        <w:rPr>
          <w:rFonts w:ascii="Arial" w:hAnsi="Arial" w:cs="Arial"/>
          <w:sz w:val="24"/>
          <w:szCs w:val="24"/>
        </w:rPr>
      </w:pPr>
      <w:r w:rsidRPr="00DB1F4F">
        <w:rPr>
          <w:rFonts w:ascii="Arial" w:hAnsi="Arial" w:cs="Arial"/>
          <w:sz w:val="24"/>
          <w:szCs w:val="24"/>
        </w:rPr>
        <w:t>Explain how and why the shape of the graph is different after the second injection of antigen com</w:t>
      </w:r>
      <w:r w:rsidR="004B7B46" w:rsidRPr="00DB1F4F">
        <w:rPr>
          <w:rFonts w:ascii="Arial" w:hAnsi="Arial" w:cs="Arial"/>
          <w:sz w:val="24"/>
          <w:szCs w:val="24"/>
        </w:rPr>
        <w:t>pared with the first exposure.</w:t>
      </w:r>
      <w:r w:rsidR="00A61522">
        <w:rPr>
          <w:rFonts w:ascii="Arial" w:hAnsi="Arial" w:cs="Arial"/>
          <w:sz w:val="24"/>
          <w:szCs w:val="24"/>
        </w:rPr>
        <w:t xml:space="preserve"> </w:t>
      </w:r>
      <w:r w:rsidR="00A61522">
        <w:rPr>
          <w:rFonts w:ascii="Arial" w:hAnsi="Arial" w:cs="Arial"/>
          <w:sz w:val="24"/>
          <w:szCs w:val="24"/>
        </w:rPr>
        <w:tab/>
      </w:r>
      <w:r w:rsidR="00A61522">
        <w:rPr>
          <w:rFonts w:ascii="Arial" w:hAnsi="Arial" w:cs="Arial"/>
          <w:sz w:val="24"/>
          <w:szCs w:val="24"/>
        </w:rPr>
        <w:tab/>
      </w:r>
      <w:r w:rsidRPr="00A61522">
        <w:rPr>
          <w:rFonts w:ascii="Arial" w:hAnsi="Arial" w:cs="Arial"/>
          <w:sz w:val="24"/>
          <w:szCs w:val="24"/>
        </w:rPr>
        <w:t>(2</w:t>
      </w:r>
      <w:r w:rsidR="00A61522" w:rsidRPr="00A61522">
        <w:rPr>
          <w:rFonts w:ascii="Arial" w:hAnsi="Arial" w:cs="Arial"/>
          <w:sz w:val="24"/>
          <w:szCs w:val="24"/>
        </w:rPr>
        <w:t xml:space="preserve"> </w:t>
      </w:r>
      <w:r w:rsidRPr="00A61522">
        <w:rPr>
          <w:rFonts w:ascii="Arial" w:hAnsi="Arial" w:cs="Arial"/>
          <w:sz w:val="24"/>
          <w:szCs w:val="24"/>
        </w:rPr>
        <w:t>m</w:t>
      </w:r>
      <w:r w:rsidR="00A61522" w:rsidRPr="00A61522">
        <w:rPr>
          <w:rFonts w:ascii="Arial" w:hAnsi="Arial" w:cs="Arial"/>
          <w:sz w:val="24"/>
          <w:szCs w:val="24"/>
        </w:rPr>
        <w:t>arks</w:t>
      </w:r>
      <w:r w:rsidRPr="00A61522">
        <w:rPr>
          <w:rFonts w:ascii="Arial" w:hAnsi="Arial" w:cs="Arial"/>
          <w:sz w:val="24"/>
          <w:szCs w:val="24"/>
        </w:rPr>
        <w:t>)</w:t>
      </w:r>
    </w:p>
    <w:p w14:paraId="445969AA" w14:textId="77777777" w:rsidR="00952182" w:rsidRPr="00A61522" w:rsidRDefault="00952182" w:rsidP="000012D0">
      <w:pPr>
        <w:spacing w:after="120" w:line="240" w:lineRule="auto"/>
        <w:rPr>
          <w:rFonts w:ascii="Arial" w:hAnsi="Arial" w:cs="Arial"/>
          <w:sz w:val="24"/>
          <w:szCs w:val="24"/>
        </w:rPr>
      </w:pPr>
    </w:p>
    <w:p w14:paraId="050DF268" w14:textId="77777777" w:rsidR="00863411" w:rsidRDefault="004B7B46" w:rsidP="004B7B46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DB1F4F"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14:paraId="5AB7C0F8" w14:textId="77777777" w:rsidR="00863411" w:rsidRDefault="004B7B46" w:rsidP="004B7B46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DB1F4F"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14:paraId="58BECB4B" w14:textId="77777777" w:rsidR="00863411" w:rsidRDefault="004B7B46" w:rsidP="004B7B46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DB1F4F"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14:paraId="12FE9969" w14:textId="52C19639" w:rsidR="00863411" w:rsidRDefault="004B7B46" w:rsidP="004B7B46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DB1F4F"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14:paraId="6057DF7E" w14:textId="4C50127B" w:rsidR="004B7B46" w:rsidRPr="00DB1F4F" w:rsidRDefault="004B7B46" w:rsidP="004B7B46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DB1F4F">
        <w:rPr>
          <w:rFonts w:ascii="Arial" w:hAnsi="Arial" w:cs="Arial"/>
          <w:sz w:val="24"/>
          <w:szCs w:val="24"/>
        </w:rPr>
        <w:t>____________________________</w:t>
      </w:r>
      <w:r w:rsidR="005449F5">
        <w:rPr>
          <w:rFonts w:ascii="Arial" w:hAnsi="Arial" w:cs="Arial"/>
          <w:sz w:val="24"/>
          <w:szCs w:val="24"/>
        </w:rPr>
        <w:t>____________________________________</w:t>
      </w:r>
      <w:r w:rsidR="005449F5">
        <w:rPr>
          <w:rFonts w:ascii="Arial" w:hAnsi="Arial" w:cs="Arial"/>
          <w:sz w:val="24"/>
          <w:szCs w:val="24"/>
        </w:rPr>
        <w:br/>
      </w:r>
    </w:p>
    <w:p w14:paraId="1387EB3B" w14:textId="77777777" w:rsidR="004B7B46" w:rsidRPr="00DB1F4F" w:rsidRDefault="004B7B46" w:rsidP="004B7B46">
      <w:pPr>
        <w:spacing w:after="120" w:line="240" w:lineRule="auto"/>
        <w:ind w:left="720"/>
        <w:jc w:val="right"/>
        <w:rPr>
          <w:rFonts w:ascii="Arial" w:hAnsi="Arial" w:cs="Arial"/>
          <w:sz w:val="24"/>
          <w:szCs w:val="24"/>
        </w:rPr>
      </w:pPr>
    </w:p>
    <w:p w14:paraId="04AC64A0" w14:textId="77777777" w:rsidR="00A61522" w:rsidRDefault="00A6152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3939797C" w14:textId="19C39FEE" w:rsidR="00890BBB" w:rsidRPr="00DB1F4F" w:rsidRDefault="00B96AE0" w:rsidP="008D0B4D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Arial" w:hAnsi="Arial" w:cs="Arial"/>
          <w:b/>
          <w:sz w:val="24"/>
          <w:szCs w:val="24"/>
        </w:rPr>
      </w:pPr>
      <w:r w:rsidRPr="00DB1F4F">
        <w:rPr>
          <w:rFonts w:ascii="Arial" w:hAnsi="Arial" w:cs="Arial"/>
          <w:b/>
          <w:sz w:val="24"/>
          <w:szCs w:val="24"/>
        </w:rPr>
        <w:lastRenderedPageBreak/>
        <w:t>Question</w:t>
      </w:r>
      <w:r w:rsidR="0045467B">
        <w:rPr>
          <w:rFonts w:ascii="Arial" w:hAnsi="Arial" w:cs="Arial"/>
          <w:b/>
          <w:sz w:val="24"/>
          <w:szCs w:val="24"/>
        </w:rPr>
        <w:t xml:space="preserve"> 1</w:t>
      </w:r>
      <w:r w:rsidR="006472FF">
        <w:rPr>
          <w:rFonts w:ascii="Arial" w:hAnsi="Arial" w:cs="Arial"/>
          <w:b/>
          <w:sz w:val="24"/>
          <w:szCs w:val="24"/>
        </w:rPr>
        <w:t>2</w:t>
      </w:r>
      <w:r w:rsidRPr="00DB1F4F">
        <w:rPr>
          <w:rFonts w:ascii="Arial" w:hAnsi="Arial" w:cs="Arial"/>
          <w:b/>
          <w:sz w:val="24"/>
          <w:szCs w:val="24"/>
        </w:rPr>
        <w:tab/>
      </w:r>
      <w:r w:rsidRPr="00DB1F4F">
        <w:rPr>
          <w:rFonts w:ascii="Arial" w:hAnsi="Arial" w:cs="Arial"/>
          <w:b/>
          <w:sz w:val="24"/>
          <w:szCs w:val="24"/>
        </w:rPr>
        <w:tab/>
      </w:r>
      <w:r w:rsidRPr="00DB1F4F">
        <w:rPr>
          <w:rFonts w:ascii="Arial" w:hAnsi="Arial" w:cs="Arial"/>
          <w:b/>
          <w:sz w:val="24"/>
          <w:szCs w:val="24"/>
        </w:rPr>
        <w:tab/>
      </w:r>
      <w:r w:rsidRPr="00DB1F4F">
        <w:rPr>
          <w:rFonts w:ascii="Arial" w:hAnsi="Arial" w:cs="Arial"/>
          <w:b/>
          <w:sz w:val="24"/>
          <w:szCs w:val="24"/>
        </w:rPr>
        <w:tab/>
      </w:r>
      <w:r w:rsidRPr="00DB1F4F">
        <w:rPr>
          <w:rFonts w:ascii="Arial" w:hAnsi="Arial" w:cs="Arial"/>
          <w:b/>
          <w:sz w:val="24"/>
          <w:szCs w:val="24"/>
        </w:rPr>
        <w:tab/>
      </w:r>
      <w:r w:rsidRPr="00DB1F4F">
        <w:rPr>
          <w:rFonts w:ascii="Arial" w:hAnsi="Arial" w:cs="Arial"/>
          <w:b/>
          <w:sz w:val="24"/>
          <w:szCs w:val="24"/>
        </w:rPr>
        <w:tab/>
      </w:r>
      <w:r w:rsidRPr="00DB1F4F">
        <w:rPr>
          <w:rFonts w:ascii="Arial" w:hAnsi="Arial" w:cs="Arial"/>
          <w:b/>
          <w:sz w:val="24"/>
          <w:szCs w:val="24"/>
        </w:rPr>
        <w:tab/>
      </w:r>
      <w:r w:rsidRPr="00DB1F4F">
        <w:rPr>
          <w:rFonts w:ascii="Arial" w:hAnsi="Arial" w:cs="Arial"/>
          <w:b/>
          <w:sz w:val="24"/>
          <w:szCs w:val="24"/>
        </w:rPr>
        <w:tab/>
      </w:r>
      <w:r w:rsidRPr="00DB1F4F">
        <w:rPr>
          <w:rFonts w:ascii="Arial" w:hAnsi="Arial" w:cs="Arial"/>
          <w:b/>
          <w:sz w:val="24"/>
          <w:szCs w:val="24"/>
        </w:rPr>
        <w:tab/>
        <w:t>(6</w:t>
      </w:r>
      <w:r w:rsidR="00692C92" w:rsidRPr="00DB1F4F">
        <w:rPr>
          <w:rFonts w:ascii="Arial" w:hAnsi="Arial" w:cs="Arial"/>
          <w:b/>
          <w:sz w:val="24"/>
          <w:szCs w:val="24"/>
        </w:rPr>
        <w:t xml:space="preserve"> Marks)</w:t>
      </w:r>
    </w:p>
    <w:p w14:paraId="6CF651FA" w14:textId="77777777" w:rsidR="00890BBB" w:rsidRPr="00DB1F4F" w:rsidRDefault="00890BBB" w:rsidP="008D0B4D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Arial" w:hAnsi="Arial" w:cs="Arial"/>
          <w:sz w:val="24"/>
          <w:szCs w:val="24"/>
        </w:rPr>
      </w:pPr>
    </w:p>
    <w:p w14:paraId="3DD216B3" w14:textId="29CE604E" w:rsidR="004B7B46" w:rsidRPr="005F3317" w:rsidRDefault="004B7B46" w:rsidP="005F3317">
      <w:pPr>
        <w:spacing w:line="240" w:lineRule="auto"/>
        <w:rPr>
          <w:rFonts w:ascii="Arial" w:hAnsi="Arial" w:cs="Arial"/>
          <w:sz w:val="24"/>
          <w:szCs w:val="24"/>
        </w:rPr>
      </w:pPr>
      <w:r w:rsidRPr="00DB1F4F">
        <w:rPr>
          <w:rFonts w:ascii="Arial" w:hAnsi="Arial" w:cs="Arial"/>
          <w:sz w:val="24"/>
          <w:szCs w:val="24"/>
        </w:rPr>
        <w:t xml:space="preserve">The </w:t>
      </w:r>
      <w:r w:rsidR="005F3317">
        <w:rPr>
          <w:rFonts w:ascii="Arial" w:hAnsi="Arial" w:cs="Arial"/>
          <w:sz w:val="24"/>
          <w:szCs w:val="24"/>
        </w:rPr>
        <w:t>balance of gas concentrations within the body are controlled by a stimulus response mechanism.</w:t>
      </w:r>
    </w:p>
    <w:p w14:paraId="74E9FA35" w14:textId="612E06D5" w:rsidR="004B7B46" w:rsidRPr="005F3317" w:rsidRDefault="004B7B46" w:rsidP="005F3317">
      <w:pPr>
        <w:pStyle w:val="ListParagraph"/>
        <w:numPr>
          <w:ilvl w:val="0"/>
          <w:numId w:val="20"/>
        </w:numPr>
        <w:spacing w:after="120" w:line="240" w:lineRule="auto"/>
        <w:rPr>
          <w:rFonts w:ascii="Arial" w:hAnsi="Arial" w:cs="Arial"/>
          <w:sz w:val="24"/>
          <w:szCs w:val="24"/>
        </w:rPr>
      </w:pPr>
      <w:r w:rsidRPr="00DB1F4F">
        <w:rPr>
          <w:rFonts w:ascii="Arial" w:hAnsi="Arial" w:cs="Arial"/>
          <w:sz w:val="24"/>
          <w:szCs w:val="24"/>
        </w:rPr>
        <w:t>Name</w:t>
      </w:r>
      <w:r w:rsidR="00CF7B37">
        <w:rPr>
          <w:rFonts w:ascii="Arial" w:hAnsi="Arial" w:cs="Arial"/>
          <w:sz w:val="24"/>
          <w:szCs w:val="24"/>
        </w:rPr>
        <w:t xml:space="preserve"> and state the location of</w:t>
      </w:r>
      <w:r w:rsidRPr="00DB1F4F">
        <w:rPr>
          <w:rFonts w:ascii="Arial" w:hAnsi="Arial" w:cs="Arial"/>
          <w:sz w:val="24"/>
          <w:szCs w:val="24"/>
        </w:rPr>
        <w:t xml:space="preserve"> the</w:t>
      </w:r>
      <w:r w:rsidR="005F3317">
        <w:rPr>
          <w:rFonts w:ascii="Arial" w:hAnsi="Arial" w:cs="Arial"/>
          <w:sz w:val="24"/>
          <w:szCs w:val="24"/>
        </w:rPr>
        <w:t xml:space="preserve"> receptor/s </w:t>
      </w:r>
      <w:r w:rsidR="00CF7B37">
        <w:rPr>
          <w:rFonts w:ascii="Arial" w:hAnsi="Arial" w:cs="Arial"/>
          <w:sz w:val="24"/>
          <w:szCs w:val="24"/>
        </w:rPr>
        <w:t>for</w:t>
      </w:r>
      <w:r w:rsidR="005F3317">
        <w:rPr>
          <w:rFonts w:ascii="Arial" w:hAnsi="Arial" w:cs="Arial"/>
          <w:sz w:val="24"/>
          <w:szCs w:val="24"/>
        </w:rPr>
        <w:t xml:space="preserve"> low oxygen concentration.</w:t>
      </w:r>
      <w:r w:rsidRPr="00DB1F4F">
        <w:rPr>
          <w:rFonts w:ascii="Arial" w:hAnsi="Arial" w:cs="Arial"/>
          <w:sz w:val="24"/>
          <w:szCs w:val="24"/>
        </w:rPr>
        <w:tab/>
      </w:r>
      <w:r w:rsidR="005F3317">
        <w:rPr>
          <w:rFonts w:ascii="Arial" w:hAnsi="Arial" w:cs="Arial"/>
          <w:sz w:val="24"/>
          <w:szCs w:val="24"/>
        </w:rPr>
        <w:tab/>
      </w:r>
      <w:r w:rsidR="005F3317">
        <w:rPr>
          <w:rFonts w:ascii="Arial" w:hAnsi="Arial" w:cs="Arial"/>
          <w:sz w:val="24"/>
          <w:szCs w:val="24"/>
        </w:rPr>
        <w:tab/>
      </w:r>
      <w:r w:rsidR="00CF7B37">
        <w:rPr>
          <w:rFonts w:ascii="Arial" w:hAnsi="Arial" w:cs="Arial"/>
          <w:sz w:val="24"/>
          <w:szCs w:val="24"/>
        </w:rPr>
        <w:tab/>
      </w:r>
      <w:r w:rsidR="00CF7B37">
        <w:rPr>
          <w:rFonts w:ascii="Arial" w:hAnsi="Arial" w:cs="Arial"/>
          <w:sz w:val="24"/>
          <w:szCs w:val="24"/>
        </w:rPr>
        <w:tab/>
      </w:r>
      <w:r w:rsidR="00CF7B37">
        <w:rPr>
          <w:rFonts w:ascii="Arial" w:hAnsi="Arial" w:cs="Arial"/>
          <w:sz w:val="24"/>
          <w:szCs w:val="24"/>
        </w:rPr>
        <w:tab/>
      </w:r>
      <w:r w:rsidR="00CF7B37">
        <w:rPr>
          <w:rFonts w:ascii="Arial" w:hAnsi="Arial" w:cs="Arial"/>
          <w:sz w:val="24"/>
          <w:szCs w:val="24"/>
        </w:rPr>
        <w:tab/>
      </w:r>
      <w:r w:rsidR="00CF7B37">
        <w:rPr>
          <w:rFonts w:ascii="Arial" w:hAnsi="Arial" w:cs="Arial"/>
          <w:sz w:val="24"/>
          <w:szCs w:val="24"/>
        </w:rPr>
        <w:tab/>
      </w:r>
      <w:r w:rsidR="00CF7B37">
        <w:rPr>
          <w:rFonts w:ascii="Arial" w:hAnsi="Arial" w:cs="Arial"/>
          <w:sz w:val="24"/>
          <w:szCs w:val="24"/>
        </w:rPr>
        <w:tab/>
      </w:r>
      <w:r w:rsidR="00CF7B37">
        <w:rPr>
          <w:rFonts w:ascii="Arial" w:hAnsi="Arial" w:cs="Arial"/>
          <w:sz w:val="24"/>
          <w:szCs w:val="24"/>
        </w:rPr>
        <w:tab/>
      </w:r>
      <w:r w:rsidRPr="005F3317">
        <w:rPr>
          <w:rFonts w:ascii="Arial" w:hAnsi="Arial" w:cs="Arial"/>
          <w:sz w:val="24"/>
          <w:szCs w:val="24"/>
        </w:rPr>
        <w:t>(1</w:t>
      </w:r>
      <w:r w:rsidR="005F3317" w:rsidRPr="005F3317">
        <w:rPr>
          <w:rFonts w:ascii="Arial" w:hAnsi="Arial" w:cs="Arial"/>
          <w:sz w:val="24"/>
          <w:szCs w:val="24"/>
        </w:rPr>
        <w:t xml:space="preserve"> </w:t>
      </w:r>
      <w:r w:rsidRPr="005F3317">
        <w:rPr>
          <w:rFonts w:ascii="Arial" w:hAnsi="Arial" w:cs="Arial"/>
          <w:sz w:val="24"/>
          <w:szCs w:val="24"/>
        </w:rPr>
        <w:t>m</w:t>
      </w:r>
      <w:r w:rsidR="005F3317" w:rsidRPr="005F3317">
        <w:rPr>
          <w:rFonts w:ascii="Arial" w:hAnsi="Arial" w:cs="Arial"/>
          <w:sz w:val="24"/>
          <w:szCs w:val="24"/>
        </w:rPr>
        <w:t>arks</w:t>
      </w:r>
      <w:r w:rsidRPr="005F3317">
        <w:rPr>
          <w:rFonts w:ascii="Arial" w:hAnsi="Arial" w:cs="Arial"/>
          <w:sz w:val="24"/>
          <w:szCs w:val="24"/>
        </w:rPr>
        <w:t>)</w:t>
      </w:r>
      <w:r w:rsidR="005F3317">
        <w:rPr>
          <w:rFonts w:ascii="Arial" w:hAnsi="Arial" w:cs="Arial"/>
          <w:sz w:val="24"/>
          <w:szCs w:val="24"/>
        </w:rPr>
        <w:br/>
      </w:r>
    </w:p>
    <w:p w14:paraId="138A9E5C" w14:textId="05F72915" w:rsidR="004B7B46" w:rsidRPr="00DB1F4F" w:rsidRDefault="004B7B46" w:rsidP="005F3317">
      <w:pPr>
        <w:pStyle w:val="ListParagraph"/>
        <w:spacing w:after="120" w:line="240" w:lineRule="auto"/>
        <w:ind w:left="0"/>
        <w:rPr>
          <w:rFonts w:ascii="Arial" w:hAnsi="Arial" w:cs="Arial"/>
          <w:sz w:val="24"/>
          <w:szCs w:val="24"/>
        </w:rPr>
      </w:pPr>
      <w:r w:rsidRPr="00DB1F4F">
        <w:rPr>
          <w:rFonts w:ascii="Arial" w:hAnsi="Arial" w:cs="Arial"/>
          <w:sz w:val="24"/>
          <w:szCs w:val="24"/>
        </w:rPr>
        <w:t xml:space="preserve"> ___________________________</w:t>
      </w:r>
      <w:r w:rsidR="005F3317">
        <w:rPr>
          <w:rFonts w:ascii="Arial" w:hAnsi="Arial" w:cs="Arial"/>
          <w:sz w:val="24"/>
          <w:szCs w:val="24"/>
        </w:rPr>
        <w:t>_</w:t>
      </w:r>
      <w:r w:rsidR="00B96AE0" w:rsidRPr="00DB1F4F">
        <w:rPr>
          <w:rFonts w:ascii="Arial" w:hAnsi="Arial" w:cs="Arial"/>
          <w:sz w:val="24"/>
          <w:szCs w:val="24"/>
        </w:rPr>
        <w:t>___________________________</w:t>
      </w:r>
      <w:r w:rsidR="005F3317">
        <w:rPr>
          <w:rFonts w:ascii="Arial" w:hAnsi="Arial" w:cs="Arial"/>
          <w:sz w:val="24"/>
          <w:szCs w:val="24"/>
        </w:rPr>
        <w:t>________</w:t>
      </w:r>
    </w:p>
    <w:p w14:paraId="0F679D77" w14:textId="5B87061D" w:rsidR="00B96AE0" w:rsidRDefault="00B96AE0" w:rsidP="004B7B46">
      <w:pPr>
        <w:pStyle w:val="ListParagraph"/>
        <w:spacing w:after="120" w:line="240" w:lineRule="auto"/>
        <w:ind w:left="360"/>
        <w:jc w:val="center"/>
        <w:rPr>
          <w:rFonts w:ascii="Arial" w:hAnsi="Arial" w:cs="Arial"/>
          <w:sz w:val="24"/>
          <w:szCs w:val="24"/>
        </w:rPr>
      </w:pPr>
    </w:p>
    <w:p w14:paraId="6602708F" w14:textId="77777777" w:rsidR="005F3317" w:rsidRPr="00DB1F4F" w:rsidRDefault="005F3317" w:rsidP="004B7B46">
      <w:pPr>
        <w:pStyle w:val="ListParagraph"/>
        <w:spacing w:after="120" w:line="240" w:lineRule="auto"/>
        <w:ind w:left="360"/>
        <w:jc w:val="center"/>
        <w:rPr>
          <w:rFonts w:ascii="Arial" w:hAnsi="Arial" w:cs="Arial"/>
          <w:sz w:val="24"/>
          <w:szCs w:val="24"/>
        </w:rPr>
      </w:pPr>
    </w:p>
    <w:p w14:paraId="4F30C075" w14:textId="5ABF69B8" w:rsidR="004B7B46" w:rsidRPr="005F3317" w:rsidRDefault="004B7B46" w:rsidP="005F3317">
      <w:pPr>
        <w:pStyle w:val="ListParagraph"/>
        <w:numPr>
          <w:ilvl w:val="0"/>
          <w:numId w:val="20"/>
        </w:numPr>
        <w:spacing w:after="120" w:line="240" w:lineRule="auto"/>
        <w:rPr>
          <w:rFonts w:ascii="Arial" w:hAnsi="Arial" w:cs="Arial"/>
          <w:sz w:val="24"/>
          <w:szCs w:val="24"/>
        </w:rPr>
      </w:pPr>
      <w:r w:rsidRPr="00DB1F4F">
        <w:rPr>
          <w:rFonts w:ascii="Arial" w:hAnsi="Arial" w:cs="Arial"/>
          <w:sz w:val="24"/>
          <w:szCs w:val="24"/>
        </w:rPr>
        <w:t xml:space="preserve">Explain the relationship between carbon dioxide, hydrogen ion concentration </w:t>
      </w:r>
      <w:r w:rsidR="00B96AE0" w:rsidRPr="00DB1F4F">
        <w:rPr>
          <w:rFonts w:ascii="Arial" w:hAnsi="Arial" w:cs="Arial"/>
          <w:sz w:val="24"/>
          <w:szCs w:val="24"/>
        </w:rPr>
        <w:t xml:space="preserve">and pH levels in the blood. </w:t>
      </w:r>
      <w:r w:rsidR="005F3317">
        <w:rPr>
          <w:rFonts w:ascii="Arial" w:hAnsi="Arial" w:cs="Arial"/>
          <w:sz w:val="24"/>
          <w:szCs w:val="24"/>
        </w:rPr>
        <w:tab/>
      </w:r>
      <w:r w:rsidR="005F3317">
        <w:rPr>
          <w:rFonts w:ascii="Arial" w:hAnsi="Arial" w:cs="Arial"/>
          <w:sz w:val="24"/>
          <w:szCs w:val="24"/>
        </w:rPr>
        <w:tab/>
      </w:r>
      <w:r w:rsidR="005F3317">
        <w:rPr>
          <w:rFonts w:ascii="Arial" w:hAnsi="Arial" w:cs="Arial"/>
          <w:sz w:val="24"/>
          <w:szCs w:val="24"/>
        </w:rPr>
        <w:tab/>
      </w:r>
      <w:r w:rsidR="005F3317">
        <w:rPr>
          <w:rFonts w:ascii="Arial" w:hAnsi="Arial" w:cs="Arial"/>
          <w:sz w:val="24"/>
          <w:szCs w:val="24"/>
        </w:rPr>
        <w:tab/>
      </w:r>
      <w:r w:rsidR="005F3317">
        <w:rPr>
          <w:rFonts w:ascii="Arial" w:hAnsi="Arial" w:cs="Arial"/>
          <w:sz w:val="24"/>
          <w:szCs w:val="24"/>
        </w:rPr>
        <w:tab/>
      </w:r>
      <w:r w:rsidR="005F3317">
        <w:rPr>
          <w:rFonts w:ascii="Arial" w:hAnsi="Arial" w:cs="Arial"/>
          <w:sz w:val="24"/>
          <w:szCs w:val="24"/>
        </w:rPr>
        <w:tab/>
      </w:r>
      <w:r w:rsidRPr="005F3317">
        <w:rPr>
          <w:rFonts w:ascii="Arial" w:hAnsi="Arial" w:cs="Arial"/>
          <w:sz w:val="24"/>
          <w:szCs w:val="24"/>
        </w:rPr>
        <w:t>(3</w:t>
      </w:r>
      <w:r w:rsidR="005F3317" w:rsidRPr="005F3317">
        <w:rPr>
          <w:rFonts w:ascii="Arial" w:hAnsi="Arial" w:cs="Arial"/>
          <w:sz w:val="24"/>
          <w:szCs w:val="24"/>
        </w:rPr>
        <w:t xml:space="preserve"> </w:t>
      </w:r>
      <w:r w:rsidRPr="005F3317">
        <w:rPr>
          <w:rFonts w:ascii="Arial" w:hAnsi="Arial" w:cs="Arial"/>
          <w:sz w:val="24"/>
          <w:szCs w:val="24"/>
        </w:rPr>
        <w:t>m</w:t>
      </w:r>
      <w:r w:rsidR="005F3317" w:rsidRPr="005F3317">
        <w:rPr>
          <w:rFonts w:ascii="Arial" w:hAnsi="Arial" w:cs="Arial"/>
          <w:sz w:val="24"/>
          <w:szCs w:val="24"/>
        </w:rPr>
        <w:t>arks</w:t>
      </w:r>
      <w:r w:rsidRPr="005F3317">
        <w:rPr>
          <w:rFonts w:ascii="Arial" w:hAnsi="Arial" w:cs="Arial"/>
          <w:sz w:val="24"/>
          <w:szCs w:val="24"/>
        </w:rPr>
        <w:t>)</w:t>
      </w:r>
    </w:p>
    <w:p w14:paraId="0632BC8E" w14:textId="77777777" w:rsidR="0080656F" w:rsidRDefault="0080656F" w:rsidP="0080656F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DB1F4F"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14:paraId="6378378D" w14:textId="77777777" w:rsidR="0080656F" w:rsidRDefault="0080656F" w:rsidP="0080656F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DB1F4F"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14:paraId="15F7FD42" w14:textId="77777777" w:rsidR="0080656F" w:rsidRDefault="0080656F" w:rsidP="0080656F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DB1F4F"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14:paraId="65BB8911" w14:textId="77777777" w:rsidR="0080656F" w:rsidRDefault="0080656F" w:rsidP="0080656F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DB1F4F"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14:paraId="480F9D61" w14:textId="7AA9C7FC" w:rsidR="0080656F" w:rsidRDefault="0080656F" w:rsidP="0080656F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DB1F4F">
        <w:rPr>
          <w:rFonts w:ascii="Arial" w:hAnsi="Arial" w:cs="Arial"/>
          <w:sz w:val="24"/>
          <w:szCs w:val="24"/>
        </w:rPr>
        <w:t>____________________________</w:t>
      </w:r>
      <w:r>
        <w:rPr>
          <w:rFonts w:ascii="Arial" w:hAnsi="Arial" w:cs="Arial"/>
          <w:sz w:val="24"/>
          <w:szCs w:val="24"/>
        </w:rPr>
        <w:t>____________________________________</w:t>
      </w:r>
      <w:r>
        <w:rPr>
          <w:rFonts w:ascii="Arial" w:hAnsi="Arial" w:cs="Arial"/>
          <w:sz w:val="24"/>
          <w:szCs w:val="24"/>
        </w:rPr>
        <w:br/>
      </w:r>
      <w:r w:rsidRPr="00DB1F4F">
        <w:rPr>
          <w:rFonts w:ascii="Arial" w:hAnsi="Arial" w:cs="Arial"/>
          <w:sz w:val="24"/>
          <w:szCs w:val="24"/>
        </w:rPr>
        <w:t>_______________________________________________________________</w:t>
      </w:r>
      <w:r>
        <w:rPr>
          <w:rFonts w:ascii="Arial" w:hAnsi="Arial" w:cs="Arial"/>
          <w:sz w:val="24"/>
          <w:szCs w:val="24"/>
        </w:rPr>
        <w:t>_</w:t>
      </w:r>
    </w:p>
    <w:p w14:paraId="1A156530" w14:textId="77777777" w:rsidR="0080656F" w:rsidRDefault="0080656F" w:rsidP="0080656F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DB1F4F"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14:paraId="41D798D6" w14:textId="77777777" w:rsidR="0080656F" w:rsidRDefault="0080656F" w:rsidP="0080656F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DB1F4F"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14:paraId="4EEDA10A" w14:textId="06A4F89E" w:rsidR="005F3317" w:rsidRPr="00DB1F4F" w:rsidRDefault="0080656F" w:rsidP="00B96AE0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DB1F4F">
        <w:rPr>
          <w:rFonts w:ascii="Arial" w:hAnsi="Arial" w:cs="Arial"/>
          <w:sz w:val="24"/>
          <w:szCs w:val="24"/>
        </w:rPr>
        <w:t>________________________________________________________________</w:t>
      </w:r>
      <w:r w:rsidR="005F3317">
        <w:rPr>
          <w:rFonts w:ascii="Arial" w:hAnsi="Arial" w:cs="Arial"/>
          <w:sz w:val="24"/>
          <w:szCs w:val="24"/>
        </w:rPr>
        <w:br/>
      </w:r>
    </w:p>
    <w:p w14:paraId="1C54366D" w14:textId="5755F969" w:rsidR="004B7B46" w:rsidRPr="005F3317" w:rsidRDefault="004B7B46" w:rsidP="005F3317">
      <w:pPr>
        <w:pStyle w:val="ListParagraph"/>
        <w:numPr>
          <w:ilvl w:val="0"/>
          <w:numId w:val="20"/>
        </w:numPr>
        <w:spacing w:after="120" w:line="240" w:lineRule="auto"/>
        <w:rPr>
          <w:rFonts w:ascii="Arial" w:hAnsi="Arial" w:cs="Arial"/>
          <w:sz w:val="24"/>
          <w:szCs w:val="24"/>
        </w:rPr>
      </w:pPr>
      <w:r w:rsidRPr="00DB1F4F">
        <w:rPr>
          <w:rFonts w:ascii="Arial" w:hAnsi="Arial" w:cs="Arial"/>
          <w:sz w:val="24"/>
          <w:szCs w:val="24"/>
        </w:rPr>
        <w:t xml:space="preserve">Which one - carbon dioxide, </w:t>
      </w:r>
      <w:r w:rsidR="005F3317">
        <w:rPr>
          <w:rFonts w:ascii="Arial" w:hAnsi="Arial" w:cs="Arial"/>
          <w:sz w:val="24"/>
          <w:szCs w:val="24"/>
        </w:rPr>
        <w:t>oxygen</w:t>
      </w:r>
      <w:r w:rsidRPr="00DB1F4F">
        <w:rPr>
          <w:rFonts w:ascii="Arial" w:hAnsi="Arial" w:cs="Arial"/>
          <w:sz w:val="24"/>
          <w:szCs w:val="24"/>
        </w:rPr>
        <w:t xml:space="preserve"> or pH levels in the blood, </w:t>
      </w:r>
      <w:r w:rsidR="005F3317">
        <w:rPr>
          <w:rFonts w:ascii="Arial" w:hAnsi="Arial" w:cs="Arial"/>
          <w:sz w:val="24"/>
          <w:szCs w:val="24"/>
        </w:rPr>
        <w:t>results in the most immediate</w:t>
      </w:r>
      <w:r w:rsidRPr="00DB1F4F">
        <w:rPr>
          <w:rFonts w:ascii="Arial" w:hAnsi="Arial" w:cs="Arial"/>
          <w:sz w:val="24"/>
          <w:szCs w:val="24"/>
        </w:rPr>
        <w:t xml:space="preserve"> </w:t>
      </w:r>
      <w:r w:rsidR="005F3317">
        <w:rPr>
          <w:rFonts w:ascii="Arial" w:hAnsi="Arial" w:cs="Arial"/>
          <w:sz w:val="24"/>
          <w:szCs w:val="24"/>
        </w:rPr>
        <w:t>response</w:t>
      </w:r>
      <w:r w:rsidRPr="00DB1F4F">
        <w:rPr>
          <w:rFonts w:ascii="Arial" w:hAnsi="Arial" w:cs="Arial"/>
          <w:sz w:val="24"/>
          <w:szCs w:val="24"/>
        </w:rPr>
        <w:t xml:space="preserve"> by the periphe</w:t>
      </w:r>
      <w:r w:rsidR="00F745AA">
        <w:rPr>
          <w:rFonts w:ascii="Arial" w:hAnsi="Arial" w:cs="Arial"/>
          <w:sz w:val="24"/>
          <w:szCs w:val="24"/>
        </w:rPr>
        <w:t>ral chemo</w:t>
      </w:r>
      <w:r w:rsidR="00B96AE0" w:rsidRPr="00DB1F4F">
        <w:rPr>
          <w:rFonts w:ascii="Arial" w:hAnsi="Arial" w:cs="Arial"/>
          <w:sz w:val="24"/>
          <w:szCs w:val="24"/>
        </w:rPr>
        <w:t>receptors?</w:t>
      </w:r>
      <w:r w:rsidR="005F3317">
        <w:rPr>
          <w:rFonts w:ascii="Arial" w:hAnsi="Arial" w:cs="Arial"/>
          <w:sz w:val="24"/>
          <w:szCs w:val="24"/>
        </w:rPr>
        <w:t xml:space="preserve"> </w:t>
      </w:r>
      <w:r w:rsidR="005F3317">
        <w:rPr>
          <w:rFonts w:ascii="Arial" w:hAnsi="Arial" w:cs="Arial"/>
          <w:sz w:val="24"/>
          <w:szCs w:val="24"/>
        </w:rPr>
        <w:tab/>
      </w:r>
      <w:r w:rsidRPr="005F3317">
        <w:rPr>
          <w:rFonts w:ascii="Arial" w:hAnsi="Arial" w:cs="Arial"/>
          <w:sz w:val="24"/>
          <w:szCs w:val="24"/>
        </w:rPr>
        <w:t>(1</w:t>
      </w:r>
      <w:r w:rsidR="005F3317" w:rsidRPr="005F3317">
        <w:rPr>
          <w:rFonts w:ascii="Arial" w:hAnsi="Arial" w:cs="Arial"/>
          <w:sz w:val="24"/>
          <w:szCs w:val="24"/>
        </w:rPr>
        <w:t xml:space="preserve"> </w:t>
      </w:r>
      <w:r w:rsidRPr="005F3317">
        <w:rPr>
          <w:rFonts w:ascii="Arial" w:hAnsi="Arial" w:cs="Arial"/>
          <w:sz w:val="24"/>
          <w:szCs w:val="24"/>
        </w:rPr>
        <w:t>m</w:t>
      </w:r>
      <w:r w:rsidR="005F3317" w:rsidRPr="005F3317">
        <w:rPr>
          <w:rFonts w:ascii="Arial" w:hAnsi="Arial" w:cs="Arial"/>
          <w:sz w:val="24"/>
          <w:szCs w:val="24"/>
        </w:rPr>
        <w:t>ark</w:t>
      </w:r>
      <w:r w:rsidRPr="005F3317">
        <w:rPr>
          <w:rFonts w:ascii="Arial" w:hAnsi="Arial" w:cs="Arial"/>
          <w:sz w:val="24"/>
          <w:szCs w:val="24"/>
        </w:rPr>
        <w:t>)</w:t>
      </w:r>
    </w:p>
    <w:p w14:paraId="09F4C6B4" w14:textId="53FDA401" w:rsidR="00B96AE0" w:rsidRPr="00DB1F4F" w:rsidRDefault="0077396A" w:rsidP="00B96AE0">
      <w:pPr>
        <w:pStyle w:val="ListParagraph"/>
        <w:spacing w:after="120" w:line="240" w:lineRule="auto"/>
        <w:ind w:left="36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B96AE0" w:rsidRPr="00DB1F4F">
        <w:rPr>
          <w:rFonts w:ascii="Arial" w:hAnsi="Arial" w:cs="Arial"/>
          <w:sz w:val="24"/>
          <w:szCs w:val="24"/>
        </w:rPr>
        <w:t>_____________________________________________________________</w:t>
      </w:r>
    </w:p>
    <w:p w14:paraId="0E77AAD4" w14:textId="180FB572" w:rsidR="00B96AE0" w:rsidRDefault="00B96AE0" w:rsidP="00B96AE0">
      <w:pPr>
        <w:pStyle w:val="ListParagraph"/>
        <w:spacing w:after="120" w:line="240" w:lineRule="auto"/>
        <w:ind w:left="360"/>
        <w:jc w:val="right"/>
        <w:rPr>
          <w:rFonts w:ascii="Arial" w:hAnsi="Arial" w:cs="Arial"/>
          <w:sz w:val="24"/>
          <w:szCs w:val="24"/>
        </w:rPr>
      </w:pPr>
    </w:p>
    <w:p w14:paraId="2DB0A5C4" w14:textId="77777777" w:rsidR="000825CE" w:rsidRPr="00DB1F4F" w:rsidRDefault="000825CE" w:rsidP="00B96AE0">
      <w:pPr>
        <w:pStyle w:val="ListParagraph"/>
        <w:spacing w:after="120" w:line="240" w:lineRule="auto"/>
        <w:ind w:left="360"/>
        <w:jc w:val="right"/>
        <w:rPr>
          <w:rFonts w:ascii="Arial" w:hAnsi="Arial" w:cs="Arial"/>
          <w:sz w:val="24"/>
          <w:szCs w:val="24"/>
        </w:rPr>
      </w:pPr>
    </w:p>
    <w:p w14:paraId="65B8B8FB" w14:textId="0E964C1B" w:rsidR="004B7B46" w:rsidRPr="005F3317" w:rsidRDefault="00825D9D" w:rsidP="005F3317">
      <w:pPr>
        <w:pStyle w:val="ListParagraph"/>
        <w:numPr>
          <w:ilvl w:val="0"/>
          <w:numId w:val="20"/>
        </w:num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Identify</w:t>
      </w:r>
      <w:r w:rsidR="004B7B46" w:rsidRPr="00DB1F4F">
        <w:rPr>
          <w:rFonts w:ascii="Arial" w:hAnsi="Arial" w:cs="Arial"/>
          <w:sz w:val="24"/>
          <w:szCs w:val="24"/>
        </w:rPr>
        <w:t xml:space="preserve"> the mode of transmission to relay the information to t</w:t>
      </w:r>
      <w:r w:rsidR="00B96AE0" w:rsidRPr="00DB1F4F">
        <w:rPr>
          <w:rFonts w:ascii="Arial" w:hAnsi="Arial" w:cs="Arial"/>
          <w:sz w:val="24"/>
          <w:szCs w:val="24"/>
        </w:rPr>
        <w:t>he respiratory centre</w:t>
      </w:r>
      <w:r>
        <w:rPr>
          <w:rFonts w:ascii="Arial" w:hAnsi="Arial" w:cs="Arial"/>
          <w:sz w:val="24"/>
          <w:szCs w:val="24"/>
        </w:rPr>
        <w:t>.</w:t>
      </w:r>
      <w:r w:rsidR="00B96AE0" w:rsidRPr="00DB1F4F">
        <w:rPr>
          <w:rFonts w:ascii="Arial" w:hAnsi="Arial" w:cs="Arial"/>
          <w:sz w:val="24"/>
          <w:szCs w:val="24"/>
        </w:rPr>
        <w:t xml:space="preserve"> </w:t>
      </w:r>
      <w:r w:rsidR="005F3317">
        <w:rPr>
          <w:rFonts w:ascii="Arial" w:hAnsi="Arial" w:cs="Arial"/>
          <w:sz w:val="24"/>
          <w:szCs w:val="24"/>
        </w:rPr>
        <w:t xml:space="preserve"> </w:t>
      </w:r>
      <w:r w:rsidR="005F3317">
        <w:rPr>
          <w:rFonts w:ascii="Arial" w:hAnsi="Arial" w:cs="Arial"/>
          <w:sz w:val="24"/>
          <w:szCs w:val="24"/>
        </w:rPr>
        <w:tab/>
      </w:r>
      <w:r w:rsidR="005F3317">
        <w:rPr>
          <w:rFonts w:ascii="Arial" w:hAnsi="Arial" w:cs="Arial"/>
          <w:sz w:val="24"/>
          <w:szCs w:val="24"/>
        </w:rPr>
        <w:tab/>
      </w:r>
      <w:r w:rsidR="005F3317">
        <w:rPr>
          <w:rFonts w:ascii="Arial" w:hAnsi="Arial" w:cs="Arial"/>
          <w:sz w:val="24"/>
          <w:szCs w:val="24"/>
        </w:rPr>
        <w:tab/>
      </w:r>
      <w:r w:rsidR="005F3317">
        <w:rPr>
          <w:rFonts w:ascii="Arial" w:hAnsi="Arial" w:cs="Arial"/>
          <w:sz w:val="24"/>
          <w:szCs w:val="24"/>
        </w:rPr>
        <w:tab/>
      </w:r>
      <w:r w:rsidR="005F3317">
        <w:rPr>
          <w:rFonts w:ascii="Arial" w:hAnsi="Arial" w:cs="Arial"/>
          <w:sz w:val="24"/>
          <w:szCs w:val="24"/>
        </w:rPr>
        <w:tab/>
      </w:r>
      <w:r w:rsidR="005F3317">
        <w:rPr>
          <w:rFonts w:ascii="Arial" w:hAnsi="Arial" w:cs="Arial"/>
          <w:sz w:val="24"/>
          <w:szCs w:val="24"/>
        </w:rPr>
        <w:tab/>
      </w:r>
      <w:r w:rsidR="005F3317">
        <w:rPr>
          <w:rFonts w:ascii="Arial" w:hAnsi="Arial" w:cs="Arial"/>
          <w:sz w:val="24"/>
          <w:szCs w:val="24"/>
        </w:rPr>
        <w:tab/>
      </w:r>
      <w:r w:rsidR="005F3317">
        <w:rPr>
          <w:rFonts w:ascii="Arial" w:hAnsi="Arial" w:cs="Arial"/>
          <w:sz w:val="24"/>
          <w:szCs w:val="24"/>
        </w:rPr>
        <w:tab/>
      </w:r>
      <w:r w:rsidR="005F3317">
        <w:rPr>
          <w:rFonts w:ascii="Arial" w:hAnsi="Arial" w:cs="Arial"/>
          <w:sz w:val="24"/>
          <w:szCs w:val="24"/>
        </w:rPr>
        <w:tab/>
      </w:r>
      <w:r w:rsidR="004B7B46" w:rsidRPr="005F3317">
        <w:rPr>
          <w:rFonts w:ascii="Arial" w:hAnsi="Arial" w:cs="Arial"/>
          <w:sz w:val="24"/>
          <w:szCs w:val="24"/>
        </w:rPr>
        <w:t>(1</w:t>
      </w:r>
      <w:r w:rsidR="005F3317">
        <w:rPr>
          <w:rFonts w:ascii="Arial" w:hAnsi="Arial" w:cs="Arial"/>
          <w:sz w:val="24"/>
          <w:szCs w:val="24"/>
        </w:rPr>
        <w:t xml:space="preserve"> </w:t>
      </w:r>
      <w:r w:rsidR="004B7B46" w:rsidRPr="005F3317">
        <w:rPr>
          <w:rFonts w:ascii="Arial" w:hAnsi="Arial" w:cs="Arial"/>
          <w:sz w:val="24"/>
          <w:szCs w:val="24"/>
        </w:rPr>
        <w:t>m</w:t>
      </w:r>
      <w:r w:rsidR="005F3317">
        <w:rPr>
          <w:rFonts w:ascii="Arial" w:hAnsi="Arial" w:cs="Arial"/>
          <w:sz w:val="24"/>
          <w:szCs w:val="24"/>
        </w:rPr>
        <w:t>ark</w:t>
      </w:r>
      <w:r w:rsidR="004B7B46" w:rsidRPr="005F3317">
        <w:rPr>
          <w:rFonts w:ascii="Arial" w:hAnsi="Arial" w:cs="Arial"/>
          <w:sz w:val="24"/>
          <w:szCs w:val="24"/>
        </w:rPr>
        <w:t>)</w:t>
      </w:r>
    </w:p>
    <w:p w14:paraId="1DD438AF" w14:textId="6E439256" w:rsidR="00B96AE0" w:rsidRPr="00DB1F4F" w:rsidRDefault="0077396A" w:rsidP="00B96AE0">
      <w:pPr>
        <w:pStyle w:val="ListParagraph"/>
        <w:spacing w:after="120" w:line="240" w:lineRule="auto"/>
        <w:ind w:left="36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B96AE0" w:rsidRPr="00DB1F4F">
        <w:rPr>
          <w:rFonts w:ascii="Arial" w:hAnsi="Arial" w:cs="Arial"/>
          <w:sz w:val="24"/>
          <w:szCs w:val="24"/>
        </w:rPr>
        <w:t>_____________________________________________________________</w:t>
      </w:r>
    </w:p>
    <w:p w14:paraId="706D6CB8" w14:textId="77777777" w:rsidR="00B96AE0" w:rsidRPr="00DB1F4F" w:rsidRDefault="00B96AE0" w:rsidP="00B96AE0">
      <w:pPr>
        <w:pStyle w:val="ListParagraph"/>
        <w:spacing w:after="120" w:line="240" w:lineRule="auto"/>
        <w:ind w:left="360"/>
        <w:jc w:val="right"/>
        <w:rPr>
          <w:rFonts w:ascii="Arial" w:hAnsi="Arial" w:cs="Arial"/>
          <w:sz w:val="24"/>
          <w:szCs w:val="24"/>
        </w:rPr>
      </w:pPr>
    </w:p>
    <w:p w14:paraId="4D0BCFC1" w14:textId="77777777" w:rsidR="000E4FDD" w:rsidRPr="00DB1F4F" w:rsidRDefault="000E4FD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8EEE864" w14:textId="77777777" w:rsidR="009F3B35" w:rsidRDefault="009F3B35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56F05511" w14:textId="7279FE1F" w:rsidR="009A73E4" w:rsidRPr="00DB1F4F" w:rsidRDefault="00B96AE0" w:rsidP="00B96AE0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B1F4F">
        <w:rPr>
          <w:rFonts w:ascii="Arial" w:hAnsi="Arial" w:cs="Arial"/>
          <w:b/>
        </w:rPr>
        <w:lastRenderedPageBreak/>
        <w:t xml:space="preserve">Question </w:t>
      </w:r>
      <w:proofErr w:type="gramStart"/>
      <w:r w:rsidR="0045467B">
        <w:rPr>
          <w:rFonts w:ascii="Arial" w:hAnsi="Arial" w:cs="Arial"/>
          <w:b/>
        </w:rPr>
        <w:t>1</w:t>
      </w:r>
      <w:r w:rsidR="006472FF">
        <w:rPr>
          <w:rFonts w:ascii="Arial" w:hAnsi="Arial" w:cs="Arial"/>
          <w:b/>
        </w:rPr>
        <w:t>3</w:t>
      </w:r>
      <w:r w:rsidRPr="00DB1F4F">
        <w:rPr>
          <w:rFonts w:ascii="Arial" w:hAnsi="Arial" w:cs="Arial"/>
          <w:b/>
        </w:rPr>
        <w:t xml:space="preserve">  </w:t>
      </w:r>
      <w:r w:rsidRPr="00DB1F4F">
        <w:rPr>
          <w:rFonts w:ascii="Arial" w:hAnsi="Arial" w:cs="Arial"/>
          <w:b/>
        </w:rPr>
        <w:tab/>
      </w:r>
      <w:proofErr w:type="gramEnd"/>
      <w:r w:rsidRPr="00DB1F4F">
        <w:rPr>
          <w:rFonts w:ascii="Arial" w:hAnsi="Arial" w:cs="Arial"/>
          <w:b/>
        </w:rPr>
        <w:tab/>
      </w:r>
      <w:r w:rsidRPr="00DB1F4F">
        <w:rPr>
          <w:rFonts w:ascii="Arial" w:hAnsi="Arial" w:cs="Arial"/>
          <w:b/>
        </w:rPr>
        <w:tab/>
      </w:r>
      <w:r w:rsidRPr="00DB1F4F">
        <w:rPr>
          <w:rFonts w:ascii="Arial" w:hAnsi="Arial" w:cs="Arial"/>
          <w:b/>
        </w:rPr>
        <w:tab/>
      </w:r>
      <w:r w:rsidRPr="00DB1F4F">
        <w:rPr>
          <w:rFonts w:ascii="Arial" w:hAnsi="Arial" w:cs="Arial"/>
          <w:b/>
        </w:rPr>
        <w:tab/>
      </w:r>
      <w:r w:rsidRPr="00DB1F4F">
        <w:rPr>
          <w:rFonts w:ascii="Arial" w:hAnsi="Arial" w:cs="Arial"/>
          <w:b/>
        </w:rPr>
        <w:tab/>
      </w:r>
      <w:r w:rsidRPr="00DB1F4F">
        <w:rPr>
          <w:rFonts w:ascii="Arial" w:hAnsi="Arial" w:cs="Arial"/>
          <w:b/>
        </w:rPr>
        <w:tab/>
      </w:r>
      <w:r w:rsidRPr="00DB1F4F">
        <w:rPr>
          <w:rFonts w:ascii="Arial" w:hAnsi="Arial" w:cs="Arial"/>
          <w:b/>
        </w:rPr>
        <w:tab/>
      </w:r>
      <w:r w:rsidRPr="00DB1F4F">
        <w:rPr>
          <w:rFonts w:ascii="Arial" w:hAnsi="Arial" w:cs="Arial"/>
          <w:b/>
        </w:rPr>
        <w:tab/>
        <w:t>(6</w:t>
      </w:r>
      <w:r w:rsidR="009A73E4" w:rsidRPr="00DB1F4F">
        <w:rPr>
          <w:rFonts w:ascii="Arial" w:hAnsi="Arial" w:cs="Arial"/>
          <w:b/>
        </w:rPr>
        <w:t xml:space="preserve"> marks)</w:t>
      </w:r>
    </w:p>
    <w:p w14:paraId="5CFC48F6" w14:textId="11E3B96E" w:rsidR="009A73E4" w:rsidRPr="00DB1F4F" w:rsidRDefault="009A73E4" w:rsidP="009A73E4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  <w:b/>
          <w:u w:val="single"/>
        </w:rPr>
      </w:pPr>
    </w:p>
    <w:p w14:paraId="044A9AAC" w14:textId="18738AD0" w:rsidR="00B96AE0" w:rsidRPr="00DB1F4F" w:rsidRDefault="00B96AE0" w:rsidP="00B96AE0">
      <w:pPr>
        <w:rPr>
          <w:rFonts w:ascii="Arial" w:hAnsi="Arial" w:cs="Arial"/>
          <w:sz w:val="24"/>
          <w:szCs w:val="24"/>
        </w:rPr>
      </w:pPr>
      <w:r w:rsidRPr="00DB1F4F">
        <w:rPr>
          <w:rFonts w:ascii="Arial" w:hAnsi="Arial" w:cs="Arial"/>
          <w:sz w:val="24"/>
          <w:szCs w:val="24"/>
        </w:rPr>
        <w:t>To investigate the effects that air temperature has on body temperature, a naked subject stood in a room especial</w:t>
      </w:r>
      <w:r w:rsidR="00CF0C04">
        <w:rPr>
          <w:rFonts w:ascii="Arial" w:hAnsi="Arial" w:cs="Arial"/>
          <w:sz w:val="24"/>
          <w:szCs w:val="24"/>
        </w:rPr>
        <w:t xml:space="preserve">ly designed for controlling air </w:t>
      </w:r>
      <w:r w:rsidRPr="00DB1F4F">
        <w:rPr>
          <w:rFonts w:ascii="Arial" w:hAnsi="Arial" w:cs="Arial"/>
          <w:sz w:val="24"/>
          <w:szCs w:val="24"/>
        </w:rPr>
        <w:t>temperature. The subject was exposed to 48</w:t>
      </w:r>
      <w:r w:rsidRPr="00DB1F4F">
        <w:rPr>
          <w:rFonts w:ascii="Arial" w:hAnsi="Arial" w:cs="Arial"/>
          <w:sz w:val="24"/>
          <w:szCs w:val="24"/>
          <w:vertAlign w:val="superscript"/>
        </w:rPr>
        <w:t>0</w:t>
      </w:r>
      <w:r w:rsidRPr="00DB1F4F">
        <w:rPr>
          <w:rFonts w:ascii="Arial" w:hAnsi="Arial" w:cs="Arial"/>
          <w:sz w:val="24"/>
          <w:szCs w:val="24"/>
        </w:rPr>
        <w:t>C to monitor the body’s response to dry heat. After a rest period, the same subject was then exposed to 5</w:t>
      </w:r>
      <w:r w:rsidRPr="00DB1F4F">
        <w:rPr>
          <w:rFonts w:ascii="Arial" w:hAnsi="Arial" w:cs="Arial"/>
          <w:sz w:val="24"/>
          <w:szCs w:val="24"/>
          <w:vertAlign w:val="superscript"/>
        </w:rPr>
        <w:t>0</w:t>
      </w:r>
      <w:r w:rsidRPr="00DB1F4F">
        <w:rPr>
          <w:rFonts w:ascii="Arial" w:hAnsi="Arial" w:cs="Arial"/>
          <w:sz w:val="24"/>
          <w:szCs w:val="24"/>
        </w:rPr>
        <w:t>C to monitor the body’s response to dry cold. The data recorded are shown on the graphs below. Use the graphs to answer the following.</w:t>
      </w:r>
    </w:p>
    <w:p w14:paraId="5A00085E" w14:textId="32362C78" w:rsidR="00B96AE0" w:rsidRPr="00DB1F4F" w:rsidRDefault="00B96AE0" w:rsidP="00B96AE0">
      <w:pPr>
        <w:rPr>
          <w:rFonts w:ascii="Arial" w:hAnsi="Arial" w:cs="Arial"/>
          <w:sz w:val="24"/>
          <w:szCs w:val="24"/>
        </w:rPr>
      </w:pPr>
      <w:r w:rsidRPr="00DB1F4F">
        <w:rPr>
          <w:rFonts w:ascii="Arial" w:hAnsi="Arial" w:cs="Arial"/>
          <w:noProof/>
          <w:color w:val="FF0000"/>
          <w:sz w:val="24"/>
          <w:szCs w:val="24"/>
          <w:lang w:val="en-GB" w:eastAsia="en-GB"/>
        </w:rPr>
        <w:drawing>
          <wp:anchor distT="0" distB="0" distL="114300" distR="114300" simplePos="0" relativeHeight="251678720" behindDoc="0" locked="0" layoutInCell="1" allowOverlap="1" wp14:anchorId="669B6267" wp14:editId="6CA00BB7">
            <wp:simplePos x="0" y="0"/>
            <wp:positionH relativeFrom="column">
              <wp:posOffset>-114300</wp:posOffset>
            </wp:positionH>
            <wp:positionV relativeFrom="paragraph">
              <wp:posOffset>-3175</wp:posOffset>
            </wp:positionV>
            <wp:extent cx="5581650" cy="2503805"/>
            <wp:effectExtent l="0" t="0" r="6350" b="10795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50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AC1377" w14:textId="374D7960" w:rsidR="00B96AE0" w:rsidRPr="00DB1F4F" w:rsidRDefault="00B96AE0" w:rsidP="00B96AE0">
      <w:pPr>
        <w:rPr>
          <w:rFonts w:ascii="Arial" w:hAnsi="Arial" w:cs="Arial"/>
          <w:color w:val="FF0000"/>
          <w:sz w:val="24"/>
          <w:szCs w:val="24"/>
        </w:rPr>
      </w:pPr>
    </w:p>
    <w:p w14:paraId="4573AECC" w14:textId="4E019ECD" w:rsidR="00B96AE0" w:rsidRPr="00DB1F4F" w:rsidRDefault="00B96AE0" w:rsidP="00B96AE0">
      <w:pPr>
        <w:ind w:left="360"/>
        <w:rPr>
          <w:rFonts w:ascii="Arial" w:hAnsi="Arial" w:cs="Arial"/>
          <w:sz w:val="24"/>
          <w:szCs w:val="24"/>
        </w:rPr>
      </w:pPr>
      <w:r w:rsidRPr="00DB1F4F">
        <w:rPr>
          <w:rFonts w:ascii="Arial" w:hAnsi="Arial" w:cs="Arial"/>
          <w:sz w:val="24"/>
          <w:szCs w:val="24"/>
        </w:rPr>
        <w:tab/>
      </w:r>
    </w:p>
    <w:p w14:paraId="1E656623" w14:textId="77777777" w:rsidR="00B96AE0" w:rsidRPr="00DB1F4F" w:rsidRDefault="00B96AE0" w:rsidP="00B96AE0">
      <w:pPr>
        <w:ind w:left="360"/>
        <w:rPr>
          <w:rFonts w:ascii="Arial" w:hAnsi="Arial" w:cs="Arial"/>
          <w:sz w:val="24"/>
          <w:szCs w:val="24"/>
        </w:rPr>
      </w:pPr>
    </w:p>
    <w:p w14:paraId="330BFDF2" w14:textId="77777777" w:rsidR="00B96AE0" w:rsidRPr="00DB1F4F" w:rsidRDefault="00B96AE0" w:rsidP="00B96AE0">
      <w:pPr>
        <w:ind w:left="360"/>
        <w:rPr>
          <w:rFonts w:ascii="Arial" w:hAnsi="Arial" w:cs="Arial"/>
          <w:sz w:val="24"/>
          <w:szCs w:val="24"/>
        </w:rPr>
      </w:pPr>
    </w:p>
    <w:p w14:paraId="6E19ED5A" w14:textId="77777777" w:rsidR="00B96AE0" w:rsidRDefault="00B96AE0" w:rsidP="00B96AE0">
      <w:pPr>
        <w:ind w:left="360"/>
        <w:rPr>
          <w:rFonts w:ascii="Arial" w:hAnsi="Arial" w:cs="Arial"/>
          <w:sz w:val="24"/>
          <w:szCs w:val="24"/>
        </w:rPr>
      </w:pPr>
    </w:p>
    <w:p w14:paraId="4BEEDBBE" w14:textId="77777777" w:rsidR="00DA2F67" w:rsidRPr="00DB1F4F" w:rsidRDefault="00DA2F67" w:rsidP="00B96AE0">
      <w:pPr>
        <w:ind w:left="360"/>
        <w:rPr>
          <w:rFonts w:ascii="Arial" w:hAnsi="Arial" w:cs="Arial"/>
          <w:sz w:val="24"/>
          <w:szCs w:val="24"/>
        </w:rPr>
      </w:pPr>
    </w:p>
    <w:p w14:paraId="73B377A0" w14:textId="77777777" w:rsidR="00B96AE0" w:rsidRPr="00DB1F4F" w:rsidRDefault="00B96AE0" w:rsidP="00B96AE0">
      <w:pPr>
        <w:ind w:left="360"/>
        <w:rPr>
          <w:rFonts w:ascii="Arial" w:hAnsi="Arial" w:cs="Arial"/>
          <w:sz w:val="24"/>
          <w:szCs w:val="24"/>
        </w:rPr>
      </w:pPr>
    </w:p>
    <w:p w14:paraId="2BEE8834" w14:textId="546A2E8B" w:rsidR="00B67B2C" w:rsidRPr="00DB1F4F" w:rsidRDefault="00B96AE0" w:rsidP="00B96AE0">
      <w:pPr>
        <w:pStyle w:val="ListParagraph"/>
        <w:numPr>
          <w:ilvl w:val="0"/>
          <w:numId w:val="22"/>
        </w:numPr>
        <w:spacing w:after="120" w:line="240" w:lineRule="auto"/>
        <w:rPr>
          <w:rFonts w:ascii="Arial" w:hAnsi="Arial" w:cs="Arial"/>
          <w:sz w:val="24"/>
          <w:szCs w:val="24"/>
        </w:rPr>
      </w:pPr>
      <w:r w:rsidRPr="00DB1F4F">
        <w:rPr>
          <w:rFonts w:ascii="Arial" w:hAnsi="Arial" w:cs="Arial"/>
          <w:sz w:val="24"/>
          <w:szCs w:val="24"/>
        </w:rPr>
        <w:t xml:space="preserve">List two physiological adjustments the body </w:t>
      </w:r>
      <w:r w:rsidR="00CF7B37">
        <w:rPr>
          <w:rFonts w:ascii="Arial" w:hAnsi="Arial" w:cs="Arial"/>
          <w:sz w:val="24"/>
          <w:szCs w:val="24"/>
        </w:rPr>
        <w:t>would make</w:t>
      </w:r>
      <w:r w:rsidRPr="00DB1F4F">
        <w:rPr>
          <w:rFonts w:ascii="Arial" w:hAnsi="Arial" w:cs="Arial"/>
          <w:sz w:val="24"/>
          <w:szCs w:val="24"/>
        </w:rPr>
        <w:t xml:space="preserve"> to cope with the situation at point A in the </w:t>
      </w:r>
      <w:proofErr w:type="gramStart"/>
      <w:r w:rsidRPr="00DB1F4F">
        <w:rPr>
          <w:rFonts w:ascii="Arial" w:hAnsi="Arial" w:cs="Arial"/>
          <w:sz w:val="24"/>
          <w:szCs w:val="24"/>
        </w:rPr>
        <w:t>graph, and</w:t>
      </w:r>
      <w:proofErr w:type="gramEnd"/>
      <w:r w:rsidRPr="00DB1F4F">
        <w:rPr>
          <w:rFonts w:ascii="Arial" w:hAnsi="Arial" w:cs="Arial"/>
          <w:sz w:val="24"/>
          <w:szCs w:val="24"/>
        </w:rPr>
        <w:t xml:space="preserve"> explain how</w:t>
      </w:r>
      <w:r w:rsidR="00B67B2C" w:rsidRPr="00DB1F4F">
        <w:rPr>
          <w:rFonts w:ascii="Arial" w:hAnsi="Arial" w:cs="Arial"/>
          <w:sz w:val="24"/>
          <w:szCs w:val="24"/>
        </w:rPr>
        <w:t xml:space="preserve"> these may be of benefit.</w:t>
      </w:r>
    </w:p>
    <w:p w14:paraId="2B932AED" w14:textId="5E7CB66F" w:rsidR="00B96AE0" w:rsidRPr="00DB1F4F" w:rsidRDefault="00B96AE0" w:rsidP="00B67B2C">
      <w:pPr>
        <w:pStyle w:val="ListParagraph"/>
        <w:spacing w:after="120" w:line="240" w:lineRule="auto"/>
        <w:ind w:left="1080"/>
        <w:jc w:val="right"/>
        <w:rPr>
          <w:rFonts w:ascii="Arial" w:hAnsi="Arial" w:cs="Arial"/>
          <w:sz w:val="24"/>
          <w:szCs w:val="24"/>
        </w:rPr>
      </w:pPr>
      <w:r w:rsidRPr="00DB1F4F">
        <w:rPr>
          <w:rFonts w:ascii="Arial" w:hAnsi="Arial" w:cs="Arial"/>
          <w:sz w:val="24"/>
          <w:szCs w:val="24"/>
        </w:rPr>
        <w:t>(4</w:t>
      </w:r>
      <w:r w:rsidR="00A61522">
        <w:rPr>
          <w:rFonts w:ascii="Arial" w:hAnsi="Arial" w:cs="Arial"/>
          <w:sz w:val="24"/>
          <w:szCs w:val="24"/>
        </w:rPr>
        <w:t xml:space="preserve"> </w:t>
      </w:r>
      <w:r w:rsidRPr="00DB1F4F">
        <w:rPr>
          <w:rFonts w:ascii="Arial" w:hAnsi="Arial" w:cs="Arial"/>
          <w:sz w:val="24"/>
          <w:szCs w:val="24"/>
        </w:rPr>
        <w:t>m</w:t>
      </w:r>
      <w:r w:rsidR="00A61522">
        <w:rPr>
          <w:rFonts w:ascii="Arial" w:hAnsi="Arial" w:cs="Arial"/>
          <w:sz w:val="24"/>
          <w:szCs w:val="24"/>
        </w:rPr>
        <w:t>arks</w:t>
      </w:r>
      <w:r w:rsidRPr="00DB1F4F">
        <w:rPr>
          <w:rFonts w:ascii="Arial" w:hAnsi="Arial" w:cs="Arial"/>
          <w:sz w:val="24"/>
          <w:szCs w:val="24"/>
        </w:rPr>
        <w:t>)</w:t>
      </w:r>
    </w:p>
    <w:p w14:paraId="2FEB002A" w14:textId="77777777" w:rsidR="00B67B2C" w:rsidRPr="00DB1F4F" w:rsidRDefault="00B67B2C" w:rsidP="00B67B2C">
      <w:pPr>
        <w:pStyle w:val="ListParagraph"/>
        <w:spacing w:after="120" w:line="240" w:lineRule="auto"/>
        <w:ind w:left="1080"/>
        <w:jc w:val="right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579"/>
        <w:gridCol w:w="4300"/>
        <w:gridCol w:w="4301"/>
      </w:tblGrid>
      <w:tr w:rsidR="00B96AE0" w:rsidRPr="00DB1F4F" w14:paraId="1495FF69" w14:textId="77777777" w:rsidTr="000D2B52">
        <w:tc>
          <w:tcPr>
            <w:tcW w:w="579" w:type="dxa"/>
          </w:tcPr>
          <w:p w14:paraId="47E29CDE" w14:textId="77777777" w:rsidR="00B96AE0" w:rsidRPr="00DB1F4F" w:rsidRDefault="00B96AE0" w:rsidP="00B96AE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00" w:type="dxa"/>
          </w:tcPr>
          <w:p w14:paraId="5BA8C82A" w14:textId="77777777" w:rsidR="00B96AE0" w:rsidRPr="00DB1F4F" w:rsidRDefault="00B96AE0" w:rsidP="00B96AE0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F4F">
              <w:rPr>
                <w:rFonts w:ascii="Arial" w:hAnsi="Arial" w:cs="Arial"/>
                <w:sz w:val="24"/>
                <w:szCs w:val="24"/>
              </w:rPr>
              <w:t>Physiological Adjustment</w:t>
            </w:r>
          </w:p>
        </w:tc>
        <w:tc>
          <w:tcPr>
            <w:tcW w:w="4301" w:type="dxa"/>
          </w:tcPr>
          <w:p w14:paraId="7513D317" w14:textId="77777777" w:rsidR="00B96AE0" w:rsidRPr="00DB1F4F" w:rsidRDefault="00B96AE0" w:rsidP="00B96AE0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F4F">
              <w:rPr>
                <w:rFonts w:ascii="Arial" w:hAnsi="Arial" w:cs="Arial"/>
                <w:sz w:val="24"/>
                <w:szCs w:val="24"/>
              </w:rPr>
              <w:t>Benefit</w:t>
            </w:r>
          </w:p>
        </w:tc>
      </w:tr>
      <w:tr w:rsidR="00B96AE0" w:rsidRPr="00DB1F4F" w14:paraId="2C6E2949" w14:textId="77777777" w:rsidTr="000D2B52">
        <w:tc>
          <w:tcPr>
            <w:tcW w:w="579" w:type="dxa"/>
          </w:tcPr>
          <w:p w14:paraId="597421E8" w14:textId="77777777" w:rsidR="00B96AE0" w:rsidRPr="00DB1F4F" w:rsidRDefault="00B96AE0" w:rsidP="00B96AE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DB1F4F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DB1F4F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DB1F4F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300" w:type="dxa"/>
          </w:tcPr>
          <w:p w14:paraId="5745950D" w14:textId="77777777" w:rsidR="00B96AE0" w:rsidRPr="00DB1F4F" w:rsidRDefault="00B96AE0" w:rsidP="00B96A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1DABA12" w14:textId="77777777" w:rsidR="00B96AE0" w:rsidRPr="00DB1F4F" w:rsidRDefault="00B96AE0" w:rsidP="00B96A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01" w:type="dxa"/>
          </w:tcPr>
          <w:p w14:paraId="2F211AC8" w14:textId="77777777" w:rsidR="00B96AE0" w:rsidRPr="00DB1F4F" w:rsidRDefault="00B96AE0" w:rsidP="00B96AE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240D471F" w14:textId="77777777" w:rsidR="00B96AE0" w:rsidRPr="00DB1F4F" w:rsidRDefault="00B96AE0" w:rsidP="00B96AE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6AE0" w:rsidRPr="00DB1F4F" w14:paraId="52086B38" w14:textId="77777777" w:rsidTr="000D2B52">
        <w:tc>
          <w:tcPr>
            <w:tcW w:w="579" w:type="dxa"/>
          </w:tcPr>
          <w:p w14:paraId="193291C4" w14:textId="77777777" w:rsidR="00B96AE0" w:rsidRPr="00DB1F4F" w:rsidRDefault="00B96AE0" w:rsidP="00B96AE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DB1F4F">
              <w:rPr>
                <w:rFonts w:ascii="Arial" w:hAnsi="Arial" w:cs="Arial"/>
                <w:sz w:val="24"/>
                <w:szCs w:val="24"/>
              </w:rPr>
              <w:t>(ii)</w:t>
            </w:r>
          </w:p>
        </w:tc>
        <w:tc>
          <w:tcPr>
            <w:tcW w:w="4300" w:type="dxa"/>
          </w:tcPr>
          <w:p w14:paraId="440EC12D" w14:textId="77777777" w:rsidR="00B96AE0" w:rsidRPr="00DB1F4F" w:rsidRDefault="00B96AE0" w:rsidP="00B96AE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0515C54D" w14:textId="77777777" w:rsidR="00B96AE0" w:rsidRPr="00DB1F4F" w:rsidRDefault="00B96AE0" w:rsidP="00B96AE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2F3EC84E" w14:textId="77777777" w:rsidR="00B96AE0" w:rsidRPr="00DB1F4F" w:rsidRDefault="00B96AE0" w:rsidP="00B96AE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01" w:type="dxa"/>
          </w:tcPr>
          <w:p w14:paraId="16972E0F" w14:textId="77777777" w:rsidR="00B96AE0" w:rsidRPr="00DB1F4F" w:rsidRDefault="00B96AE0" w:rsidP="00B96AE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40CEA122" w14:textId="77777777" w:rsidR="00B96AE0" w:rsidRPr="00DB1F4F" w:rsidRDefault="00B96AE0" w:rsidP="00B96AE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8062354" w14:textId="77777777" w:rsidR="00B96AE0" w:rsidRPr="00DB1F4F" w:rsidRDefault="00B96AE0" w:rsidP="00B96AE0">
      <w:pPr>
        <w:rPr>
          <w:rFonts w:ascii="Arial" w:hAnsi="Arial" w:cs="Arial"/>
          <w:sz w:val="24"/>
          <w:szCs w:val="24"/>
        </w:rPr>
      </w:pPr>
    </w:p>
    <w:p w14:paraId="3B8D0329" w14:textId="620E1B15" w:rsidR="00B67B2C" w:rsidRPr="00DB1F4F" w:rsidRDefault="00B96AE0" w:rsidP="00B67B2C">
      <w:pPr>
        <w:pStyle w:val="ListParagraph"/>
        <w:numPr>
          <w:ilvl w:val="0"/>
          <w:numId w:val="22"/>
        </w:numPr>
        <w:spacing w:after="120" w:line="240" w:lineRule="auto"/>
        <w:rPr>
          <w:rFonts w:ascii="Arial" w:hAnsi="Arial" w:cs="Arial"/>
          <w:sz w:val="24"/>
          <w:szCs w:val="24"/>
        </w:rPr>
      </w:pPr>
      <w:r w:rsidRPr="00DB1F4F">
        <w:rPr>
          <w:rFonts w:ascii="Arial" w:hAnsi="Arial" w:cs="Arial"/>
          <w:sz w:val="24"/>
          <w:szCs w:val="24"/>
        </w:rPr>
        <w:t>Using the information in the graphs alone, did the most efficient temperature regulation occur when the subject was exposed to heat or cold? Give one</w:t>
      </w:r>
      <w:r w:rsidR="009C1A5E">
        <w:rPr>
          <w:rFonts w:ascii="Arial" w:hAnsi="Arial" w:cs="Arial"/>
          <w:sz w:val="24"/>
          <w:szCs w:val="24"/>
        </w:rPr>
        <w:t xml:space="preserve"> (1</w:t>
      </w:r>
      <w:proofErr w:type="gramStart"/>
      <w:r w:rsidR="009C1A5E">
        <w:rPr>
          <w:rFonts w:ascii="Arial" w:hAnsi="Arial" w:cs="Arial"/>
          <w:sz w:val="24"/>
          <w:szCs w:val="24"/>
        </w:rPr>
        <w:t xml:space="preserve">) </w:t>
      </w:r>
      <w:r w:rsidRPr="00DB1F4F">
        <w:rPr>
          <w:rFonts w:ascii="Arial" w:hAnsi="Arial" w:cs="Arial"/>
          <w:sz w:val="24"/>
          <w:szCs w:val="24"/>
        </w:rPr>
        <w:t xml:space="preserve"> </w:t>
      </w:r>
      <w:r w:rsidR="00B67B2C" w:rsidRPr="00DB1F4F">
        <w:rPr>
          <w:rFonts w:ascii="Arial" w:hAnsi="Arial" w:cs="Arial"/>
          <w:sz w:val="24"/>
          <w:szCs w:val="24"/>
        </w:rPr>
        <w:t>reason</w:t>
      </w:r>
      <w:proofErr w:type="gramEnd"/>
      <w:r w:rsidR="00B67B2C" w:rsidRPr="00DB1F4F">
        <w:rPr>
          <w:rFonts w:ascii="Arial" w:hAnsi="Arial" w:cs="Arial"/>
          <w:sz w:val="24"/>
          <w:szCs w:val="24"/>
        </w:rPr>
        <w:t xml:space="preserve"> for your answer.</w:t>
      </w:r>
    </w:p>
    <w:p w14:paraId="0E861B25" w14:textId="327C0C02" w:rsidR="00B96AE0" w:rsidRPr="00DB1F4F" w:rsidRDefault="00B96AE0" w:rsidP="00B67B2C">
      <w:pPr>
        <w:pStyle w:val="ListParagraph"/>
        <w:spacing w:after="120" w:line="240" w:lineRule="auto"/>
        <w:ind w:left="1080"/>
        <w:jc w:val="right"/>
        <w:rPr>
          <w:rFonts w:ascii="Arial" w:hAnsi="Arial" w:cs="Arial"/>
          <w:sz w:val="24"/>
          <w:szCs w:val="24"/>
        </w:rPr>
      </w:pPr>
      <w:r w:rsidRPr="00DB1F4F">
        <w:rPr>
          <w:rFonts w:ascii="Arial" w:hAnsi="Arial" w:cs="Arial"/>
          <w:sz w:val="24"/>
          <w:szCs w:val="24"/>
        </w:rPr>
        <w:t>(2</w:t>
      </w:r>
      <w:r w:rsidR="00A61522">
        <w:rPr>
          <w:rFonts w:ascii="Arial" w:hAnsi="Arial" w:cs="Arial"/>
          <w:sz w:val="24"/>
          <w:szCs w:val="24"/>
        </w:rPr>
        <w:t xml:space="preserve"> </w:t>
      </w:r>
      <w:r w:rsidRPr="00DB1F4F">
        <w:rPr>
          <w:rFonts w:ascii="Arial" w:hAnsi="Arial" w:cs="Arial"/>
          <w:sz w:val="24"/>
          <w:szCs w:val="24"/>
        </w:rPr>
        <w:t>m</w:t>
      </w:r>
      <w:r w:rsidR="00A61522">
        <w:rPr>
          <w:rFonts w:ascii="Arial" w:hAnsi="Arial" w:cs="Arial"/>
          <w:sz w:val="24"/>
          <w:szCs w:val="24"/>
        </w:rPr>
        <w:t>arks</w:t>
      </w:r>
      <w:r w:rsidRPr="00DB1F4F">
        <w:rPr>
          <w:rFonts w:ascii="Arial" w:hAnsi="Arial" w:cs="Arial"/>
          <w:sz w:val="24"/>
          <w:szCs w:val="24"/>
        </w:rPr>
        <w:t>)</w:t>
      </w:r>
    </w:p>
    <w:p w14:paraId="679E7EB4" w14:textId="77777777" w:rsidR="0080656F" w:rsidRDefault="0080656F" w:rsidP="0080656F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DB1F4F"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14:paraId="466F9E79" w14:textId="77777777" w:rsidR="0080656F" w:rsidRDefault="0080656F" w:rsidP="0080656F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DB1F4F"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14:paraId="431F750E" w14:textId="77777777" w:rsidR="0080656F" w:rsidRDefault="0080656F" w:rsidP="0080656F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DB1F4F"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14:paraId="28DA5F8C" w14:textId="77777777" w:rsidR="0080656F" w:rsidRDefault="0080656F" w:rsidP="0080656F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DB1F4F"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14:paraId="5C903FF2" w14:textId="13F407EF" w:rsidR="0080656F" w:rsidRPr="00DB1F4F" w:rsidRDefault="0080656F" w:rsidP="0080656F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DB1F4F">
        <w:rPr>
          <w:rFonts w:ascii="Arial" w:hAnsi="Arial" w:cs="Arial"/>
          <w:sz w:val="24"/>
          <w:szCs w:val="24"/>
        </w:rPr>
        <w:t>____________________________</w:t>
      </w:r>
      <w:r>
        <w:rPr>
          <w:rFonts w:ascii="Arial" w:hAnsi="Arial" w:cs="Arial"/>
          <w:sz w:val="24"/>
          <w:szCs w:val="24"/>
        </w:rPr>
        <w:t>____________________________________</w:t>
      </w:r>
    </w:p>
    <w:p w14:paraId="19BB9923" w14:textId="3FC51578" w:rsidR="0000169E" w:rsidRDefault="0080656F" w:rsidP="0080656F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DB1F4F"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14:paraId="486FB038" w14:textId="03BE6CA9" w:rsidR="004C21C6" w:rsidRPr="00DB1F4F" w:rsidRDefault="004C21C6" w:rsidP="00BD0CB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B1F4F">
        <w:rPr>
          <w:rFonts w:ascii="Arial" w:hAnsi="Arial" w:cs="Arial"/>
          <w:b/>
          <w:sz w:val="24"/>
          <w:szCs w:val="24"/>
        </w:rPr>
        <w:lastRenderedPageBreak/>
        <w:t xml:space="preserve">Question </w:t>
      </w:r>
      <w:r w:rsidR="0045467B">
        <w:rPr>
          <w:rFonts w:ascii="Arial" w:hAnsi="Arial" w:cs="Arial"/>
          <w:b/>
          <w:sz w:val="24"/>
          <w:szCs w:val="24"/>
        </w:rPr>
        <w:t>1</w:t>
      </w:r>
      <w:r w:rsidR="006472FF">
        <w:rPr>
          <w:rFonts w:ascii="Arial" w:hAnsi="Arial" w:cs="Arial"/>
          <w:b/>
          <w:sz w:val="24"/>
          <w:szCs w:val="24"/>
        </w:rPr>
        <w:t>4</w:t>
      </w:r>
      <w:r w:rsidRPr="00DB1F4F">
        <w:rPr>
          <w:rFonts w:ascii="Arial" w:hAnsi="Arial" w:cs="Arial"/>
          <w:b/>
          <w:sz w:val="24"/>
          <w:szCs w:val="24"/>
        </w:rPr>
        <w:t xml:space="preserve"> </w:t>
      </w:r>
      <w:r w:rsidRPr="00DB1F4F">
        <w:rPr>
          <w:rFonts w:ascii="Arial" w:hAnsi="Arial" w:cs="Arial"/>
          <w:b/>
          <w:sz w:val="24"/>
          <w:szCs w:val="24"/>
        </w:rPr>
        <w:tab/>
      </w:r>
      <w:r w:rsidRPr="00DB1F4F">
        <w:rPr>
          <w:rFonts w:ascii="Arial" w:hAnsi="Arial" w:cs="Arial"/>
          <w:b/>
          <w:sz w:val="24"/>
          <w:szCs w:val="24"/>
        </w:rPr>
        <w:tab/>
      </w:r>
      <w:r w:rsidRPr="00DB1F4F">
        <w:rPr>
          <w:rFonts w:ascii="Arial" w:hAnsi="Arial" w:cs="Arial"/>
          <w:b/>
          <w:sz w:val="24"/>
          <w:szCs w:val="24"/>
        </w:rPr>
        <w:tab/>
      </w:r>
      <w:r w:rsidRPr="00DB1F4F">
        <w:rPr>
          <w:rFonts w:ascii="Arial" w:hAnsi="Arial" w:cs="Arial"/>
          <w:b/>
          <w:sz w:val="24"/>
          <w:szCs w:val="24"/>
        </w:rPr>
        <w:tab/>
      </w:r>
      <w:r w:rsidRPr="00DB1F4F">
        <w:rPr>
          <w:rFonts w:ascii="Arial" w:hAnsi="Arial" w:cs="Arial"/>
          <w:b/>
          <w:sz w:val="24"/>
          <w:szCs w:val="24"/>
        </w:rPr>
        <w:tab/>
      </w:r>
      <w:r w:rsidRPr="00DB1F4F">
        <w:rPr>
          <w:rFonts w:ascii="Arial" w:hAnsi="Arial" w:cs="Arial"/>
          <w:b/>
          <w:sz w:val="24"/>
          <w:szCs w:val="24"/>
        </w:rPr>
        <w:tab/>
      </w:r>
      <w:r w:rsidRPr="00DB1F4F">
        <w:rPr>
          <w:rFonts w:ascii="Arial" w:hAnsi="Arial" w:cs="Arial"/>
          <w:b/>
          <w:sz w:val="24"/>
          <w:szCs w:val="24"/>
        </w:rPr>
        <w:tab/>
      </w:r>
      <w:r w:rsidRPr="00DB1F4F">
        <w:rPr>
          <w:rFonts w:ascii="Arial" w:hAnsi="Arial" w:cs="Arial"/>
          <w:b/>
          <w:sz w:val="24"/>
          <w:szCs w:val="24"/>
        </w:rPr>
        <w:tab/>
      </w:r>
      <w:r w:rsidR="00B67B2C" w:rsidRPr="00DB1F4F">
        <w:rPr>
          <w:rFonts w:ascii="Arial" w:hAnsi="Arial" w:cs="Arial"/>
          <w:b/>
          <w:sz w:val="24"/>
          <w:szCs w:val="24"/>
        </w:rPr>
        <w:t>(</w:t>
      </w:r>
      <w:r w:rsidR="00FC6DB4">
        <w:rPr>
          <w:rFonts w:ascii="Arial" w:hAnsi="Arial" w:cs="Arial"/>
          <w:b/>
          <w:sz w:val="24"/>
          <w:szCs w:val="24"/>
        </w:rPr>
        <w:t>7</w:t>
      </w:r>
      <w:r w:rsidRPr="00DB1F4F">
        <w:rPr>
          <w:rFonts w:ascii="Arial" w:hAnsi="Arial" w:cs="Arial"/>
          <w:b/>
          <w:sz w:val="24"/>
          <w:szCs w:val="24"/>
        </w:rPr>
        <w:t xml:space="preserve"> marks)</w:t>
      </w:r>
    </w:p>
    <w:p w14:paraId="7FC83034" w14:textId="77777777" w:rsidR="004C21C6" w:rsidRPr="00DB1F4F" w:rsidRDefault="004C21C6" w:rsidP="004C21C6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18DECBB5" w14:textId="57739C2A" w:rsidR="000825CE" w:rsidRDefault="00B67B2C" w:rsidP="00B67B2C">
      <w:pPr>
        <w:spacing w:line="240" w:lineRule="auto"/>
        <w:rPr>
          <w:rFonts w:ascii="Arial" w:hAnsi="Arial" w:cs="Arial"/>
          <w:sz w:val="24"/>
          <w:szCs w:val="24"/>
        </w:rPr>
      </w:pPr>
      <w:r w:rsidRPr="00DB1F4F">
        <w:rPr>
          <w:rFonts w:ascii="Arial" w:hAnsi="Arial" w:cs="Arial"/>
          <w:sz w:val="24"/>
          <w:szCs w:val="24"/>
        </w:rPr>
        <w:t xml:space="preserve">Meningococcal disease is caused by the bacterium </w:t>
      </w:r>
      <w:r w:rsidRPr="00DB1F4F">
        <w:rPr>
          <w:rFonts w:ascii="Arial" w:hAnsi="Arial" w:cs="Arial"/>
          <w:i/>
          <w:iCs/>
          <w:sz w:val="24"/>
          <w:szCs w:val="24"/>
        </w:rPr>
        <w:t xml:space="preserve">Neisseria meningitides. N. meningitides </w:t>
      </w:r>
      <w:r w:rsidRPr="00DB1F4F">
        <w:rPr>
          <w:rFonts w:ascii="Arial" w:hAnsi="Arial" w:cs="Arial"/>
          <w:sz w:val="24"/>
          <w:szCs w:val="24"/>
        </w:rPr>
        <w:t xml:space="preserve">are found in the throat and nasal passages of about 10% of the population. These carriers of </w:t>
      </w:r>
      <w:r w:rsidRPr="00DB1F4F">
        <w:rPr>
          <w:rFonts w:ascii="Arial" w:hAnsi="Arial" w:cs="Arial"/>
          <w:i/>
          <w:iCs/>
          <w:sz w:val="24"/>
          <w:szCs w:val="24"/>
        </w:rPr>
        <w:t xml:space="preserve">N. meningitides </w:t>
      </w:r>
      <w:r w:rsidRPr="00DB1F4F">
        <w:rPr>
          <w:rFonts w:ascii="Arial" w:hAnsi="Arial" w:cs="Arial"/>
          <w:sz w:val="24"/>
          <w:szCs w:val="24"/>
        </w:rPr>
        <w:t xml:space="preserve">suffer no disease symptoms. In susceptible individuals, however, the bacteria can pass into the bloodstream and cause disease. </w:t>
      </w:r>
      <w:r w:rsidR="00664ACB">
        <w:rPr>
          <w:rFonts w:ascii="Arial" w:hAnsi="Arial" w:cs="Arial"/>
          <w:sz w:val="24"/>
          <w:szCs w:val="24"/>
        </w:rPr>
        <w:br/>
      </w:r>
    </w:p>
    <w:p w14:paraId="36D23FA8" w14:textId="4B01E48A" w:rsidR="000825CE" w:rsidRDefault="00664ACB" w:rsidP="000825CE">
      <w:pPr>
        <w:pStyle w:val="ListParagraph"/>
        <w:numPr>
          <w:ilvl w:val="0"/>
          <w:numId w:val="33"/>
        </w:numPr>
        <w:spacing w:line="24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Based on the example above, o</w:t>
      </w:r>
      <w:r w:rsidR="000825CE" w:rsidRPr="000825CE">
        <w:rPr>
          <w:rFonts w:ascii="Arial" w:hAnsi="Arial" w:cs="Arial"/>
          <w:sz w:val="24"/>
          <w:szCs w:val="24"/>
        </w:rPr>
        <w:t xml:space="preserve">utline </w:t>
      </w:r>
      <w:r w:rsidR="000825CE" w:rsidRPr="009C1A5E">
        <w:rPr>
          <w:rFonts w:ascii="Arial" w:hAnsi="Arial" w:cs="Arial"/>
          <w:bCs/>
          <w:sz w:val="24"/>
          <w:szCs w:val="24"/>
        </w:rPr>
        <w:t>two</w:t>
      </w:r>
      <w:r w:rsidR="009C1A5E">
        <w:rPr>
          <w:rFonts w:ascii="Arial" w:hAnsi="Arial" w:cs="Arial"/>
          <w:sz w:val="24"/>
          <w:szCs w:val="24"/>
        </w:rPr>
        <w:t xml:space="preserve"> (2)</w:t>
      </w:r>
      <w:r w:rsidR="000825CE" w:rsidRPr="009C1A5E">
        <w:rPr>
          <w:rFonts w:ascii="Arial" w:hAnsi="Arial" w:cs="Arial"/>
          <w:sz w:val="24"/>
          <w:szCs w:val="24"/>
        </w:rPr>
        <w:t xml:space="preserve"> </w:t>
      </w:r>
      <w:r w:rsidR="000825CE">
        <w:rPr>
          <w:rFonts w:ascii="Arial" w:hAnsi="Arial" w:cs="Arial"/>
          <w:sz w:val="24"/>
          <w:szCs w:val="24"/>
        </w:rPr>
        <w:t xml:space="preserve">external defence mechanisms </w:t>
      </w:r>
      <w:r w:rsidR="006C665B">
        <w:rPr>
          <w:rFonts w:ascii="Arial" w:hAnsi="Arial" w:cs="Arial"/>
          <w:sz w:val="24"/>
          <w:szCs w:val="24"/>
        </w:rPr>
        <w:t>which have failed to stop</w:t>
      </w:r>
      <w:r w:rsidR="000825CE">
        <w:rPr>
          <w:rFonts w:ascii="Arial" w:hAnsi="Arial" w:cs="Arial"/>
          <w:sz w:val="24"/>
          <w:szCs w:val="24"/>
        </w:rPr>
        <w:t xml:space="preserve"> </w:t>
      </w:r>
      <w:r w:rsidR="006C665B">
        <w:rPr>
          <w:rFonts w:ascii="Arial" w:hAnsi="Arial" w:cs="Arial"/>
          <w:sz w:val="24"/>
          <w:szCs w:val="24"/>
        </w:rPr>
        <w:t>this bacterium</w:t>
      </w:r>
      <w:r w:rsidR="000825CE">
        <w:rPr>
          <w:rFonts w:ascii="Arial" w:hAnsi="Arial" w:cs="Arial"/>
          <w:sz w:val="24"/>
          <w:szCs w:val="24"/>
        </w:rPr>
        <w:t xml:space="preserve"> from entering the body. (2 marks)</w:t>
      </w:r>
    </w:p>
    <w:p w14:paraId="7FD5CF9C" w14:textId="29B1CC9C" w:rsidR="00DC57AC" w:rsidRPr="00DC57AC" w:rsidRDefault="009C1A5E" w:rsidP="00DC57A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One: </w:t>
      </w:r>
      <w:r w:rsidR="00DC57AC" w:rsidRPr="00DC57AC">
        <w:rPr>
          <w:rFonts w:ascii="Arial" w:hAnsi="Arial" w:cs="Arial"/>
          <w:sz w:val="24"/>
          <w:szCs w:val="24"/>
        </w:rPr>
        <w:t>___________________________________________________________</w:t>
      </w:r>
    </w:p>
    <w:p w14:paraId="488A84BD" w14:textId="32B09226" w:rsidR="00DC57AC" w:rsidRPr="00DC57AC" w:rsidRDefault="00DC57AC" w:rsidP="00DC57AC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DC57AC"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14:paraId="05132440" w14:textId="07A199F2" w:rsidR="00DC57AC" w:rsidRPr="00DC57AC" w:rsidRDefault="009C1A5E" w:rsidP="00DC57AC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Two: </w:t>
      </w:r>
      <w:r w:rsidR="00DC57AC" w:rsidRPr="00DC57AC">
        <w:rPr>
          <w:rFonts w:ascii="Arial" w:hAnsi="Arial" w:cs="Arial"/>
          <w:sz w:val="24"/>
          <w:szCs w:val="24"/>
        </w:rPr>
        <w:t>___________________________________________________________</w:t>
      </w:r>
    </w:p>
    <w:p w14:paraId="25829777" w14:textId="4A6259B5" w:rsidR="00DC57AC" w:rsidRPr="00DC57AC" w:rsidRDefault="00DC57AC" w:rsidP="00DC57AC">
      <w:pPr>
        <w:spacing w:line="240" w:lineRule="auto"/>
        <w:rPr>
          <w:rFonts w:ascii="Arial" w:hAnsi="Arial" w:cs="Arial"/>
          <w:sz w:val="24"/>
          <w:szCs w:val="24"/>
        </w:rPr>
      </w:pPr>
      <w:r w:rsidRPr="00DC57AC"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14:paraId="5F489DAD" w14:textId="77777777" w:rsidR="00DC57AC" w:rsidRPr="00DC57AC" w:rsidRDefault="00DC57AC" w:rsidP="00DC57AC">
      <w:pPr>
        <w:spacing w:line="240" w:lineRule="auto"/>
        <w:rPr>
          <w:rFonts w:ascii="Arial" w:hAnsi="Arial" w:cs="Arial"/>
          <w:sz w:val="24"/>
          <w:szCs w:val="24"/>
        </w:rPr>
      </w:pPr>
    </w:p>
    <w:p w14:paraId="451E5E1F" w14:textId="485C5EDC" w:rsidR="00DC57AC" w:rsidRDefault="00DC57AC" w:rsidP="000825CE">
      <w:pPr>
        <w:pStyle w:val="ListParagraph"/>
        <w:numPr>
          <w:ilvl w:val="0"/>
          <w:numId w:val="33"/>
        </w:numPr>
        <w:spacing w:line="24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 individuals with Meningococcal disease suffer from a sudden increase in body temperature. Describe what occurs in their body to bring about this increase in body temperature, leading up to the crisis point. (3 marks)</w:t>
      </w:r>
    </w:p>
    <w:p w14:paraId="7E65257B" w14:textId="7A840C21" w:rsidR="000825CE" w:rsidRPr="000825CE" w:rsidRDefault="000825CE" w:rsidP="000825CE">
      <w:pPr>
        <w:spacing w:line="240" w:lineRule="auto"/>
        <w:rPr>
          <w:rFonts w:ascii="Arial" w:hAnsi="Arial" w:cs="Arial"/>
          <w:sz w:val="24"/>
          <w:szCs w:val="24"/>
        </w:rPr>
      </w:pPr>
      <w:r w:rsidRPr="000825CE"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14:paraId="095BCE22" w14:textId="77777777" w:rsidR="000825CE" w:rsidRPr="000825CE" w:rsidRDefault="000825CE" w:rsidP="000825CE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0825CE"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14:paraId="21FF97F0" w14:textId="77777777" w:rsidR="000825CE" w:rsidRPr="000825CE" w:rsidRDefault="000825CE" w:rsidP="000825CE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0825CE"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14:paraId="362E3623" w14:textId="46C0A276" w:rsidR="00B67B2C" w:rsidRPr="00DB1F4F" w:rsidRDefault="000825CE" w:rsidP="00DC57AC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0825CE">
        <w:rPr>
          <w:rFonts w:ascii="Arial" w:hAnsi="Arial" w:cs="Arial"/>
          <w:sz w:val="24"/>
          <w:szCs w:val="24"/>
        </w:rPr>
        <w:t>________________________________________________________________</w:t>
      </w:r>
      <w:r>
        <w:rPr>
          <w:rFonts w:ascii="Arial" w:hAnsi="Arial" w:cs="Arial"/>
          <w:sz w:val="24"/>
          <w:szCs w:val="24"/>
        </w:rPr>
        <w:br/>
      </w:r>
    </w:p>
    <w:p w14:paraId="77422931" w14:textId="672569F9" w:rsidR="000825CE" w:rsidRPr="00DB1F4F" w:rsidRDefault="00B67B2C" w:rsidP="009F3B35">
      <w:pPr>
        <w:spacing w:line="240" w:lineRule="auto"/>
        <w:rPr>
          <w:rFonts w:ascii="Arial" w:hAnsi="Arial" w:cs="Arial"/>
          <w:sz w:val="24"/>
          <w:szCs w:val="24"/>
        </w:rPr>
      </w:pPr>
      <w:r w:rsidRPr="00DB1F4F">
        <w:rPr>
          <w:rFonts w:ascii="Arial" w:hAnsi="Arial" w:cs="Arial"/>
          <w:sz w:val="24"/>
          <w:szCs w:val="24"/>
        </w:rPr>
        <w:t xml:space="preserve">Children and young adults are now routinely vaccinated against one strain of </w:t>
      </w:r>
      <w:r w:rsidRPr="00DB1F4F">
        <w:rPr>
          <w:rFonts w:ascii="Arial" w:hAnsi="Arial" w:cs="Arial"/>
          <w:i/>
          <w:iCs/>
          <w:sz w:val="24"/>
          <w:szCs w:val="24"/>
        </w:rPr>
        <w:t>N. meningitides</w:t>
      </w:r>
      <w:r w:rsidRPr="00DB1F4F">
        <w:rPr>
          <w:rFonts w:ascii="Arial" w:hAnsi="Arial" w:cs="Arial"/>
          <w:sz w:val="24"/>
          <w:szCs w:val="24"/>
        </w:rPr>
        <w:t>. Meningococcal C vaccine is effective in providing protection against bacteria of serogroup C. An effective vaccine against serogroup B has not yet been produced. In serogroup B bacteria, the key polysaccharide is identical to polysaccharides found in the body and so is recognised as self by the body’s immune system.</w:t>
      </w:r>
    </w:p>
    <w:p w14:paraId="7E8B51E7" w14:textId="0C2712CB" w:rsidR="008F55E0" w:rsidRPr="000825CE" w:rsidRDefault="00B67B2C" w:rsidP="000825CE">
      <w:pPr>
        <w:pStyle w:val="Header"/>
        <w:numPr>
          <w:ilvl w:val="0"/>
          <w:numId w:val="33"/>
        </w:numPr>
        <w:tabs>
          <w:tab w:val="clear" w:pos="4153"/>
          <w:tab w:val="clear" w:pos="8306"/>
          <w:tab w:val="left" w:pos="540"/>
        </w:tabs>
        <w:ind w:left="426"/>
        <w:rPr>
          <w:rFonts w:ascii="Arial" w:hAnsi="Arial" w:cs="Arial"/>
          <w:b/>
        </w:rPr>
      </w:pPr>
      <w:r w:rsidRPr="00DB1F4F">
        <w:rPr>
          <w:rFonts w:ascii="Arial" w:hAnsi="Arial" w:cs="Arial"/>
        </w:rPr>
        <w:t xml:space="preserve">Explain two </w:t>
      </w:r>
      <w:r w:rsidR="00ED4529">
        <w:rPr>
          <w:rFonts w:ascii="Arial" w:hAnsi="Arial" w:cs="Arial"/>
        </w:rPr>
        <w:t xml:space="preserve">(2) </w:t>
      </w:r>
      <w:r w:rsidRPr="00DB1F4F">
        <w:rPr>
          <w:rFonts w:ascii="Arial" w:hAnsi="Arial" w:cs="Arial"/>
        </w:rPr>
        <w:t>ways in which routine immunisation for meningococcal C may cause a decrease in the incidence of the disease in Victoria.</w:t>
      </w:r>
      <w:r w:rsidR="000825CE">
        <w:rPr>
          <w:rFonts w:ascii="Arial" w:hAnsi="Arial" w:cs="Arial"/>
          <w:b/>
        </w:rPr>
        <w:t xml:space="preserve"> </w:t>
      </w:r>
      <w:r w:rsidRPr="000825CE">
        <w:rPr>
          <w:rFonts w:ascii="Arial" w:hAnsi="Arial" w:cs="Arial"/>
        </w:rPr>
        <w:t>(2</w:t>
      </w:r>
      <w:r w:rsidR="00A61522" w:rsidRPr="000825CE">
        <w:rPr>
          <w:rFonts w:ascii="Arial" w:hAnsi="Arial" w:cs="Arial"/>
        </w:rPr>
        <w:t xml:space="preserve"> </w:t>
      </w:r>
      <w:r w:rsidRPr="000825CE">
        <w:rPr>
          <w:rFonts w:ascii="Arial" w:hAnsi="Arial" w:cs="Arial"/>
        </w:rPr>
        <w:t>m</w:t>
      </w:r>
      <w:r w:rsidR="00A61522" w:rsidRPr="000825CE">
        <w:rPr>
          <w:rFonts w:ascii="Arial" w:hAnsi="Arial" w:cs="Arial"/>
        </w:rPr>
        <w:t>arks</w:t>
      </w:r>
      <w:r w:rsidRPr="000825CE">
        <w:rPr>
          <w:rFonts w:ascii="Arial" w:hAnsi="Arial" w:cs="Arial"/>
        </w:rPr>
        <w:t>)</w:t>
      </w:r>
      <w:r w:rsidR="000825CE">
        <w:rPr>
          <w:rFonts w:ascii="Arial" w:hAnsi="Arial" w:cs="Arial"/>
        </w:rPr>
        <w:br/>
      </w:r>
    </w:p>
    <w:p w14:paraId="36183902" w14:textId="77777777" w:rsidR="00507195" w:rsidRDefault="00507195" w:rsidP="00507195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DB1F4F"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14:paraId="5A4FC4F0" w14:textId="77777777" w:rsidR="00507195" w:rsidRDefault="00507195" w:rsidP="00507195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DB1F4F"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14:paraId="41430267" w14:textId="77777777" w:rsidR="00507195" w:rsidRDefault="00507195" w:rsidP="00507195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DB1F4F"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14:paraId="42C013BE" w14:textId="77777777" w:rsidR="00507195" w:rsidRDefault="00507195" w:rsidP="00507195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DB1F4F"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14:paraId="5DC23032" w14:textId="77777777" w:rsidR="00507195" w:rsidRPr="00DB1F4F" w:rsidRDefault="00507195" w:rsidP="00507195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DB1F4F">
        <w:rPr>
          <w:rFonts w:ascii="Arial" w:hAnsi="Arial" w:cs="Arial"/>
          <w:sz w:val="24"/>
          <w:szCs w:val="24"/>
        </w:rPr>
        <w:t>____________________________</w:t>
      </w:r>
      <w:r>
        <w:rPr>
          <w:rFonts w:ascii="Arial" w:hAnsi="Arial" w:cs="Arial"/>
          <w:sz w:val="24"/>
          <w:szCs w:val="24"/>
        </w:rPr>
        <w:t>____________________________________</w:t>
      </w:r>
    </w:p>
    <w:p w14:paraId="767AA1C6" w14:textId="215F5EE2" w:rsidR="0045061E" w:rsidRPr="00DC57AC" w:rsidRDefault="00507195" w:rsidP="00DC57AC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DB1F4F"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14:paraId="7D84CBFE" w14:textId="6D329395" w:rsidR="0045061E" w:rsidRDefault="0045061E" w:rsidP="0050719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GB"/>
        </w:rPr>
      </w:pPr>
    </w:p>
    <w:p w14:paraId="202EAA17" w14:textId="45EA9089" w:rsidR="001E307A" w:rsidRDefault="001E307A" w:rsidP="001E307A">
      <w:pPr>
        <w:spacing w:after="0" w:line="240" w:lineRule="auto"/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  <w:lang w:val="en-GB"/>
        </w:rPr>
        <w:t xml:space="preserve">Question </w:t>
      </w:r>
      <w:r w:rsidR="006472FF">
        <w:rPr>
          <w:rFonts w:ascii="Arial" w:hAnsi="Arial" w:cs="Arial"/>
          <w:b/>
          <w:sz w:val="24"/>
          <w:szCs w:val="24"/>
          <w:lang w:val="en-GB"/>
        </w:rPr>
        <w:t>15</w:t>
      </w:r>
      <w:r>
        <w:rPr>
          <w:rFonts w:ascii="Arial" w:hAnsi="Arial" w:cs="Arial"/>
          <w:b/>
          <w:sz w:val="24"/>
          <w:szCs w:val="24"/>
          <w:lang w:val="en-GB"/>
        </w:rPr>
        <w:t xml:space="preserve"> </w:t>
      </w:r>
      <w:r>
        <w:rPr>
          <w:rFonts w:ascii="Arial" w:hAnsi="Arial" w:cs="Arial"/>
          <w:b/>
          <w:sz w:val="24"/>
          <w:szCs w:val="24"/>
          <w:lang w:val="en-GB"/>
        </w:rPr>
        <w:tab/>
      </w:r>
      <w:r>
        <w:rPr>
          <w:rFonts w:ascii="Arial" w:hAnsi="Arial" w:cs="Arial"/>
          <w:b/>
          <w:sz w:val="24"/>
          <w:szCs w:val="24"/>
          <w:lang w:val="en-GB"/>
        </w:rPr>
        <w:tab/>
      </w:r>
      <w:r>
        <w:rPr>
          <w:rFonts w:ascii="Arial" w:hAnsi="Arial" w:cs="Arial"/>
          <w:b/>
          <w:sz w:val="24"/>
          <w:szCs w:val="24"/>
          <w:lang w:val="en-GB"/>
        </w:rPr>
        <w:tab/>
      </w:r>
      <w:r>
        <w:rPr>
          <w:rFonts w:ascii="Arial" w:hAnsi="Arial" w:cs="Arial"/>
          <w:b/>
          <w:sz w:val="24"/>
          <w:szCs w:val="24"/>
          <w:lang w:val="en-GB"/>
        </w:rPr>
        <w:tab/>
      </w:r>
      <w:r>
        <w:rPr>
          <w:rFonts w:ascii="Arial" w:hAnsi="Arial" w:cs="Arial"/>
          <w:b/>
          <w:sz w:val="24"/>
          <w:szCs w:val="24"/>
          <w:lang w:val="en-GB"/>
        </w:rPr>
        <w:tab/>
      </w:r>
      <w:r>
        <w:rPr>
          <w:rFonts w:ascii="Arial" w:hAnsi="Arial" w:cs="Arial"/>
          <w:b/>
          <w:sz w:val="24"/>
          <w:szCs w:val="24"/>
          <w:lang w:val="en-GB"/>
        </w:rPr>
        <w:tab/>
      </w:r>
      <w:r>
        <w:rPr>
          <w:rFonts w:ascii="Arial" w:hAnsi="Arial" w:cs="Arial"/>
          <w:b/>
          <w:sz w:val="24"/>
          <w:szCs w:val="24"/>
          <w:lang w:val="en-GB"/>
        </w:rPr>
        <w:tab/>
      </w:r>
      <w:r>
        <w:rPr>
          <w:rFonts w:ascii="Arial" w:hAnsi="Arial" w:cs="Arial"/>
          <w:b/>
          <w:sz w:val="24"/>
          <w:szCs w:val="24"/>
          <w:lang w:val="en-GB"/>
        </w:rPr>
        <w:tab/>
        <w:t>(</w:t>
      </w:r>
      <w:r w:rsidR="002E3255">
        <w:rPr>
          <w:rFonts w:ascii="Arial" w:hAnsi="Arial" w:cs="Arial"/>
          <w:b/>
          <w:sz w:val="24"/>
          <w:szCs w:val="24"/>
          <w:lang w:val="en-GB"/>
        </w:rPr>
        <w:t>5</w:t>
      </w:r>
      <w:r>
        <w:rPr>
          <w:rFonts w:ascii="Arial" w:hAnsi="Arial" w:cs="Arial"/>
          <w:b/>
          <w:sz w:val="24"/>
          <w:szCs w:val="24"/>
          <w:lang w:val="en-GB"/>
        </w:rPr>
        <w:t xml:space="preserve"> marks)</w:t>
      </w:r>
    </w:p>
    <w:p w14:paraId="393FEFC6" w14:textId="77777777" w:rsidR="001E307A" w:rsidRPr="009A7315" w:rsidRDefault="001E307A" w:rsidP="001E307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46D9647" w14:textId="3F16C68B" w:rsidR="00BB25C3" w:rsidRDefault="00BB25C3" w:rsidP="00BB25C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Emily </w:t>
      </w:r>
      <w:r w:rsidR="008329D5">
        <w:rPr>
          <w:rFonts w:ascii="Arial" w:hAnsi="Arial" w:cs="Arial"/>
          <w:color w:val="000000" w:themeColor="text1"/>
          <w:sz w:val="24"/>
          <w:szCs w:val="24"/>
        </w:rPr>
        <w:t>was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recently diagnosed</w:t>
      </w:r>
      <w:r w:rsidR="008329D5">
        <w:rPr>
          <w:rFonts w:ascii="Arial" w:hAnsi="Arial" w:cs="Arial"/>
          <w:color w:val="000000" w:themeColor="text1"/>
          <w:sz w:val="24"/>
          <w:szCs w:val="24"/>
        </w:rPr>
        <w:t xml:space="preserve"> with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hyperglycaemia and is in the process of receiving treatment for this.</w:t>
      </w:r>
    </w:p>
    <w:p w14:paraId="26992F1B" w14:textId="535F2725" w:rsidR="001E307A" w:rsidRPr="00663D21" w:rsidRDefault="001E307A" w:rsidP="00BB25C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14:paraId="37C35019" w14:textId="05EC46F1" w:rsidR="001E307A" w:rsidRDefault="00BB25C3" w:rsidP="001E307A">
      <w:pPr>
        <w:pStyle w:val="ListParagraph"/>
        <w:numPr>
          <w:ilvl w:val="0"/>
          <w:numId w:val="34"/>
        </w:numPr>
        <w:spacing w:line="240" w:lineRule="auto"/>
        <w:ind w:left="426"/>
        <w:rPr>
          <w:ins w:id="0" w:author="PRINT Emily [Ashdale Secondary College]" w:date="2021-05-07T13:18:00Z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Prior to receiving treatment, n</w:t>
      </w:r>
      <w:r w:rsidR="001E307A" w:rsidRPr="00663D21">
        <w:rPr>
          <w:rFonts w:ascii="Arial" w:hAnsi="Arial" w:cs="Arial"/>
          <w:sz w:val="24"/>
          <w:szCs w:val="24"/>
        </w:rPr>
        <w:t>ame</w:t>
      </w:r>
      <w:r w:rsidR="009B1567">
        <w:rPr>
          <w:rFonts w:ascii="Arial" w:hAnsi="Arial" w:cs="Arial"/>
          <w:sz w:val="24"/>
          <w:szCs w:val="24"/>
        </w:rPr>
        <w:t xml:space="preserve"> </w:t>
      </w:r>
      <w:r w:rsidR="001E307A" w:rsidRPr="00663D21">
        <w:rPr>
          <w:rFonts w:ascii="Arial" w:hAnsi="Arial" w:cs="Arial"/>
          <w:sz w:val="24"/>
          <w:szCs w:val="24"/>
        </w:rPr>
        <w:t xml:space="preserve">the receptor that </w:t>
      </w:r>
      <w:r w:rsidR="008329D5">
        <w:rPr>
          <w:rFonts w:ascii="Arial" w:hAnsi="Arial" w:cs="Arial"/>
          <w:sz w:val="24"/>
          <w:szCs w:val="24"/>
        </w:rPr>
        <w:t xml:space="preserve">would </w:t>
      </w:r>
      <w:r w:rsidR="001E307A" w:rsidRPr="00663D21">
        <w:rPr>
          <w:rFonts w:ascii="Arial" w:hAnsi="Arial" w:cs="Arial"/>
          <w:sz w:val="24"/>
          <w:szCs w:val="24"/>
        </w:rPr>
        <w:t>detect this change in</w:t>
      </w:r>
      <w:r>
        <w:rPr>
          <w:rFonts w:ascii="Arial" w:hAnsi="Arial" w:cs="Arial"/>
          <w:sz w:val="24"/>
          <w:szCs w:val="24"/>
        </w:rPr>
        <w:t xml:space="preserve"> homeostasis.</w:t>
      </w:r>
      <w:r w:rsidR="001E307A" w:rsidRPr="00663D2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5722C">
        <w:rPr>
          <w:rFonts w:ascii="Arial" w:hAnsi="Arial" w:cs="Arial"/>
          <w:sz w:val="24"/>
          <w:szCs w:val="24"/>
        </w:rPr>
        <w:tab/>
      </w:r>
      <w:r w:rsidR="00F5722C">
        <w:rPr>
          <w:rFonts w:ascii="Arial" w:hAnsi="Arial" w:cs="Arial"/>
          <w:sz w:val="24"/>
          <w:szCs w:val="24"/>
        </w:rPr>
        <w:tab/>
      </w:r>
      <w:r w:rsidR="001E307A" w:rsidRPr="00663D21">
        <w:rPr>
          <w:rFonts w:ascii="Arial" w:hAnsi="Arial" w:cs="Arial"/>
          <w:sz w:val="24"/>
          <w:szCs w:val="24"/>
        </w:rPr>
        <w:t>(1 mark)</w:t>
      </w:r>
    </w:p>
    <w:p w14:paraId="3BADDE7C" w14:textId="77777777" w:rsidR="008329D5" w:rsidRPr="00663D21" w:rsidRDefault="008329D5" w:rsidP="000012D0">
      <w:pPr>
        <w:pStyle w:val="ListParagraph"/>
        <w:spacing w:line="240" w:lineRule="auto"/>
        <w:ind w:left="426"/>
        <w:rPr>
          <w:rFonts w:ascii="Arial" w:hAnsi="Arial" w:cs="Arial"/>
          <w:sz w:val="24"/>
          <w:szCs w:val="24"/>
        </w:rPr>
      </w:pPr>
    </w:p>
    <w:p w14:paraId="71881DBA" w14:textId="02379CDA" w:rsidR="0045061E" w:rsidRPr="001E307A" w:rsidRDefault="001E307A" w:rsidP="001E307A">
      <w:pPr>
        <w:spacing w:line="240" w:lineRule="auto"/>
        <w:rPr>
          <w:rFonts w:ascii="Arial" w:hAnsi="Arial" w:cs="Arial"/>
          <w:sz w:val="24"/>
          <w:szCs w:val="24"/>
        </w:rPr>
      </w:pPr>
      <w:r w:rsidRPr="001E307A"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14:paraId="261EF4CE" w14:textId="2D78B77D" w:rsidR="00DC57AC" w:rsidRDefault="00DC57AC" w:rsidP="00B44B6D">
      <w:pPr>
        <w:spacing w:after="0" w:line="240" w:lineRule="auto"/>
        <w:rPr>
          <w:rFonts w:ascii="Arial" w:hAnsi="Arial" w:cs="Arial"/>
          <w:b/>
          <w:sz w:val="24"/>
          <w:szCs w:val="24"/>
          <w:lang w:val="en-GB"/>
        </w:rPr>
      </w:pPr>
    </w:p>
    <w:p w14:paraId="6D923700" w14:textId="7D60DB47" w:rsidR="00B44B6D" w:rsidRPr="00BB25C3" w:rsidRDefault="00B44B6D" w:rsidP="00BB25C3">
      <w:pPr>
        <w:pStyle w:val="ListParagraph"/>
        <w:numPr>
          <w:ilvl w:val="0"/>
          <w:numId w:val="34"/>
        </w:numPr>
        <w:spacing w:line="240" w:lineRule="auto"/>
        <w:ind w:left="426"/>
        <w:rPr>
          <w:rFonts w:ascii="Arial" w:hAnsi="Arial" w:cs="Arial"/>
          <w:sz w:val="24"/>
          <w:szCs w:val="24"/>
        </w:rPr>
      </w:pPr>
      <w:r w:rsidRPr="00BB25C3">
        <w:rPr>
          <w:rFonts w:ascii="Arial" w:hAnsi="Arial" w:cs="Arial"/>
          <w:sz w:val="24"/>
          <w:szCs w:val="24"/>
        </w:rPr>
        <w:t xml:space="preserve">Explain the effect of </w:t>
      </w:r>
      <w:proofErr w:type="spellStart"/>
      <w:r w:rsidRPr="00BB25C3">
        <w:rPr>
          <w:rFonts w:ascii="Arial" w:hAnsi="Arial" w:cs="Arial"/>
          <w:sz w:val="24"/>
          <w:szCs w:val="24"/>
        </w:rPr>
        <w:t>hyperglycemia</w:t>
      </w:r>
      <w:proofErr w:type="spellEnd"/>
      <w:r w:rsidRPr="00BB25C3">
        <w:rPr>
          <w:rFonts w:ascii="Arial" w:hAnsi="Arial" w:cs="Arial"/>
          <w:sz w:val="24"/>
          <w:szCs w:val="24"/>
        </w:rPr>
        <w:t xml:space="preserve"> on osmotic pressure in the blood, and list two symptoms that would result from this effect.</w:t>
      </w:r>
      <w:r w:rsidRPr="00BB25C3">
        <w:rPr>
          <w:rFonts w:ascii="Arial" w:hAnsi="Arial" w:cs="Arial"/>
          <w:sz w:val="24"/>
          <w:szCs w:val="24"/>
        </w:rPr>
        <w:tab/>
      </w:r>
      <w:r w:rsidR="00BB25C3">
        <w:rPr>
          <w:rFonts w:ascii="Arial" w:hAnsi="Arial" w:cs="Arial"/>
          <w:sz w:val="24"/>
          <w:szCs w:val="24"/>
        </w:rPr>
        <w:tab/>
      </w:r>
      <w:r w:rsidRPr="00BB25C3">
        <w:rPr>
          <w:rFonts w:ascii="Arial" w:hAnsi="Arial" w:cs="Arial"/>
          <w:sz w:val="24"/>
          <w:szCs w:val="24"/>
        </w:rPr>
        <w:t>(4 marks)</w:t>
      </w:r>
    </w:p>
    <w:p w14:paraId="1D54F9EE" w14:textId="77777777" w:rsidR="00B44B6D" w:rsidRPr="009B20ED" w:rsidRDefault="00B44B6D" w:rsidP="00B44B6D">
      <w:pPr>
        <w:ind w:right="184"/>
        <w:rPr>
          <w:rFonts w:cs="Arial"/>
          <w:color w:val="7F7F7F" w:themeColor="text1" w:themeTint="80"/>
          <w:sz w:val="8"/>
          <w:szCs w:val="8"/>
        </w:rPr>
      </w:pPr>
    </w:p>
    <w:p w14:paraId="7D145013" w14:textId="77777777" w:rsidR="00BB25C3" w:rsidRDefault="00BB25C3" w:rsidP="00BB25C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DB1F4F"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14:paraId="0F50DF5E" w14:textId="77777777" w:rsidR="00BB25C3" w:rsidRDefault="00BB25C3" w:rsidP="00BB25C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DB1F4F"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14:paraId="2C95D35F" w14:textId="77777777" w:rsidR="00BB25C3" w:rsidRDefault="00BB25C3" w:rsidP="00BB25C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DB1F4F"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14:paraId="0ADA9C29" w14:textId="77777777" w:rsidR="00BB25C3" w:rsidRDefault="00BB25C3" w:rsidP="00BB25C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DB1F4F"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14:paraId="4F1F5CCA" w14:textId="77777777" w:rsidR="00BB25C3" w:rsidRDefault="00BB25C3" w:rsidP="00BB25C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DB1F4F"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14:paraId="0137902C" w14:textId="77777777" w:rsidR="00BB25C3" w:rsidRDefault="00BB25C3" w:rsidP="00BB25C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DB1F4F"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14:paraId="21E7A6CC" w14:textId="7FA590A8" w:rsidR="00DC57AC" w:rsidRDefault="00DC57AC" w:rsidP="001E30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GB"/>
        </w:rPr>
      </w:pPr>
    </w:p>
    <w:p w14:paraId="0DAB6CFA" w14:textId="048074B0" w:rsidR="00BB25C3" w:rsidRDefault="00BB25C3" w:rsidP="001E30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GB"/>
        </w:rPr>
      </w:pPr>
    </w:p>
    <w:p w14:paraId="4F092A73" w14:textId="2DAE658E" w:rsidR="00BB25C3" w:rsidRDefault="00BB25C3" w:rsidP="001E30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GB"/>
        </w:rPr>
      </w:pPr>
    </w:p>
    <w:p w14:paraId="167AC205" w14:textId="7E71ED97" w:rsidR="00BB25C3" w:rsidRDefault="00BB25C3" w:rsidP="001E30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GB"/>
        </w:rPr>
      </w:pPr>
    </w:p>
    <w:p w14:paraId="73B4A766" w14:textId="7486E378" w:rsidR="00BB25C3" w:rsidRDefault="00BB25C3" w:rsidP="001E30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GB"/>
        </w:rPr>
      </w:pPr>
    </w:p>
    <w:p w14:paraId="75D176B0" w14:textId="7FC34721" w:rsidR="00BB25C3" w:rsidRDefault="00BB25C3" w:rsidP="001E30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GB"/>
        </w:rPr>
      </w:pPr>
    </w:p>
    <w:p w14:paraId="018CAD4F" w14:textId="0CE16DF8" w:rsidR="00BB25C3" w:rsidRDefault="00BB25C3" w:rsidP="001E30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GB"/>
        </w:rPr>
      </w:pPr>
    </w:p>
    <w:p w14:paraId="3F447466" w14:textId="40323FF7" w:rsidR="00BB25C3" w:rsidRDefault="00BB25C3" w:rsidP="001E30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GB"/>
        </w:rPr>
      </w:pPr>
    </w:p>
    <w:p w14:paraId="62CCACDD" w14:textId="611074B9" w:rsidR="00BB25C3" w:rsidRDefault="00BB25C3" w:rsidP="001E30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GB"/>
        </w:rPr>
      </w:pPr>
    </w:p>
    <w:p w14:paraId="4F5AC043" w14:textId="678EA91F" w:rsidR="00BB25C3" w:rsidRDefault="00BB25C3" w:rsidP="001E30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GB"/>
        </w:rPr>
      </w:pPr>
    </w:p>
    <w:p w14:paraId="66FB01D8" w14:textId="4682B7C6" w:rsidR="00BB25C3" w:rsidRDefault="00BB25C3" w:rsidP="001E30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GB"/>
        </w:rPr>
      </w:pPr>
    </w:p>
    <w:p w14:paraId="1FD10DE2" w14:textId="320E609B" w:rsidR="00BB25C3" w:rsidRDefault="00BB25C3" w:rsidP="001E30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GB"/>
        </w:rPr>
      </w:pPr>
    </w:p>
    <w:p w14:paraId="6C9CFB6A" w14:textId="5D65FAEE" w:rsidR="00BB25C3" w:rsidRDefault="00BB25C3" w:rsidP="001E30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GB"/>
        </w:rPr>
      </w:pPr>
    </w:p>
    <w:p w14:paraId="2C586C2E" w14:textId="573AF3E1" w:rsidR="00BB25C3" w:rsidRDefault="00BB25C3" w:rsidP="001E30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GB"/>
        </w:rPr>
      </w:pPr>
    </w:p>
    <w:p w14:paraId="0BAAF068" w14:textId="37D58E50" w:rsidR="00BB25C3" w:rsidRDefault="00BB25C3" w:rsidP="001E30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GB"/>
        </w:rPr>
      </w:pPr>
    </w:p>
    <w:p w14:paraId="16C16650" w14:textId="147EB6F9" w:rsidR="00BB25C3" w:rsidRDefault="00BB25C3" w:rsidP="001E30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GB"/>
        </w:rPr>
      </w:pPr>
    </w:p>
    <w:p w14:paraId="66CA792B" w14:textId="77777777" w:rsidR="00DC57AC" w:rsidRDefault="00DC57AC" w:rsidP="00BB25C3">
      <w:pPr>
        <w:spacing w:after="0" w:line="240" w:lineRule="auto"/>
        <w:rPr>
          <w:rFonts w:ascii="Arial" w:hAnsi="Arial" w:cs="Arial"/>
          <w:b/>
          <w:sz w:val="24"/>
          <w:szCs w:val="24"/>
          <w:lang w:val="en-GB"/>
        </w:rPr>
      </w:pPr>
    </w:p>
    <w:p w14:paraId="47D84649" w14:textId="77777777" w:rsidR="00DC57AC" w:rsidRDefault="00DC57AC" w:rsidP="001E30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GB"/>
        </w:rPr>
      </w:pPr>
    </w:p>
    <w:p w14:paraId="4A435288" w14:textId="77777777" w:rsidR="00DC57AC" w:rsidRDefault="00DC57AC" w:rsidP="001E30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GB"/>
        </w:rPr>
      </w:pPr>
    </w:p>
    <w:p w14:paraId="1419A187" w14:textId="77777777" w:rsidR="00DC57AC" w:rsidRDefault="00DC57AC" w:rsidP="001E30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GB"/>
        </w:rPr>
      </w:pPr>
    </w:p>
    <w:p w14:paraId="2FCBB7EF" w14:textId="77777777" w:rsidR="00DC57AC" w:rsidRDefault="00DC57AC" w:rsidP="001E30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GB"/>
        </w:rPr>
      </w:pPr>
    </w:p>
    <w:p w14:paraId="2882DA6F" w14:textId="77777777" w:rsidR="00DC57AC" w:rsidRDefault="00DC57AC" w:rsidP="001E30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GB"/>
        </w:rPr>
      </w:pPr>
    </w:p>
    <w:p w14:paraId="27A660E4" w14:textId="26F35359" w:rsidR="008C3BDA" w:rsidRPr="00BB25C3" w:rsidRDefault="002500F5" w:rsidP="00BB25C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GB"/>
        </w:rPr>
      </w:pPr>
      <w:r w:rsidRPr="00DB1F4F">
        <w:rPr>
          <w:rFonts w:ascii="Arial" w:hAnsi="Arial" w:cs="Arial"/>
          <w:b/>
          <w:sz w:val="24"/>
          <w:szCs w:val="24"/>
          <w:lang w:val="en-GB"/>
        </w:rPr>
        <w:t>END OF SECTION</w:t>
      </w:r>
    </w:p>
    <w:p w14:paraId="34B455E4" w14:textId="1B585AF6" w:rsidR="00903B03" w:rsidRDefault="0027135C" w:rsidP="00507195">
      <w:pPr>
        <w:rPr>
          <w:rFonts w:ascii="Arial" w:hAnsi="Arial" w:cs="Arial"/>
        </w:rPr>
      </w:pPr>
      <w:r w:rsidRPr="00DB1F4F">
        <w:rPr>
          <w:rFonts w:ascii="Arial" w:eastAsia="Times New Roman" w:hAnsi="Arial" w:cs="Arial"/>
          <w:noProof/>
          <w:sz w:val="24"/>
          <w:szCs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68B562" wp14:editId="5503268D">
                <wp:simplePos x="0" y="0"/>
                <wp:positionH relativeFrom="column">
                  <wp:posOffset>-152400</wp:posOffset>
                </wp:positionH>
                <wp:positionV relativeFrom="paragraph">
                  <wp:posOffset>419100</wp:posOffset>
                </wp:positionV>
                <wp:extent cx="6172200" cy="762000"/>
                <wp:effectExtent l="0" t="0" r="25400" b="254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7620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DDBE2" w14:textId="23566DA6" w:rsidR="009A6612" w:rsidRPr="0027135C" w:rsidRDefault="009A6612" w:rsidP="0027135C">
                            <w:pPr>
                              <w:tabs>
                                <w:tab w:val="left" w:pos="3600"/>
                              </w:tabs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Section C</w:t>
                            </w:r>
                            <w:r w:rsidRPr="0027135C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: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Extended Answer (</w:t>
                            </w:r>
                            <w:r w:rsidR="0045061E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17</w:t>
                            </w:r>
                            <w:r w:rsidRPr="0027135C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 Marks)</w:t>
                            </w:r>
                          </w:p>
                          <w:p w14:paraId="40B94F7C" w14:textId="77777777" w:rsidR="009A6612" w:rsidRPr="0027135C" w:rsidRDefault="009A6612" w:rsidP="0027135C">
                            <w:pPr>
                              <w:tabs>
                                <w:tab w:val="left" w:pos="3600"/>
                              </w:tabs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27135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Answer all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parts of ALL questions</w:t>
                            </w:r>
                            <w:r w:rsidRPr="0027135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on the lines provided.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8B562" id="Text Box 5" o:spid="_x0000_s1043" type="#_x0000_t202" style="position:absolute;margin-left:-12pt;margin-top:33pt;width:486pt;height:6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" fillcolor="white [3201]" strokecolor="black [3200]" strokeweight="2pt">
                <v:textbox>
                  <w:txbxContent>
                    <w:p w14:paraId="3A0DDBE2" w14:textId="23566DA6" w:rsidR="009A6612" w:rsidRPr="0027135C" w:rsidRDefault="009A6612" w:rsidP="0027135C">
                      <w:pPr>
                        <w:tabs>
                          <w:tab w:val="left" w:pos="3600"/>
                        </w:tabs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Section C</w:t>
                      </w:r>
                      <w:r w:rsidRPr="0027135C">
                        <w:rPr>
                          <w:rFonts w:ascii="Arial" w:hAnsi="Arial" w:cs="Arial"/>
                          <w:b/>
                          <w:sz w:val="32"/>
                        </w:rPr>
                        <w:t xml:space="preserve">:  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Extended Answer (</w:t>
                      </w:r>
                      <w:r w:rsidR="0045061E">
                        <w:rPr>
                          <w:rFonts w:ascii="Arial" w:hAnsi="Arial" w:cs="Arial"/>
                          <w:b/>
                          <w:sz w:val="32"/>
                        </w:rPr>
                        <w:t>17</w:t>
                      </w:r>
                      <w:r w:rsidRPr="0027135C">
                        <w:rPr>
                          <w:rFonts w:ascii="Arial" w:hAnsi="Arial" w:cs="Arial"/>
                          <w:b/>
                          <w:sz w:val="32"/>
                        </w:rPr>
                        <w:t xml:space="preserve"> Marks)</w:t>
                      </w:r>
                    </w:p>
                    <w:p w14:paraId="40B94F7C" w14:textId="77777777" w:rsidR="009A6612" w:rsidRPr="0027135C" w:rsidRDefault="009A6612" w:rsidP="0027135C">
                      <w:pPr>
                        <w:tabs>
                          <w:tab w:val="left" w:pos="3600"/>
                        </w:tabs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27135C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Answer all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parts of ALL questions</w:t>
                      </w:r>
                      <w:r w:rsidRPr="0027135C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on the lines provided.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EAC07E" w14:textId="77777777" w:rsidR="00507195" w:rsidRPr="00507195" w:rsidRDefault="00507195" w:rsidP="00507195">
      <w:pPr>
        <w:rPr>
          <w:rFonts w:ascii="Arial" w:hAnsi="Arial" w:cs="Arial"/>
        </w:rPr>
      </w:pPr>
    </w:p>
    <w:p w14:paraId="054FE12D" w14:textId="68C1A02A" w:rsidR="00E14C58" w:rsidRPr="00DB1F4F" w:rsidRDefault="00E14C58" w:rsidP="00E652DE">
      <w:pPr>
        <w:spacing w:after="0" w:line="240" w:lineRule="auto"/>
        <w:rPr>
          <w:rFonts w:ascii="Arial" w:eastAsia="Times New Roman" w:hAnsi="Arial" w:cs="Arial"/>
          <w:b/>
          <w:noProof/>
          <w:sz w:val="28"/>
          <w:szCs w:val="28"/>
        </w:rPr>
      </w:pPr>
      <w:r w:rsidRPr="00DB1F4F">
        <w:rPr>
          <w:rFonts w:ascii="Arial" w:eastAsia="Times New Roman" w:hAnsi="Arial" w:cs="Arial"/>
          <w:b/>
          <w:noProof/>
          <w:sz w:val="28"/>
          <w:szCs w:val="28"/>
        </w:rPr>
        <w:t xml:space="preserve">Question </w:t>
      </w:r>
      <w:r w:rsidR="006472FF">
        <w:rPr>
          <w:rFonts w:ascii="Arial" w:eastAsia="Times New Roman" w:hAnsi="Arial" w:cs="Arial"/>
          <w:b/>
          <w:noProof/>
          <w:sz w:val="28"/>
          <w:szCs w:val="28"/>
        </w:rPr>
        <w:t>16</w:t>
      </w:r>
      <w:r w:rsidR="009A6612" w:rsidRPr="00DB1F4F">
        <w:rPr>
          <w:rFonts w:ascii="Arial" w:eastAsia="Times New Roman" w:hAnsi="Arial" w:cs="Arial"/>
          <w:b/>
          <w:noProof/>
          <w:sz w:val="28"/>
          <w:szCs w:val="28"/>
        </w:rPr>
        <w:tab/>
      </w:r>
      <w:r w:rsidR="009A6612" w:rsidRPr="00DB1F4F">
        <w:rPr>
          <w:rFonts w:ascii="Arial" w:eastAsia="Times New Roman" w:hAnsi="Arial" w:cs="Arial"/>
          <w:b/>
          <w:noProof/>
          <w:sz w:val="28"/>
          <w:szCs w:val="28"/>
        </w:rPr>
        <w:tab/>
      </w:r>
      <w:r w:rsidR="009A6612" w:rsidRPr="00DB1F4F">
        <w:rPr>
          <w:rFonts w:ascii="Arial" w:eastAsia="Times New Roman" w:hAnsi="Arial" w:cs="Arial"/>
          <w:b/>
          <w:noProof/>
          <w:sz w:val="28"/>
          <w:szCs w:val="28"/>
        </w:rPr>
        <w:tab/>
      </w:r>
      <w:r w:rsidR="009A6612" w:rsidRPr="00DB1F4F">
        <w:rPr>
          <w:rFonts w:ascii="Arial" w:eastAsia="Times New Roman" w:hAnsi="Arial" w:cs="Arial"/>
          <w:b/>
          <w:noProof/>
          <w:sz w:val="28"/>
          <w:szCs w:val="28"/>
        </w:rPr>
        <w:tab/>
      </w:r>
      <w:r w:rsidR="009A6612" w:rsidRPr="00DB1F4F">
        <w:rPr>
          <w:rFonts w:ascii="Arial" w:eastAsia="Times New Roman" w:hAnsi="Arial" w:cs="Arial"/>
          <w:b/>
          <w:noProof/>
          <w:sz w:val="28"/>
          <w:szCs w:val="28"/>
        </w:rPr>
        <w:tab/>
      </w:r>
      <w:r w:rsidR="009A6612" w:rsidRPr="00DB1F4F">
        <w:rPr>
          <w:rFonts w:ascii="Arial" w:eastAsia="Times New Roman" w:hAnsi="Arial" w:cs="Arial"/>
          <w:b/>
          <w:noProof/>
          <w:sz w:val="28"/>
          <w:szCs w:val="28"/>
        </w:rPr>
        <w:tab/>
      </w:r>
      <w:r w:rsidR="009A6612" w:rsidRPr="00DB1F4F">
        <w:rPr>
          <w:rFonts w:ascii="Arial" w:eastAsia="Times New Roman" w:hAnsi="Arial" w:cs="Arial"/>
          <w:b/>
          <w:noProof/>
          <w:sz w:val="28"/>
          <w:szCs w:val="28"/>
        </w:rPr>
        <w:tab/>
      </w:r>
    </w:p>
    <w:p w14:paraId="647E2A8D" w14:textId="77777777" w:rsidR="00E14C58" w:rsidRPr="00DB1F4F" w:rsidRDefault="00E14C58" w:rsidP="00E652DE">
      <w:pPr>
        <w:widowControl w:val="0"/>
        <w:spacing w:line="240" w:lineRule="auto"/>
        <w:rPr>
          <w:rFonts w:ascii="Arial" w:hAnsi="Arial" w:cs="Arial"/>
          <w:sz w:val="24"/>
          <w:szCs w:val="24"/>
        </w:rPr>
      </w:pPr>
    </w:p>
    <w:p w14:paraId="362313A6" w14:textId="1F9E580F" w:rsidR="00E652DE" w:rsidRPr="00DB1F4F" w:rsidRDefault="00382F70" w:rsidP="00E652DE">
      <w:pPr>
        <w:widowControl w:val="0"/>
        <w:spacing w:line="240" w:lineRule="auto"/>
        <w:rPr>
          <w:rFonts w:ascii="Arial" w:hAnsi="Arial" w:cs="Arial"/>
          <w:sz w:val="24"/>
          <w:szCs w:val="24"/>
        </w:rPr>
      </w:pPr>
      <w:r w:rsidRPr="00DB1F4F">
        <w:rPr>
          <w:rFonts w:ascii="Arial" w:hAnsi="Arial" w:cs="Arial"/>
          <w:sz w:val="24"/>
          <w:szCs w:val="24"/>
        </w:rPr>
        <w:t xml:space="preserve">In 1960, Australian Sir Frank MacFarlane Burnet (a Virologist) was awarded the Nobel Prize for medicine for correctly predicting how the body’s immune system responds to infection. He investigated the “Bundaberg </w:t>
      </w:r>
      <w:proofErr w:type="spellStart"/>
      <w:r w:rsidRPr="00DB1F4F">
        <w:rPr>
          <w:rFonts w:ascii="Arial" w:hAnsi="Arial" w:cs="Arial"/>
          <w:sz w:val="24"/>
          <w:szCs w:val="24"/>
        </w:rPr>
        <w:t>Distaster</w:t>
      </w:r>
      <w:proofErr w:type="spellEnd"/>
      <w:r w:rsidRPr="00DB1F4F">
        <w:rPr>
          <w:rFonts w:ascii="Arial" w:hAnsi="Arial" w:cs="Arial"/>
          <w:sz w:val="24"/>
          <w:szCs w:val="24"/>
        </w:rPr>
        <w:t xml:space="preserve">”, in which twelve children in Queensland were given a diphtheria vaccine contaminated with </w:t>
      </w:r>
      <w:r w:rsidRPr="00DB1F4F">
        <w:rPr>
          <w:rFonts w:ascii="Arial" w:hAnsi="Arial" w:cs="Arial"/>
          <w:i/>
          <w:sz w:val="24"/>
          <w:szCs w:val="24"/>
        </w:rPr>
        <w:t>Staphylococcus</w:t>
      </w:r>
      <w:r w:rsidR="00D32D4E" w:rsidRPr="00DB1F4F">
        <w:rPr>
          <w:rFonts w:ascii="Arial" w:hAnsi="Arial" w:cs="Arial"/>
          <w:i/>
          <w:sz w:val="24"/>
          <w:szCs w:val="24"/>
        </w:rPr>
        <w:t xml:space="preserve"> aureus</w:t>
      </w:r>
      <w:r w:rsidR="00D32D4E" w:rsidRPr="00DB1F4F">
        <w:rPr>
          <w:rFonts w:ascii="Arial" w:hAnsi="Arial" w:cs="Arial"/>
          <w:sz w:val="24"/>
          <w:szCs w:val="24"/>
        </w:rPr>
        <w:t xml:space="preserve"> </w:t>
      </w:r>
      <w:r w:rsidR="009A6612" w:rsidRPr="00DB1F4F">
        <w:rPr>
          <w:rFonts w:ascii="Arial" w:hAnsi="Arial" w:cs="Arial"/>
          <w:sz w:val="24"/>
          <w:szCs w:val="24"/>
        </w:rPr>
        <w:t>bacteria (G</w:t>
      </w:r>
      <w:r w:rsidR="00D32D4E" w:rsidRPr="00DB1F4F">
        <w:rPr>
          <w:rFonts w:ascii="Arial" w:hAnsi="Arial" w:cs="Arial"/>
          <w:sz w:val="24"/>
          <w:szCs w:val="24"/>
        </w:rPr>
        <w:t>olden Staph</w:t>
      </w:r>
      <w:r w:rsidR="009A6612" w:rsidRPr="00DB1F4F">
        <w:rPr>
          <w:rFonts w:ascii="Arial" w:hAnsi="Arial" w:cs="Arial"/>
          <w:sz w:val="24"/>
          <w:szCs w:val="24"/>
        </w:rPr>
        <w:t>).</w:t>
      </w:r>
    </w:p>
    <w:p w14:paraId="4BB9527D" w14:textId="1921B917" w:rsidR="009A6612" w:rsidRPr="00DB1F4F" w:rsidRDefault="009A6612" w:rsidP="009A6612">
      <w:pPr>
        <w:pStyle w:val="NoSpacing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DB1F4F">
        <w:rPr>
          <w:rFonts w:ascii="Arial" w:hAnsi="Arial" w:cs="Arial"/>
          <w:sz w:val="24"/>
          <w:szCs w:val="24"/>
        </w:rPr>
        <w:t>Describe the children’s humoral immune response when faced with the invading Staphylococcus pathogen</w:t>
      </w:r>
      <w:r w:rsidR="00A61522">
        <w:rPr>
          <w:rFonts w:ascii="Arial" w:hAnsi="Arial" w:cs="Arial"/>
          <w:sz w:val="24"/>
          <w:szCs w:val="24"/>
        </w:rPr>
        <w:t>.</w:t>
      </w:r>
      <w:r w:rsidRPr="00DB1F4F">
        <w:rPr>
          <w:rFonts w:ascii="Arial" w:hAnsi="Arial" w:cs="Arial"/>
          <w:sz w:val="24"/>
          <w:szCs w:val="24"/>
        </w:rPr>
        <w:tab/>
      </w:r>
      <w:r w:rsidRPr="00DB1F4F">
        <w:rPr>
          <w:rFonts w:ascii="Arial" w:hAnsi="Arial" w:cs="Arial"/>
          <w:sz w:val="24"/>
          <w:szCs w:val="24"/>
        </w:rPr>
        <w:tab/>
      </w:r>
      <w:r w:rsidRPr="00DB1F4F">
        <w:rPr>
          <w:rFonts w:ascii="Arial" w:hAnsi="Arial" w:cs="Arial"/>
          <w:sz w:val="24"/>
          <w:szCs w:val="24"/>
        </w:rPr>
        <w:tab/>
      </w:r>
      <w:r w:rsidR="00A61522">
        <w:rPr>
          <w:rFonts w:ascii="Arial" w:hAnsi="Arial" w:cs="Arial"/>
          <w:sz w:val="24"/>
          <w:szCs w:val="24"/>
        </w:rPr>
        <w:tab/>
      </w:r>
      <w:r w:rsidRPr="00DB1F4F">
        <w:rPr>
          <w:rFonts w:ascii="Arial" w:hAnsi="Arial" w:cs="Arial"/>
          <w:sz w:val="24"/>
          <w:szCs w:val="24"/>
        </w:rPr>
        <w:t>(6 marks)</w:t>
      </w:r>
    </w:p>
    <w:p w14:paraId="04B52A28" w14:textId="77777777" w:rsidR="009A6612" w:rsidRPr="00DB1F4F" w:rsidRDefault="009A6612" w:rsidP="009A6612">
      <w:pPr>
        <w:pStyle w:val="NoSpacing"/>
        <w:rPr>
          <w:rFonts w:ascii="Arial" w:hAnsi="Arial" w:cs="Arial"/>
          <w:snapToGrid w:val="0"/>
          <w:sz w:val="24"/>
          <w:szCs w:val="24"/>
        </w:rPr>
      </w:pPr>
    </w:p>
    <w:p w14:paraId="307BA2B6" w14:textId="4FA3C0A2" w:rsidR="009A6612" w:rsidRPr="0045061E" w:rsidRDefault="0045061E" w:rsidP="0045061E">
      <w:pPr>
        <w:pStyle w:val="NoSpacing"/>
        <w:numPr>
          <w:ilvl w:val="0"/>
          <w:numId w:val="31"/>
        </w:numPr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Describe</w:t>
      </w:r>
      <w:r w:rsidR="009A6612" w:rsidRPr="00DB1F4F">
        <w:rPr>
          <w:rFonts w:ascii="Arial" w:hAnsi="Arial" w:cs="Arial"/>
          <w:snapToGrid w:val="0"/>
          <w:sz w:val="24"/>
          <w:szCs w:val="24"/>
        </w:rPr>
        <w:t xml:space="preserve"> four </w:t>
      </w:r>
      <w:r>
        <w:rPr>
          <w:rFonts w:ascii="Arial" w:hAnsi="Arial" w:cs="Arial"/>
          <w:snapToGrid w:val="0"/>
          <w:sz w:val="24"/>
          <w:szCs w:val="24"/>
        </w:rPr>
        <w:t xml:space="preserve">(4) </w:t>
      </w:r>
      <w:r w:rsidR="009A6612" w:rsidRPr="00DB1F4F">
        <w:rPr>
          <w:rFonts w:ascii="Arial" w:hAnsi="Arial" w:cs="Arial"/>
          <w:snapToGrid w:val="0"/>
          <w:sz w:val="24"/>
          <w:szCs w:val="24"/>
        </w:rPr>
        <w:t>differences between humoral and cell-mediated immunity</w:t>
      </w:r>
      <w:r w:rsidR="00A61522">
        <w:rPr>
          <w:rFonts w:ascii="Arial" w:hAnsi="Arial" w:cs="Arial"/>
          <w:snapToGrid w:val="0"/>
          <w:sz w:val="24"/>
          <w:szCs w:val="24"/>
        </w:rPr>
        <w:t>.</w:t>
      </w:r>
      <w:r>
        <w:rPr>
          <w:rFonts w:ascii="Arial" w:hAnsi="Arial" w:cs="Arial"/>
          <w:snapToGrid w:val="0"/>
          <w:sz w:val="24"/>
          <w:szCs w:val="24"/>
        </w:rPr>
        <w:t xml:space="preserve"> </w:t>
      </w:r>
      <w:r>
        <w:rPr>
          <w:rFonts w:ascii="Arial" w:hAnsi="Arial" w:cs="Arial"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sz w:val="24"/>
          <w:szCs w:val="24"/>
        </w:rPr>
        <w:tab/>
      </w:r>
      <w:r w:rsidR="009A6612" w:rsidRPr="0045061E">
        <w:rPr>
          <w:rFonts w:ascii="Arial" w:hAnsi="Arial" w:cs="Arial"/>
          <w:snapToGrid w:val="0"/>
          <w:sz w:val="24"/>
          <w:szCs w:val="24"/>
        </w:rPr>
        <w:t>(4 marks)</w:t>
      </w:r>
    </w:p>
    <w:p w14:paraId="34E76207" w14:textId="77777777" w:rsidR="00E652DE" w:rsidRPr="00DB1F4F" w:rsidRDefault="00E652DE" w:rsidP="00E652DE">
      <w:pPr>
        <w:spacing w:after="0" w:line="240" w:lineRule="auto"/>
        <w:rPr>
          <w:rFonts w:ascii="Arial" w:eastAsia="Times New Roman" w:hAnsi="Arial" w:cs="Arial"/>
          <w:b/>
          <w:noProof/>
          <w:sz w:val="24"/>
          <w:szCs w:val="24"/>
        </w:rPr>
      </w:pPr>
    </w:p>
    <w:p w14:paraId="0A59EF0B" w14:textId="79737BED" w:rsidR="00CE629B" w:rsidRPr="00DB1F4F" w:rsidRDefault="00CE629B" w:rsidP="00E652DE">
      <w:pPr>
        <w:spacing w:after="0" w:line="240" w:lineRule="auto"/>
        <w:rPr>
          <w:rFonts w:ascii="Arial" w:eastAsia="Times New Roman" w:hAnsi="Arial" w:cs="Arial"/>
          <w:b/>
          <w:noProof/>
          <w:sz w:val="28"/>
          <w:szCs w:val="28"/>
        </w:rPr>
      </w:pPr>
      <w:r w:rsidRPr="00DB1F4F">
        <w:rPr>
          <w:rFonts w:ascii="Arial" w:eastAsia="Times New Roman" w:hAnsi="Arial" w:cs="Arial"/>
          <w:b/>
          <w:noProof/>
          <w:sz w:val="28"/>
          <w:szCs w:val="28"/>
        </w:rPr>
        <w:t xml:space="preserve">Question </w:t>
      </w:r>
      <w:r w:rsidR="006472FF">
        <w:rPr>
          <w:rFonts w:ascii="Arial" w:eastAsia="Times New Roman" w:hAnsi="Arial" w:cs="Arial"/>
          <w:b/>
          <w:noProof/>
          <w:sz w:val="28"/>
          <w:szCs w:val="28"/>
        </w:rPr>
        <w:t>17</w:t>
      </w:r>
      <w:r w:rsidR="00B67B2C" w:rsidRPr="00DB1F4F">
        <w:rPr>
          <w:rFonts w:ascii="Arial" w:eastAsia="Times New Roman" w:hAnsi="Arial" w:cs="Arial"/>
          <w:b/>
          <w:noProof/>
          <w:sz w:val="28"/>
          <w:szCs w:val="28"/>
        </w:rPr>
        <w:tab/>
      </w:r>
      <w:r w:rsidR="00B67B2C" w:rsidRPr="00DB1F4F">
        <w:rPr>
          <w:rFonts w:ascii="Arial" w:eastAsia="Times New Roman" w:hAnsi="Arial" w:cs="Arial"/>
          <w:b/>
          <w:noProof/>
          <w:sz w:val="28"/>
          <w:szCs w:val="28"/>
        </w:rPr>
        <w:tab/>
      </w:r>
      <w:r w:rsidR="00B67B2C" w:rsidRPr="00DB1F4F">
        <w:rPr>
          <w:rFonts w:ascii="Arial" w:eastAsia="Times New Roman" w:hAnsi="Arial" w:cs="Arial"/>
          <w:b/>
          <w:noProof/>
          <w:sz w:val="28"/>
          <w:szCs w:val="28"/>
        </w:rPr>
        <w:tab/>
      </w:r>
      <w:r w:rsidR="00B67B2C" w:rsidRPr="00DB1F4F">
        <w:rPr>
          <w:rFonts w:ascii="Arial" w:eastAsia="Times New Roman" w:hAnsi="Arial" w:cs="Arial"/>
          <w:b/>
          <w:noProof/>
          <w:sz w:val="28"/>
          <w:szCs w:val="28"/>
        </w:rPr>
        <w:tab/>
      </w:r>
      <w:r w:rsidR="00B67B2C" w:rsidRPr="00DB1F4F">
        <w:rPr>
          <w:rFonts w:ascii="Arial" w:eastAsia="Times New Roman" w:hAnsi="Arial" w:cs="Arial"/>
          <w:b/>
          <w:noProof/>
          <w:sz w:val="28"/>
          <w:szCs w:val="28"/>
        </w:rPr>
        <w:tab/>
      </w:r>
      <w:r w:rsidR="00B67B2C" w:rsidRPr="00DB1F4F">
        <w:rPr>
          <w:rFonts w:ascii="Arial" w:eastAsia="Times New Roman" w:hAnsi="Arial" w:cs="Arial"/>
          <w:b/>
          <w:noProof/>
          <w:sz w:val="28"/>
          <w:szCs w:val="28"/>
        </w:rPr>
        <w:tab/>
      </w:r>
      <w:r w:rsidR="009A6612" w:rsidRPr="00DB1F4F">
        <w:rPr>
          <w:rFonts w:ascii="Arial" w:eastAsia="Times New Roman" w:hAnsi="Arial" w:cs="Arial"/>
          <w:b/>
          <w:noProof/>
          <w:sz w:val="28"/>
          <w:szCs w:val="28"/>
        </w:rPr>
        <w:tab/>
      </w:r>
    </w:p>
    <w:p w14:paraId="37342548" w14:textId="77777777" w:rsidR="00CE629B" w:rsidRPr="00DB1F4F" w:rsidRDefault="00CE629B" w:rsidP="00E652DE">
      <w:pPr>
        <w:spacing w:after="0" w:line="240" w:lineRule="auto"/>
        <w:rPr>
          <w:rFonts w:ascii="Arial" w:eastAsia="Times New Roman" w:hAnsi="Arial" w:cs="Arial"/>
          <w:b/>
          <w:noProof/>
          <w:sz w:val="24"/>
          <w:szCs w:val="24"/>
        </w:rPr>
      </w:pPr>
    </w:p>
    <w:p w14:paraId="00E9AA61" w14:textId="77777777" w:rsidR="000464F7" w:rsidRDefault="00ED12BC" w:rsidP="00E652DE">
      <w:pPr>
        <w:spacing w:after="0" w:line="240" w:lineRule="auto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 xml:space="preserve">Louise is a </w:t>
      </w:r>
      <w:proofErr w:type="gramStart"/>
      <w:r>
        <w:rPr>
          <w:rFonts w:ascii="Arial" w:hAnsi="Arial" w:cs="Arial"/>
          <w:snapToGrid w:val="0"/>
          <w:sz w:val="24"/>
          <w:szCs w:val="24"/>
        </w:rPr>
        <w:t>43-year old</w:t>
      </w:r>
      <w:proofErr w:type="gramEnd"/>
      <w:r>
        <w:rPr>
          <w:rFonts w:ascii="Arial" w:hAnsi="Arial" w:cs="Arial"/>
          <w:snapToGrid w:val="0"/>
          <w:sz w:val="24"/>
          <w:szCs w:val="24"/>
        </w:rPr>
        <w:t xml:space="preserve"> female who has type 1 diabetes. </w:t>
      </w:r>
    </w:p>
    <w:p w14:paraId="0F0A42DD" w14:textId="77777777" w:rsidR="000464F7" w:rsidRDefault="000464F7" w:rsidP="00E652DE">
      <w:pPr>
        <w:spacing w:after="0" w:line="240" w:lineRule="auto"/>
        <w:rPr>
          <w:rFonts w:ascii="Arial" w:hAnsi="Arial" w:cs="Arial"/>
          <w:snapToGrid w:val="0"/>
          <w:sz w:val="24"/>
          <w:szCs w:val="24"/>
        </w:rPr>
      </w:pPr>
    </w:p>
    <w:p w14:paraId="2039F94A" w14:textId="7290C65C" w:rsidR="009A6612" w:rsidRPr="00A61522" w:rsidRDefault="00ED12BC" w:rsidP="00E652DE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snapToGrid w:val="0"/>
          <w:sz w:val="24"/>
          <w:szCs w:val="24"/>
        </w:rPr>
      </w:pPr>
      <w:r w:rsidRPr="000464F7">
        <w:rPr>
          <w:rFonts w:ascii="Arial" w:hAnsi="Arial" w:cs="Arial"/>
          <w:snapToGrid w:val="0"/>
          <w:sz w:val="24"/>
          <w:szCs w:val="24"/>
        </w:rPr>
        <w:t xml:space="preserve">Describe how her body </w:t>
      </w:r>
      <w:r w:rsidR="000464F7" w:rsidRPr="000464F7">
        <w:rPr>
          <w:rFonts w:ascii="Arial" w:hAnsi="Arial" w:cs="Arial"/>
          <w:snapToGrid w:val="0"/>
          <w:sz w:val="24"/>
          <w:szCs w:val="24"/>
        </w:rPr>
        <w:t xml:space="preserve">responds after eating a meal high in </w:t>
      </w:r>
      <w:r w:rsidR="000464F7">
        <w:rPr>
          <w:rFonts w:ascii="Arial" w:hAnsi="Arial" w:cs="Arial"/>
          <w:snapToGrid w:val="0"/>
          <w:sz w:val="24"/>
          <w:szCs w:val="24"/>
        </w:rPr>
        <w:t>carbohydrates</w:t>
      </w:r>
      <w:r w:rsidR="000464F7" w:rsidRPr="000464F7">
        <w:rPr>
          <w:rFonts w:ascii="Arial" w:hAnsi="Arial" w:cs="Arial"/>
          <w:snapToGrid w:val="0"/>
          <w:sz w:val="24"/>
          <w:szCs w:val="24"/>
        </w:rPr>
        <w:t>.</w:t>
      </w:r>
      <w:r w:rsidR="00A61522">
        <w:rPr>
          <w:rFonts w:ascii="Arial" w:hAnsi="Arial" w:cs="Arial"/>
          <w:snapToGrid w:val="0"/>
          <w:sz w:val="24"/>
          <w:szCs w:val="24"/>
        </w:rPr>
        <w:t xml:space="preserve"> </w:t>
      </w:r>
      <w:r w:rsidR="00A61522">
        <w:rPr>
          <w:rFonts w:ascii="Arial" w:hAnsi="Arial" w:cs="Arial"/>
          <w:snapToGrid w:val="0"/>
          <w:sz w:val="24"/>
          <w:szCs w:val="24"/>
        </w:rPr>
        <w:tab/>
      </w:r>
      <w:r w:rsidR="00A61522">
        <w:rPr>
          <w:rFonts w:ascii="Arial" w:hAnsi="Arial" w:cs="Arial"/>
          <w:snapToGrid w:val="0"/>
          <w:sz w:val="24"/>
          <w:szCs w:val="24"/>
        </w:rPr>
        <w:tab/>
      </w:r>
      <w:r w:rsidR="00A61522">
        <w:rPr>
          <w:rFonts w:ascii="Arial" w:hAnsi="Arial" w:cs="Arial"/>
          <w:snapToGrid w:val="0"/>
          <w:sz w:val="24"/>
          <w:szCs w:val="24"/>
        </w:rPr>
        <w:tab/>
      </w:r>
      <w:r w:rsidR="00A61522">
        <w:rPr>
          <w:rFonts w:ascii="Arial" w:hAnsi="Arial" w:cs="Arial"/>
          <w:snapToGrid w:val="0"/>
          <w:sz w:val="24"/>
          <w:szCs w:val="24"/>
        </w:rPr>
        <w:tab/>
      </w:r>
      <w:r w:rsidR="00A61522">
        <w:rPr>
          <w:rFonts w:ascii="Arial" w:hAnsi="Arial" w:cs="Arial"/>
          <w:snapToGrid w:val="0"/>
          <w:sz w:val="24"/>
          <w:szCs w:val="24"/>
        </w:rPr>
        <w:tab/>
      </w:r>
      <w:r w:rsidR="00A61522">
        <w:rPr>
          <w:rFonts w:ascii="Arial" w:hAnsi="Arial" w:cs="Arial"/>
          <w:snapToGrid w:val="0"/>
          <w:sz w:val="24"/>
          <w:szCs w:val="24"/>
        </w:rPr>
        <w:tab/>
      </w:r>
      <w:r w:rsidR="00A61522">
        <w:rPr>
          <w:rFonts w:ascii="Arial" w:hAnsi="Arial" w:cs="Arial"/>
          <w:snapToGrid w:val="0"/>
          <w:sz w:val="24"/>
          <w:szCs w:val="24"/>
        </w:rPr>
        <w:tab/>
      </w:r>
      <w:r w:rsidR="000464F7" w:rsidRPr="00A61522">
        <w:rPr>
          <w:rFonts w:ascii="Arial" w:hAnsi="Arial" w:cs="Arial"/>
          <w:snapToGrid w:val="0"/>
          <w:sz w:val="24"/>
          <w:szCs w:val="24"/>
        </w:rPr>
        <w:t>(4</w:t>
      </w:r>
      <w:r w:rsidR="00A61522">
        <w:rPr>
          <w:rFonts w:ascii="Arial" w:hAnsi="Arial" w:cs="Arial"/>
          <w:snapToGrid w:val="0"/>
          <w:sz w:val="24"/>
          <w:szCs w:val="24"/>
        </w:rPr>
        <w:t xml:space="preserve"> </w:t>
      </w:r>
      <w:r w:rsidR="009A6612" w:rsidRPr="00A61522">
        <w:rPr>
          <w:rFonts w:ascii="Arial" w:hAnsi="Arial" w:cs="Arial"/>
          <w:snapToGrid w:val="0"/>
          <w:sz w:val="24"/>
          <w:szCs w:val="24"/>
        </w:rPr>
        <w:t>marks)</w:t>
      </w:r>
    </w:p>
    <w:p w14:paraId="198E4215" w14:textId="77777777" w:rsidR="000464F7" w:rsidRDefault="000464F7" w:rsidP="00E652DE">
      <w:pPr>
        <w:spacing w:after="0" w:line="240" w:lineRule="auto"/>
        <w:rPr>
          <w:rFonts w:ascii="Arial" w:hAnsi="Arial" w:cs="Arial"/>
          <w:snapToGrid w:val="0"/>
          <w:sz w:val="24"/>
          <w:szCs w:val="24"/>
        </w:rPr>
      </w:pPr>
    </w:p>
    <w:p w14:paraId="4B965779" w14:textId="7C44CBA9" w:rsidR="00E652DE" w:rsidRPr="00A61522" w:rsidRDefault="000464F7" w:rsidP="00A61522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What does Louise have to do in order to manage her condition and how does her body respond to thi</w:t>
      </w:r>
      <w:r w:rsidR="00A61522">
        <w:rPr>
          <w:rFonts w:ascii="Arial" w:hAnsi="Arial" w:cs="Arial"/>
          <w:snapToGrid w:val="0"/>
          <w:sz w:val="24"/>
          <w:szCs w:val="24"/>
        </w:rPr>
        <w:t xml:space="preserve">s. </w:t>
      </w:r>
      <w:r w:rsidR="00A61522">
        <w:rPr>
          <w:rFonts w:ascii="Arial" w:hAnsi="Arial" w:cs="Arial"/>
          <w:snapToGrid w:val="0"/>
          <w:sz w:val="24"/>
          <w:szCs w:val="24"/>
        </w:rPr>
        <w:tab/>
      </w:r>
      <w:r w:rsidR="00A61522">
        <w:rPr>
          <w:rFonts w:ascii="Arial" w:hAnsi="Arial" w:cs="Arial"/>
          <w:snapToGrid w:val="0"/>
          <w:sz w:val="24"/>
          <w:szCs w:val="24"/>
        </w:rPr>
        <w:tab/>
      </w:r>
      <w:r w:rsidR="00A61522">
        <w:rPr>
          <w:rFonts w:ascii="Arial" w:hAnsi="Arial" w:cs="Arial"/>
          <w:snapToGrid w:val="0"/>
          <w:sz w:val="24"/>
          <w:szCs w:val="24"/>
        </w:rPr>
        <w:tab/>
      </w:r>
      <w:r w:rsidR="00A61522">
        <w:rPr>
          <w:rFonts w:ascii="Arial" w:hAnsi="Arial" w:cs="Arial"/>
          <w:snapToGrid w:val="0"/>
          <w:sz w:val="24"/>
          <w:szCs w:val="24"/>
        </w:rPr>
        <w:tab/>
      </w:r>
      <w:r w:rsidR="00A61522">
        <w:rPr>
          <w:rFonts w:ascii="Arial" w:hAnsi="Arial" w:cs="Arial"/>
          <w:snapToGrid w:val="0"/>
          <w:sz w:val="24"/>
          <w:szCs w:val="24"/>
        </w:rPr>
        <w:tab/>
      </w:r>
      <w:r w:rsidRPr="00A61522">
        <w:rPr>
          <w:rFonts w:ascii="Arial" w:hAnsi="Arial" w:cs="Arial"/>
          <w:snapToGrid w:val="0"/>
          <w:sz w:val="24"/>
          <w:szCs w:val="24"/>
        </w:rPr>
        <w:t>(3 marks)</w:t>
      </w:r>
    </w:p>
    <w:p w14:paraId="61A69213" w14:textId="77777777" w:rsidR="00E652DE" w:rsidRPr="00E652DE" w:rsidRDefault="00E652DE" w:rsidP="00E652DE">
      <w:pPr>
        <w:spacing w:after="0" w:line="240" w:lineRule="auto"/>
        <w:rPr>
          <w:rFonts w:ascii="Arial" w:eastAsia="Times New Roman" w:hAnsi="Arial" w:cs="Arial"/>
          <w:b/>
          <w:noProof/>
          <w:sz w:val="28"/>
          <w:szCs w:val="28"/>
        </w:rPr>
      </w:pPr>
    </w:p>
    <w:p w14:paraId="2E087BFF" w14:textId="77777777" w:rsidR="00BD4968" w:rsidRDefault="00BD496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</w:rPr>
        <w:br w:type="page"/>
      </w:r>
    </w:p>
    <w:p w14:paraId="729051B6" w14:textId="69EC6C6D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lastRenderedPageBreak/>
        <w:t>________________________________________________________________</w:t>
      </w:r>
    </w:p>
    <w:p w14:paraId="259BA7EF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5F863631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3AD9E2BF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53DC9745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50A422C2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43D64D82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0F6856B0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30D244FA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0DACF6A7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3F7F1140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08C5A104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20BEC4FC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5197C9AB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472081F5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45266FDE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6E9E65A5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4DAE6E84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37D2964B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24DC9B02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3E335473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523B8682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50A4150C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41C855CF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3D90C7FB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7654C398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2CE08F23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3DE0015D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55A129D8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22CF343D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0213C9CD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4C317572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20736432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05D78B1D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39008CCF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6526C0A8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1AB9D69C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666ACF86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2AA83201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1193208A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  <w:noProof/>
          <w:sz w:val="28"/>
          <w:szCs w:val="28"/>
        </w:rPr>
      </w:pPr>
    </w:p>
    <w:p w14:paraId="54540F3F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37D9B7CF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366D4476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18E8288E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1D688038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4D0B9366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50228C97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58786335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1D82C6BE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3D0F1C5F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  <w:noProof/>
          <w:sz w:val="28"/>
          <w:szCs w:val="28"/>
        </w:rPr>
      </w:pPr>
    </w:p>
    <w:p w14:paraId="07C04EF1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77A132A3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7E20952A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4307797F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10CCE61D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lastRenderedPageBreak/>
        <w:t>________________________________________________________________</w:t>
      </w:r>
    </w:p>
    <w:p w14:paraId="1FA4AC5F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0B757715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34660771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49385756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117B5D8E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44C0C5DC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32736862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10783AD1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6F7514C7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79AB009D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30437DA6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28381176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0A02B2A3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248BD7BB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23DFE379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5F2657D2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5D03FC56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7CF46267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46701097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54393E68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331BF58C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52A7C690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09795FD4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105DEF82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7EB9F722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3F4ADA4C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35A574B2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277A9766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250EE984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48212F0A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3C16746A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447CE1EC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05F3E54B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78B01774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1680B999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635CF12E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7F9D604D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53846E12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1A7F8B5F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  <w:noProof/>
          <w:sz w:val="28"/>
          <w:szCs w:val="28"/>
        </w:rPr>
      </w:pPr>
    </w:p>
    <w:p w14:paraId="2A128565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23942AEA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063F27D5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3FE7BB2B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38044194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1654A642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487ADD23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2C82532B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1EBD6F17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645B905B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  <w:noProof/>
          <w:sz w:val="28"/>
          <w:szCs w:val="28"/>
        </w:rPr>
      </w:pPr>
    </w:p>
    <w:p w14:paraId="27BDEC72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3C248EC8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61865F6D" w14:textId="77777777" w:rsidR="00B84813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7B07D174" w14:textId="77777777" w:rsidR="00B84813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75FB4ED1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lastRenderedPageBreak/>
        <w:t>________________________________________________________________</w:t>
      </w:r>
    </w:p>
    <w:p w14:paraId="450B958C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6874EBCE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688736C5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264D03DA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73998554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639CDE20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14026026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3A2F4236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420BD221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5A8924E3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5A58FDB1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2309585A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388F417F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6AD085F1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5CAF6277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4F614912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623D0936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5A973601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75FFB8F3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6E673464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0851D2BF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460EAAF3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3BC103A5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76B5A2D6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3134DA0A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539D737E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5A649C03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60C206DD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0E8E3C15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01A3A569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7E0D4DF6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5F74C5A3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1DCED98E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237CE02C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08B0CBAF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0182A7EF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0C712783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6C057C18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29769035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  <w:noProof/>
          <w:sz w:val="28"/>
          <w:szCs w:val="28"/>
        </w:rPr>
      </w:pPr>
    </w:p>
    <w:p w14:paraId="4486F747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08C93736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2A57D2FB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0645C226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3D35F2EA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59B4BCF2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05C163C3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671CED21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5BC1FB28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3BCD0426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  <w:noProof/>
          <w:sz w:val="28"/>
          <w:szCs w:val="28"/>
        </w:rPr>
      </w:pPr>
    </w:p>
    <w:p w14:paraId="4324FEBF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7D4DB029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286C1FBD" w14:textId="77777777" w:rsidR="00B84813" w:rsidRPr="0064784B" w:rsidRDefault="00B8481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70208505" w14:textId="77777777" w:rsidR="009A6612" w:rsidRPr="0064784B" w:rsidRDefault="009A6612" w:rsidP="009A6612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2A9C075B" w14:textId="77777777" w:rsidR="009A6612" w:rsidRPr="0064784B" w:rsidRDefault="009A6612" w:rsidP="009A6612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lastRenderedPageBreak/>
        <w:t>________________________________________________________________</w:t>
      </w:r>
    </w:p>
    <w:p w14:paraId="3ED2EF52" w14:textId="77777777" w:rsidR="009A6612" w:rsidRPr="0064784B" w:rsidRDefault="009A6612" w:rsidP="009A6612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3D33FEA5" w14:textId="77777777" w:rsidR="009A6612" w:rsidRPr="0064784B" w:rsidRDefault="009A6612" w:rsidP="009A6612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0EBCE253" w14:textId="77777777" w:rsidR="009A6612" w:rsidRPr="0064784B" w:rsidRDefault="009A6612" w:rsidP="009A6612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7F435095" w14:textId="77777777" w:rsidR="009A6612" w:rsidRPr="0064784B" w:rsidRDefault="009A6612" w:rsidP="009A6612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54775A71" w14:textId="77777777" w:rsidR="009A6612" w:rsidRPr="0064784B" w:rsidRDefault="009A6612" w:rsidP="009A6612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01D573B3" w14:textId="77777777" w:rsidR="009A6612" w:rsidRPr="0064784B" w:rsidRDefault="009A6612" w:rsidP="009A6612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74C45AEA" w14:textId="77777777" w:rsidR="009A6612" w:rsidRPr="0064784B" w:rsidRDefault="009A6612" w:rsidP="009A6612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  <w:noProof/>
          <w:sz w:val="28"/>
          <w:szCs w:val="28"/>
        </w:rPr>
      </w:pPr>
    </w:p>
    <w:p w14:paraId="2BE0A864" w14:textId="77777777" w:rsidR="009A6612" w:rsidRPr="0064784B" w:rsidRDefault="009A6612" w:rsidP="009A6612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64A8C597" w14:textId="77777777" w:rsidR="009A6612" w:rsidRPr="0064784B" w:rsidRDefault="009A6612" w:rsidP="009A6612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39B113B6" w14:textId="77777777" w:rsidR="009A6612" w:rsidRPr="0064784B" w:rsidRDefault="009A6612" w:rsidP="009A6612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594E0F7F" w14:textId="77777777" w:rsidR="009A6612" w:rsidRPr="0064784B" w:rsidRDefault="009A6612" w:rsidP="009A6612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22B567EF" w14:textId="77777777" w:rsidR="009A6612" w:rsidRPr="0064784B" w:rsidRDefault="009A6612" w:rsidP="009A6612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24610BC6" w14:textId="77777777" w:rsidR="009A6612" w:rsidRPr="0064784B" w:rsidRDefault="009A6612" w:rsidP="009A6612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3A0D7D80" w14:textId="77777777" w:rsidR="009A6612" w:rsidRPr="0064784B" w:rsidRDefault="009A6612" w:rsidP="009A6612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329477C9" w14:textId="77777777" w:rsidR="009A6612" w:rsidRPr="0064784B" w:rsidRDefault="009A6612" w:rsidP="009A6612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570A5F77" w14:textId="35833018" w:rsidR="001A5CF3" w:rsidRDefault="009A6612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</w:t>
      </w:r>
      <w:r w:rsidR="002138A9">
        <w:rPr>
          <w:rFonts w:ascii="Arial" w:hAnsi="Arial" w:cs="Arial"/>
        </w:rPr>
        <w:t>_</w:t>
      </w:r>
    </w:p>
    <w:p w14:paraId="0FA91A6B" w14:textId="77777777" w:rsidR="00BD4968" w:rsidRDefault="00BD4968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59C7B37C" w14:textId="77777777" w:rsidR="00BD4968" w:rsidRPr="0064784B" w:rsidRDefault="00BD4968" w:rsidP="00BD496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5D3D876B" w14:textId="77777777" w:rsidR="00BD4968" w:rsidRPr="0064784B" w:rsidRDefault="00BD4968" w:rsidP="00BD496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1C80F8E0" w14:textId="77777777" w:rsidR="00BD4968" w:rsidRPr="0064784B" w:rsidRDefault="00BD4968" w:rsidP="00BD496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1AD87D86" w14:textId="77777777" w:rsidR="00BD4968" w:rsidRPr="0064784B" w:rsidRDefault="00BD4968" w:rsidP="00BD496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7E54307A" w14:textId="77777777" w:rsidR="00BD4968" w:rsidRPr="0064784B" w:rsidRDefault="00BD4968" w:rsidP="00BD496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7ED4BE5D" w14:textId="77777777" w:rsidR="00BD4968" w:rsidRPr="0064784B" w:rsidRDefault="00BD4968" w:rsidP="00BD496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4297F457" w14:textId="77777777" w:rsidR="00BD4968" w:rsidRPr="0064784B" w:rsidRDefault="00BD4968" w:rsidP="00BD496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5A857F80" w14:textId="77777777" w:rsidR="00BD4968" w:rsidRPr="0064784B" w:rsidRDefault="00BD4968" w:rsidP="00BD496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  <w:noProof/>
          <w:sz w:val="28"/>
          <w:szCs w:val="28"/>
        </w:rPr>
      </w:pPr>
    </w:p>
    <w:p w14:paraId="4E793FCB" w14:textId="77777777" w:rsidR="00BD4968" w:rsidRPr="0064784B" w:rsidRDefault="00BD4968" w:rsidP="00BD496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1C9136F9" w14:textId="77777777" w:rsidR="00BD4968" w:rsidRPr="0064784B" w:rsidRDefault="00BD4968" w:rsidP="00BD496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09F6BB56" w14:textId="77777777" w:rsidR="00BD4968" w:rsidRPr="0064784B" w:rsidRDefault="00BD4968" w:rsidP="00BD496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597D93A7" w14:textId="77777777" w:rsidR="00BD4968" w:rsidRPr="0064784B" w:rsidRDefault="00BD4968" w:rsidP="00BD496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41965D76" w14:textId="77777777" w:rsidR="00BD4968" w:rsidRPr="0064784B" w:rsidRDefault="00BD4968" w:rsidP="00BD496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408C5202" w14:textId="77777777" w:rsidR="00BD4968" w:rsidRPr="0064784B" w:rsidRDefault="00BD4968" w:rsidP="00BD496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6232DDE8" w14:textId="77777777" w:rsidR="00BD4968" w:rsidRPr="0064784B" w:rsidRDefault="00BD4968" w:rsidP="00BD496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5477FC8D" w14:textId="77777777" w:rsidR="00BD4968" w:rsidRPr="0064784B" w:rsidRDefault="00BD4968" w:rsidP="00BD496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1A207CF3" w14:textId="77777777" w:rsidR="00BD4968" w:rsidRPr="0064784B" w:rsidRDefault="00BD4968" w:rsidP="00BD496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</w:t>
      </w:r>
      <w:r>
        <w:rPr>
          <w:rFonts w:ascii="Arial" w:hAnsi="Arial" w:cs="Arial"/>
        </w:rPr>
        <w:t>_</w:t>
      </w:r>
    </w:p>
    <w:p w14:paraId="3CEC8C1B" w14:textId="77777777" w:rsidR="00BD4968" w:rsidRDefault="00BD4968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4AE39132" w14:textId="77777777" w:rsidR="00BD4968" w:rsidRPr="0064784B" w:rsidRDefault="00BD4968" w:rsidP="00BD496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174613B1" w14:textId="77777777" w:rsidR="00BD4968" w:rsidRPr="0064784B" w:rsidRDefault="00BD4968" w:rsidP="00BD496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766E2FAF" w14:textId="77777777" w:rsidR="00BD4968" w:rsidRPr="0064784B" w:rsidRDefault="00BD4968" w:rsidP="00BD496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7C284A3A" w14:textId="77777777" w:rsidR="00BD4968" w:rsidRPr="0064784B" w:rsidRDefault="00BD4968" w:rsidP="00BD496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30B48470" w14:textId="77777777" w:rsidR="00BD4968" w:rsidRPr="0064784B" w:rsidRDefault="00BD4968" w:rsidP="00BD496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18498FC9" w14:textId="77777777" w:rsidR="00BD4968" w:rsidRPr="0064784B" w:rsidRDefault="00BD4968" w:rsidP="00BD496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591DD65A" w14:textId="77777777" w:rsidR="00BD4968" w:rsidRPr="0064784B" w:rsidRDefault="00BD4968" w:rsidP="00BD496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68B52DB5" w14:textId="77777777" w:rsidR="00BD4968" w:rsidRPr="0064784B" w:rsidRDefault="00BD4968" w:rsidP="00BD496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  <w:noProof/>
          <w:sz w:val="28"/>
          <w:szCs w:val="28"/>
        </w:rPr>
      </w:pPr>
    </w:p>
    <w:p w14:paraId="09A771FE" w14:textId="77777777" w:rsidR="00BD4968" w:rsidRPr="0064784B" w:rsidRDefault="00BD4968" w:rsidP="00BD496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77CCCCB3" w14:textId="77777777" w:rsidR="00BD4968" w:rsidRPr="0064784B" w:rsidRDefault="00BD4968" w:rsidP="00BD496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06D5EE69" w14:textId="77777777" w:rsidR="00BD4968" w:rsidRPr="0064784B" w:rsidRDefault="00BD4968" w:rsidP="00BD496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5827DD87" w14:textId="77777777" w:rsidR="00BD4968" w:rsidRPr="0064784B" w:rsidRDefault="00BD4968" w:rsidP="00BD496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0C6A6467" w14:textId="77777777" w:rsidR="00BD4968" w:rsidRPr="0064784B" w:rsidRDefault="00BD4968" w:rsidP="00BD496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689A8D85" w14:textId="77777777" w:rsidR="00BD4968" w:rsidRPr="0064784B" w:rsidRDefault="00BD4968" w:rsidP="00BD496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0C3419CF" w14:textId="77777777" w:rsidR="00BD4968" w:rsidRPr="0064784B" w:rsidRDefault="00BD4968" w:rsidP="00BD496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</w:p>
    <w:p w14:paraId="45CEE2A8" w14:textId="77777777" w:rsidR="00BD4968" w:rsidRPr="0064784B" w:rsidRDefault="00BD4968" w:rsidP="00BD496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2CDA134F" w14:textId="77777777" w:rsidR="00BD4968" w:rsidRPr="0064784B" w:rsidRDefault="00BD4968" w:rsidP="00BD496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</w:t>
      </w:r>
      <w:r>
        <w:rPr>
          <w:rFonts w:ascii="Arial" w:hAnsi="Arial" w:cs="Arial"/>
        </w:rPr>
        <w:t>_</w:t>
      </w:r>
    </w:p>
    <w:p w14:paraId="6B6633F1" w14:textId="77777777" w:rsidR="00BD4968" w:rsidRPr="0064784B" w:rsidRDefault="00BD4968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sectPr w:rsidR="00BD4968" w:rsidRPr="0064784B" w:rsidSect="00BD0CB8">
      <w:pgSz w:w="11900" w:h="16840"/>
      <w:pgMar w:top="709" w:right="1552" w:bottom="993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Book">
    <w:altName w:val="Avenir Book"/>
    <w:charset w:val="00"/>
    <w:family w:val="auto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4F6E"/>
    <w:multiLevelType w:val="hybridMultilevel"/>
    <w:tmpl w:val="045A29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46FE9"/>
    <w:multiLevelType w:val="multilevel"/>
    <w:tmpl w:val="09F8D230"/>
    <w:lvl w:ilvl="0">
      <w:start w:val="1"/>
      <w:numFmt w:val="decimal"/>
      <w:lvlText w:val="%1."/>
      <w:lvlJc w:val="left"/>
      <w:pPr>
        <w:ind w:left="164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362" w:hanging="360"/>
      </w:pPr>
    </w:lvl>
    <w:lvl w:ilvl="2">
      <w:start w:val="1"/>
      <w:numFmt w:val="lowerRoman"/>
      <w:lvlText w:val="%3."/>
      <w:lvlJc w:val="right"/>
      <w:pPr>
        <w:ind w:left="3082" w:hanging="180"/>
      </w:pPr>
    </w:lvl>
    <w:lvl w:ilvl="3">
      <w:start w:val="1"/>
      <w:numFmt w:val="decimal"/>
      <w:lvlText w:val="%4."/>
      <w:lvlJc w:val="left"/>
      <w:pPr>
        <w:ind w:left="3802" w:hanging="360"/>
      </w:pPr>
    </w:lvl>
    <w:lvl w:ilvl="4">
      <w:start w:val="1"/>
      <w:numFmt w:val="lowerLetter"/>
      <w:lvlText w:val="%5."/>
      <w:lvlJc w:val="left"/>
      <w:pPr>
        <w:ind w:left="4522" w:hanging="360"/>
      </w:pPr>
    </w:lvl>
    <w:lvl w:ilvl="5">
      <w:start w:val="1"/>
      <w:numFmt w:val="lowerRoman"/>
      <w:lvlText w:val="%6."/>
      <w:lvlJc w:val="right"/>
      <w:pPr>
        <w:ind w:left="5242" w:hanging="180"/>
      </w:pPr>
    </w:lvl>
    <w:lvl w:ilvl="6">
      <w:start w:val="1"/>
      <w:numFmt w:val="decimal"/>
      <w:lvlText w:val="%7."/>
      <w:lvlJc w:val="left"/>
      <w:pPr>
        <w:ind w:left="5962" w:hanging="360"/>
      </w:pPr>
    </w:lvl>
    <w:lvl w:ilvl="7">
      <w:start w:val="1"/>
      <w:numFmt w:val="lowerLetter"/>
      <w:lvlText w:val="%8."/>
      <w:lvlJc w:val="left"/>
      <w:pPr>
        <w:ind w:left="6682" w:hanging="360"/>
      </w:pPr>
    </w:lvl>
    <w:lvl w:ilvl="8">
      <w:start w:val="1"/>
      <w:numFmt w:val="lowerRoman"/>
      <w:lvlText w:val="%9."/>
      <w:lvlJc w:val="right"/>
      <w:pPr>
        <w:ind w:left="7402" w:hanging="180"/>
      </w:pPr>
    </w:lvl>
  </w:abstractNum>
  <w:abstractNum w:abstractNumId="2" w15:restartNumberingAfterBreak="0">
    <w:nsid w:val="0A480B64"/>
    <w:multiLevelType w:val="hybridMultilevel"/>
    <w:tmpl w:val="D772F1E2"/>
    <w:lvl w:ilvl="0" w:tplc="BBDA45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F4196"/>
    <w:multiLevelType w:val="hybridMultilevel"/>
    <w:tmpl w:val="10722F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1771BE"/>
    <w:multiLevelType w:val="multilevel"/>
    <w:tmpl w:val="52F6FC1A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416F0"/>
    <w:multiLevelType w:val="hybridMultilevel"/>
    <w:tmpl w:val="09F8D230"/>
    <w:lvl w:ilvl="0" w:tplc="546C325E">
      <w:start w:val="1"/>
      <w:numFmt w:val="decimal"/>
      <w:lvlText w:val="%1."/>
      <w:lvlJc w:val="left"/>
      <w:pPr>
        <w:ind w:left="164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362" w:hanging="360"/>
      </w:pPr>
    </w:lvl>
    <w:lvl w:ilvl="2" w:tplc="0C09001B" w:tentative="1">
      <w:start w:val="1"/>
      <w:numFmt w:val="lowerRoman"/>
      <w:lvlText w:val="%3."/>
      <w:lvlJc w:val="right"/>
      <w:pPr>
        <w:ind w:left="3082" w:hanging="180"/>
      </w:pPr>
    </w:lvl>
    <w:lvl w:ilvl="3" w:tplc="0C09000F" w:tentative="1">
      <w:start w:val="1"/>
      <w:numFmt w:val="decimal"/>
      <w:lvlText w:val="%4."/>
      <w:lvlJc w:val="left"/>
      <w:pPr>
        <w:ind w:left="3802" w:hanging="360"/>
      </w:pPr>
    </w:lvl>
    <w:lvl w:ilvl="4" w:tplc="0C090019" w:tentative="1">
      <w:start w:val="1"/>
      <w:numFmt w:val="lowerLetter"/>
      <w:lvlText w:val="%5."/>
      <w:lvlJc w:val="left"/>
      <w:pPr>
        <w:ind w:left="4522" w:hanging="360"/>
      </w:pPr>
    </w:lvl>
    <w:lvl w:ilvl="5" w:tplc="0C09001B" w:tentative="1">
      <w:start w:val="1"/>
      <w:numFmt w:val="lowerRoman"/>
      <w:lvlText w:val="%6."/>
      <w:lvlJc w:val="right"/>
      <w:pPr>
        <w:ind w:left="5242" w:hanging="180"/>
      </w:pPr>
    </w:lvl>
    <w:lvl w:ilvl="6" w:tplc="0C09000F" w:tentative="1">
      <w:start w:val="1"/>
      <w:numFmt w:val="decimal"/>
      <w:lvlText w:val="%7."/>
      <w:lvlJc w:val="left"/>
      <w:pPr>
        <w:ind w:left="5962" w:hanging="360"/>
      </w:pPr>
    </w:lvl>
    <w:lvl w:ilvl="7" w:tplc="0C090019" w:tentative="1">
      <w:start w:val="1"/>
      <w:numFmt w:val="lowerLetter"/>
      <w:lvlText w:val="%8."/>
      <w:lvlJc w:val="left"/>
      <w:pPr>
        <w:ind w:left="6682" w:hanging="360"/>
      </w:pPr>
    </w:lvl>
    <w:lvl w:ilvl="8" w:tplc="0C09001B" w:tentative="1">
      <w:start w:val="1"/>
      <w:numFmt w:val="lowerRoman"/>
      <w:lvlText w:val="%9."/>
      <w:lvlJc w:val="right"/>
      <w:pPr>
        <w:ind w:left="7402" w:hanging="180"/>
      </w:pPr>
    </w:lvl>
  </w:abstractNum>
  <w:abstractNum w:abstractNumId="6" w15:restartNumberingAfterBreak="0">
    <w:nsid w:val="174A2CDB"/>
    <w:multiLevelType w:val="hybridMultilevel"/>
    <w:tmpl w:val="1CAAEBB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8A77D6"/>
    <w:multiLevelType w:val="hybridMultilevel"/>
    <w:tmpl w:val="4B52092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981266"/>
    <w:multiLevelType w:val="hybridMultilevel"/>
    <w:tmpl w:val="C96EF7FE"/>
    <w:lvl w:ilvl="0" w:tplc="E72C13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214C0D"/>
    <w:multiLevelType w:val="hybridMultilevel"/>
    <w:tmpl w:val="94643866"/>
    <w:lvl w:ilvl="0" w:tplc="72C424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715495"/>
    <w:multiLevelType w:val="hybridMultilevel"/>
    <w:tmpl w:val="459E2A50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0902BD"/>
    <w:multiLevelType w:val="hybridMultilevel"/>
    <w:tmpl w:val="728A8C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A37E5"/>
    <w:multiLevelType w:val="hybridMultilevel"/>
    <w:tmpl w:val="032CEFC8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9B0CE3"/>
    <w:multiLevelType w:val="hybridMultilevel"/>
    <w:tmpl w:val="C23C10FA"/>
    <w:lvl w:ilvl="0" w:tplc="9176C37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D2219"/>
    <w:multiLevelType w:val="hybridMultilevel"/>
    <w:tmpl w:val="A2865644"/>
    <w:lvl w:ilvl="0" w:tplc="72C424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717EEB"/>
    <w:multiLevelType w:val="hybridMultilevel"/>
    <w:tmpl w:val="457C1B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BAD27A9A">
      <w:start w:val="1"/>
      <w:numFmt w:val="lowerLetter"/>
      <w:lvlText w:val="%2)"/>
      <w:lvlJc w:val="left"/>
      <w:pPr>
        <w:ind w:left="1080" w:hanging="360"/>
      </w:pPr>
      <w:rPr>
        <w:rFonts w:ascii="Arial" w:hAnsi="Arial" w:cs="Arial" w:hint="default"/>
        <w:sz w:val="24"/>
        <w:szCs w:val="24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5911358"/>
    <w:multiLevelType w:val="hybridMultilevel"/>
    <w:tmpl w:val="C764D00A"/>
    <w:lvl w:ilvl="0" w:tplc="CB6C9BB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C6589"/>
    <w:multiLevelType w:val="hybridMultilevel"/>
    <w:tmpl w:val="028650D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8C439B9"/>
    <w:multiLevelType w:val="hybridMultilevel"/>
    <w:tmpl w:val="FA624EA6"/>
    <w:lvl w:ilvl="0" w:tplc="09D6D20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931F9A"/>
    <w:multiLevelType w:val="hybridMultilevel"/>
    <w:tmpl w:val="F8822766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004E18"/>
    <w:multiLevelType w:val="hybridMultilevel"/>
    <w:tmpl w:val="080860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3F06CE"/>
    <w:multiLevelType w:val="hybridMultilevel"/>
    <w:tmpl w:val="96B08C2E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567630EB"/>
    <w:multiLevelType w:val="hybridMultilevel"/>
    <w:tmpl w:val="B5F60B04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C735B0"/>
    <w:multiLevelType w:val="hybridMultilevel"/>
    <w:tmpl w:val="C764D00A"/>
    <w:lvl w:ilvl="0" w:tplc="CB6C9BB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6757B1"/>
    <w:multiLevelType w:val="hybridMultilevel"/>
    <w:tmpl w:val="D2FE0AB6"/>
    <w:lvl w:ilvl="0" w:tplc="2968EA66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34D450F"/>
    <w:multiLevelType w:val="hybridMultilevel"/>
    <w:tmpl w:val="414EC7C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45F69F3"/>
    <w:multiLevelType w:val="hybridMultilevel"/>
    <w:tmpl w:val="313AC5C8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6923623"/>
    <w:multiLevelType w:val="hybridMultilevel"/>
    <w:tmpl w:val="61E88FAE"/>
    <w:lvl w:ilvl="0" w:tplc="2AAED53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98D0694"/>
    <w:multiLevelType w:val="hybridMultilevel"/>
    <w:tmpl w:val="52F6FC1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E493F3D"/>
    <w:multiLevelType w:val="hybridMultilevel"/>
    <w:tmpl w:val="5CF0DC38"/>
    <w:lvl w:ilvl="0" w:tplc="72C424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01C3EE3"/>
    <w:multiLevelType w:val="hybridMultilevel"/>
    <w:tmpl w:val="A80AF0B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33100B"/>
    <w:multiLevelType w:val="hybridMultilevel"/>
    <w:tmpl w:val="E27AF548"/>
    <w:lvl w:ilvl="0" w:tplc="60D8998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5E02FF"/>
    <w:multiLevelType w:val="hybridMultilevel"/>
    <w:tmpl w:val="DE864BA0"/>
    <w:lvl w:ilvl="0" w:tplc="D2A4833A">
      <w:start w:val="1"/>
      <w:numFmt w:val="lowerLetter"/>
      <w:lvlText w:val="%1)"/>
      <w:lvlJc w:val="left"/>
      <w:pPr>
        <w:ind w:left="138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CE77DE5"/>
    <w:multiLevelType w:val="hybridMultilevel"/>
    <w:tmpl w:val="ECE23FA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9B42E8"/>
    <w:multiLevelType w:val="hybridMultilevel"/>
    <w:tmpl w:val="DCB6AD1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29"/>
  </w:num>
  <w:num w:numId="5">
    <w:abstractNumId w:val="32"/>
  </w:num>
  <w:num w:numId="6">
    <w:abstractNumId w:val="27"/>
  </w:num>
  <w:num w:numId="7">
    <w:abstractNumId w:val="26"/>
  </w:num>
  <w:num w:numId="8">
    <w:abstractNumId w:val="22"/>
  </w:num>
  <w:num w:numId="9">
    <w:abstractNumId w:val="10"/>
  </w:num>
  <w:num w:numId="10">
    <w:abstractNumId w:val="31"/>
  </w:num>
  <w:num w:numId="11">
    <w:abstractNumId w:val="1"/>
  </w:num>
  <w:num w:numId="12">
    <w:abstractNumId w:val="9"/>
  </w:num>
  <w:num w:numId="13">
    <w:abstractNumId w:val="30"/>
  </w:num>
  <w:num w:numId="14">
    <w:abstractNumId w:val="14"/>
  </w:num>
  <w:num w:numId="15">
    <w:abstractNumId w:val="13"/>
  </w:num>
  <w:num w:numId="16">
    <w:abstractNumId w:val="21"/>
  </w:num>
  <w:num w:numId="17">
    <w:abstractNumId w:val="20"/>
  </w:num>
  <w:num w:numId="18">
    <w:abstractNumId w:val="12"/>
  </w:num>
  <w:num w:numId="19">
    <w:abstractNumId w:val="18"/>
  </w:num>
  <w:num w:numId="20">
    <w:abstractNumId w:val="34"/>
  </w:num>
  <w:num w:numId="21">
    <w:abstractNumId w:val="6"/>
  </w:num>
  <w:num w:numId="22">
    <w:abstractNumId w:val="28"/>
  </w:num>
  <w:num w:numId="23">
    <w:abstractNumId w:val="19"/>
  </w:num>
  <w:num w:numId="24">
    <w:abstractNumId w:val="24"/>
  </w:num>
  <w:num w:numId="25">
    <w:abstractNumId w:val="7"/>
  </w:num>
  <w:num w:numId="26">
    <w:abstractNumId w:val="25"/>
  </w:num>
  <w:num w:numId="27">
    <w:abstractNumId w:val="33"/>
  </w:num>
  <w:num w:numId="28">
    <w:abstractNumId w:val="17"/>
  </w:num>
  <w:num w:numId="29">
    <w:abstractNumId w:val="4"/>
  </w:num>
  <w:num w:numId="30">
    <w:abstractNumId w:val="15"/>
  </w:num>
  <w:num w:numId="31">
    <w:abstractNumId w:val="0"/>
  </w:num>
  <w:num w:numId="32">
    <w:abstractNumId w:val="11"/>
  </w:num>
  <w:num w:numId="33">
    <w:abstractNumId w:val="16"/>
  </w:num>
  <w:num w:numId="34">
    <w:abstractNumId w:val="23"/>
  </w:num>
  <w:num w:numId="35">
    <w:abstractNumId w:val="2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RINT Emily [Ashdale Secondary College]">
    <w15:presenceInfo w15:providerId="AD" w15:userId="S::emily.print@education.wa.edu.au::4728b3ca-9fc0-486e-89ec-1199d22cb5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B03"/>
    <w:rsid w:val="000012D0"/>
    <w:rsid w:val="0000169E"/>
    <w:rsid w:val="000464F7"/>
    <w:rsid w:val="000665B7"/>
    <w:rsid w:val="000825CE"/>
    <w:rsid w:val="000A118F"/>
    <w:rsid w:val="000D0D6C"/>
    <w:rsid w:val="000D2B52"/>
    <w:rsid w:val="000D5AB3"/>
    <w:rsid w:val="000E4FDD"/>
    <w:rsid w:val="00136D6B"/>
    <w:rsid w:val="00175CCD"/>
    <w:rsid w:val="001A5CF3"/>
    <w:rsid w:val="001A78F7"/>
    <w:rsid w:val="001E307A"/>
    <w:rsid w:val="00212597"/>
    <w:rsid w:val="002138A9"/>
    <w:rsid w:val="002155FF"/>
    <w:rsid w:val="00236E77"/>
    <w:rsid w:val="002500F5"/>
    <w:rsid w:val="0027135C"/>
    <w:rsid w:val="00274711"/>
    <w:rsid w:val="00275333"/>
    <w:rsid w:val="00281122"/>
    <w:rsid w:val="002A1A53"/>
    <w:rsid w:val="002D271E"/>
    <w:rsid w:val="002D6679"/>
    <w:rsid w:val="002E3255"/>
    <w:rsid w:val="002F1353"/>
    <w:rsid w:val="00322160"/>
    <w:rsid w:val="00336AE3"/>
    <w:rsid w:val="00355D61"/>
    <w:rsid w:val="00355FEF"/>
    <w:rsid w:val="00370CF2"/>
    <w:rsid w:val="00382F70"/>
    <w:rsid w:val="003A57E8"/>
    <w:rsid w:val="003B4C30"/>
    <w:rsid w:val="003C39D3"/>
    <w:rsid w:val="003C733E"/>
    <w:rsid w:val="003D3646"/>
    <w:rsid w:val="003E3129"/>
    <w:rsid w:val="00404D3D"/>
    <w:rsid w:val="00405B4F"/>
    <w:rsid w:val="00435F99"/>
    <w:rsid w:val="0045061E"/>
    <w:rsid w:val="00453A2D"/>
    <w:rsid w:val="0045467B"/>
    <w:rsid w:val="004B0566"/>
    <w:rsid w:val="004B15E0"/>
    <w:rsid w:val="004B7B46"/>
    <w:rsid w:val="004C21C6"/>
    <w:rsid w:val="004C520F"/>
    <w:rsid w:val="004D6F48"/>
    <w:rsid w:val="00505A63"/>
    <w:rsid w:val="00507195"/>
    <w:rsid w:val="00520246"/>
    <w:rsid w:val="005449F5"/>
    <w:rsid w:val="005A2B12"/>
    <w:rsid w:val="005F3317"/>
    <w:rsid w:val="006472FF"/>
    <w:rsid w:val="0064784B"/>
    <w:rsid w:val="00653665"/>
    <w:rsid w:val="00664ACB"/>
    <w:rsid w:val="006769A3"/>
    <w:rsid w:val="00687FAE"/>
    <w:rsid w:val="00692C92"/>
    <w:rsid w:val="006C665B"/>
    <w:rsid w:val="006E4B82"/>
    <w:rsid w:val="006F2F75"/>
    <w:rsid w:val="007367B4"/>
    <w:rsid w:val="0077396A"/>
    <w:rsid w:val="007E5C1B"/>
    <w:rsid w:val="0080656F"/>
    <w:rsid w:val="008212AF"/>
    <w:rsid w:val="00825D9D"/>
    <w:rsid w:val="008329D5"/>
    <w:rsid w:val="00863411"/>
    <w:rsid w:val="008766A8"/>
    <w:rsid w:val="00882871"/>
    <w:rsid w:val="00890BBB"/>
    <w:rsid w:val="008A69C6"/>
    <w:rsid w:val="008B1435"/>
    <w:rsid w:val="008C3BDA"/>
    <w:rsid w:val="008D0B4D"/>
    <w:rsid w:val="008E6B8A"/>
    <w:rsid w:val="008F3B69"/>
    <w:rsid w:val="008F55E0"/>
    <w:rsid w:val="00903B03"/>
    <w:rsid w:val="009166A9"/>
    <w:rsid w:val="00923F4D"/>
    <w:rsid w:val="00932B07"/>
    <w:rsid w:val="00952182"/>
    <w:rsid w:val="00960DA1"/>
    <w:rsid w:val="009743C6"/>
    <w:rsid w:val="009A6612"/>
    <w:rsid w:val="009A73E4"/>
    <w:rsid w:val="009B139B"/>
    <w:rsid w:val="009B1567"/>
    <w:rsid w:val="009C1A5E"/>
    <w:rsid w:val="009C5BDF"/>
    <w:rsid w:val="009F3B35"/>
    <w:rsid w:val="00A079DB"/>
    <w:rsid w:val="00A105BF"/>
    <w:rsid w:val="00A10A3D"/>
    <w:rsid w:val="00A61522"/>
    <w:rsid w:val="00A843CA"/>
    <w:rsid w:val="00A916E5"/>
    <w:rsid w:val="00A95D1B"/>
    <w:rsid w:val="00A95E36"/>
    <w:rsid w:val="00AA5B86"/>
    <w:rsid w:val="00AE4B13"/>
    <w:rsid w:val="00B4475C"/>
    <w:rsid w:val="00B44B6D"/>
    <w:rsid w:val="00B559E4"/>
    <w:rsid w:val="00B55D59"/>
    <w:rsid w:val="00B631AD"/>
    <w:rsid w:val="00B65163"/>
    <w:rsid w:val="00B67B2C"/>
    <w:rsid w:val="00B84813"/>
    <w:rsid w:val="00B91B8F"/>
    <w:rsid w:val="00B96AE0"/>
    <w:rsid w:val="00BB25C3"/>
    <w:rsid w:val="00BC126F"/>
    <w:rsid w:val="00BD0CB8"/>
    <w:rsid w:val="00BD4968"/>
    <w:rsid w:val="00BF5D07"/>
    <w:rsid w:val="00BF790E"/>
    <w:rsid w:val="00C06FC4"/>
    <w:rsid w:val="00C12A0C"/>
    <w:rsid w:val="00C3799D"/>
    <w:rsid w:val="00C564BF"/>
    <w:rsid w:val="00CB0635"/>
    <w:rsid w:val="00CE2E28"/>
    <w:rsid w:val="00CE629B"/>
    <w:rsid w:val="00CF0C04"/>
    <w:rsid w:val="00CF7B37"/>
    <w:rsid w:val="00D01143"/>
    <w:rsid w:val="00D013B2"/>
    <w:rsid w:val="00D03C69"/>
    <w:rsid w:val="00D05D91"/>
    <w:rsid w:val="00D16B49"/>
    <w:rsid w:val="00D214F0"/>
    <w:rsid w:val="00D32D4E"/>
    <w:rsid w:val="00D475C3"/>
    <w:rsid w:val="00D62CDC"/>
    <w:rsid w:val="00D774EC"/>
    <w:rsid w:val="00DA2F67"/>
    <w:rsid w:val="00DB1F4F"/>
    <w:rsid w:val="00DC060C"/>
    <w:rsid w:val="00DC57AC"/>
    <w:rsid w:val="00DD0249"/>
    <w:rsid w:val="00E13F59"/>
    <w:rsid w:val="00E14A39"/>
    <w:rsid w:val="00E14C58"/>
    <w:rsid w:val="00E4266B"/>
    <w:rsid w:val="00E652DE"/>
    <w:rsid w:val="00E75EDF"/>
    <w:rsid w:val="00E956AE"/>
    <w:rsid w:val="00E96709"/>
    <w:rsid w:val="00EB717C"/>
    <w:rsid w:val="00EC090A"/>
    <w:rsid w:val="00EC4283"/>
    <w:rsid w:val="00EC7A4A"/>
    <w:rsid w:val="00ED1118"/>
    <w:rsid w:val="00ED12BC"/>
    <w:rsid w:val="00ED4529"/>
    <w:rsid w:val="00EF671A"/>
    <w:rsid w:val="00EF6E15"/>
    <w:rsid w:val="00F5488A"/>
    <w:rsid w:val="00F5722C"/>
    <w:rsid w:val="00F67D05"/>
    <w:rsid w:val="00F745AA"/>
    <w:rsid w:val="00F85340"/>
    <w:rsid w:val="00FA245D"/>
    <w:rsid w:val="00FC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62188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venir Book" w:eastAsiaTheme="minorEastAsia" w:hAnsi="Avenir Book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03B03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F4D"/>
    <w:pPr>
      <w:ind w:left="720"/>
      <w:contextualSpacing/>
    </w:pPr>
  </w:style>
  <w:style w:type="table" w:styleId="TableGrid">
    <w:name w:val="Table Grid"/>
    <w:basedOn w:val="TableNormal"/>
    <w:uiPriority w:val="59"/>
    <w:rsid w:val="008E6B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475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75C"/>
    <w:rPr>
      <w:rFonts w:ascii="Lucida Grande" w:eastAsiaTheme="minorHAnsi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E4266B"/>
    <w:rPr>
      <w:rFonts w:asciiTheme="minorHAnsi" w:eastAsiaTheme="minorHAnsi" w:hAnsiTheme="minorHAnsi"/>
      <w:sz w:val="22"/>
      <w:szCs w:val="22"/>
    </w:rPr>
  </w:style>
  <w:style w:type="paragraph" w:styleId="Header">
    <w:name w:val="header"/>
    <w:basedOn w:val="Normal"/>
    <w:link w:val="HeaderChar"/>
    <w:rsid w:val="009A73E4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9A73E4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AA5B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5B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5B86"/>
    <w:rPr>
      <w:rFonts w:asciiTheme="minorHAnsi" w:eastAsia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5B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5B86"/>
    <w:rPr>
      <w:rFonts w:asciiTheme="minorHAnsi" w:eastAsiaTheme="minorHAnsi" w:hAnsi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6495AC1-EE76-9F4A-97AE-63E8DFA09B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FCD632-BDA2-4044-8643-31E56AB5CB4A}"/>
</file>

<file path=customXml/itemProps3.xml><?xml version="1.0" encoding="utf-8"?>
<ds:datastoreItem xmlns:ds="http://schemas.openxmlformats.org/officeDocument/2006/customXml" ds:itemID="{E4F5E5EA-B44A-4381-A7CA-AB17403BB4E7}"/>
</file>

<file path=customXml/itemProps4.xml><?xml version="1.0" encoding="utf-8"?>
<ds:datastoreItem xmlns:ds="http://schemas.openxmlformats.org/officeDocument/2006/customXml" ds:itemID="{24104F81-692F-4594-895E-7E59EC5D71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2710</Words>
  <Characters>15448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CUNNINGHAM Kate [Southern River College]</cp:lastModifiedBy>
  <cp:revision>3</cp:revision>
  <cp:lastPrinted>2021-05-13T04:50:00Z</cp:lastPrinted>
  <dcterms:created xsi:type="dcterms:W3CDTF">2021-05-13T04:45:00Z</dcterms:created>
  <dcterms:modified xsi:type="dcterms:W3CDTF">2021-05-13T04:50:00Z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299200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