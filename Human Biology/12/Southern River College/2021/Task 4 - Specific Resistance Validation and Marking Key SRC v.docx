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546F" w14:textId="59C36C6F" w:rsidR="0071276B" w:rsidRDefault="001925D9" w:rsidP="00641C7C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923C666" wp14:editId="2C7F1C5C">
            <wp:extent cx="819150" cy="400050"/>
            <wp:effectExtent l="0" t="0" r="0" b="0"/>
            <wp:docPr id="19" name="Picture 19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, company name&#10;&#10;Description automatically generated"/>
                    <pic:cNvPicPr/>
                  </pic:nvPicPr>
                  <pic:blipFill rotWithShape="1">
                    <a:blip r:embed="rId5"/>
                    <a:srcRect t="19792" b="19791"/>
                    <a:stretch/>
                  </pic:blipFill>
                  <pic:spPr bwMode="auto">
                    <a:xfrm>
                      <a:off x="0" y="0"/>
                      <a:ext cx="819150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4421" w:rsidRPr="00F24421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595137" wp14:editId="1607CB19">
                <wp:simplePos x="0" y="0"/>
                <wp:positionH relativeFrom="margin">
                  <wp:posOffset>774309</wp:posOffset>
                </wp:positionH>
                <wp:positionV relativeFrom="paragraph">
                  <wp:posOffset>-200221</wp:posOffset>
                </wp:positionV>
                <wp:extent cx="5438775" cy="7239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330CA4" w14:textId="77777777" w:rsidR="00F24421" w:rsidRPr="00B411DB" w:rsidRDefault="00F24421" w:rsidP="00F24421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32"/>
                              </w:rPr>
                              <w:t xml:space="preserve">Year 12 Human Biology </w:t>
                            </w:r>
                          </w:p>
                          <w:p w14:paraId="5378B722" w14:textId="3F1E160B" w:rsidR="00F24421" w:rsidRPr="00B411DB" w:rsidRDefault="00F24421" w:rsidP="00F24421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32"/>
                              </w:rPr>
                              <w:t>Unit 3:</w:t>
                            </w:r>
                            <w:r w:rsidRPr="00B411DB">
                              <w:rPr>
                                <w:b/>
                                <w:color w:val="262626" w:themeColor="text1" w:themeTint="D9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32"/>
                              </w:rPr>
                              <w:t>Extended Response – Specific Resistance (5%)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5951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.95pt;margin-top:-15.75pt;width:428.25pt;height:57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" fillcolor="white [3201]" stroked="f" strokeweight=".5pt">
                <v:textbox>
                  <w:txbxContent>
                    <w:p w14:paraId="3A330CA4" w14:textId="77777777" w:rsidR="00F24421" w:rsidRPr="00B411DB" w:rsidRDefault="00F24421" w:rsidP="00F24421">
                      <w:pPr>
                        <w:jc w:val="center"/>
                        <w:rPr>
                          <w:b/>
                          <w:color w:val="262626" w:themeColor="text1" w:themeTint="D9"/>
                          <w:sz w:val="32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32"/>
                        </w:rPr>
                        <w:t xml:space="preserve">Year 12 Human Biology </w:t>
                      </w:r>
                    </w:p>
                    <w:p w14:paraId="5378B722" w14:textId="3F1E160B" w:rsidR="00F24421" w:rsidRPr="00B411DB" w:rsidRDefault="00F24421" w:rsidP="00F24421">
                      <w:pPr>
                        <w:jc w:val="center"/>
                        <w:rPr>
                          <w:b/>
                          <w:color w:val="262626" w:themeColor="text1" w:themeTint="D9"/>
                          <w:sz w:val="32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32"/>
                        </w:rPr>
                        <w:t>Unit 3:</w:t>
                      </w:r>
                      <w:r w:rsidRPr="00B411DB">
                        <w:rPr>
                          <w:b/>
                          <w:color w:val="262626" w:themeColor="text1" w:themeTint="D9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262626" w:themeColor="text1" w:themeTint="D9"/>
                          <w:sz w:val="32"/>
                        </w:rPr>
                        <w:t>Extended Response – Specific Resistance (5%)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972592" w14:textId="4389408F" w:rsidR="00F24421" w:rsidRDefault="00F24421" w:rsidP="00641C7C">
      <w:pPr>
        <w:rPr>
          <w:b/>
          <w:sz w:val="36"/>
          <w:szCs w:val="36"/>
        </w:rPr>
      </w:pPr>
    </w:p>
    <w:p w14:paraId="3BE3C591" w14:textId="77777777" w:rsidR="001925D9" w:rsidRDefault="001925D9" w:rsidP="001925D9">
      <w:pPr>
        <w:spacing w:line="360" w:lineRule="auto"/>
        <w:rPr>
          <w:noProof/>
          <w:sz w:val="28"/>
          <w:szCs w:val="28"/>
        </w:rPr>
      </w:pPr>
    </w:p>
    <w:p w14:paraId="1F3CA05C" w14:textId="0E6B0D24" w:rsidR="001925D9" w:rsidRPr="0064784B" w:rsidRDefault="001925D9" w:rsidP="001925D9">
      <w:pPr>
        <w:spacing w:line="360" w:lineRule="auto"/>
        <w:rPr>
          <w:noProof/>
          <w:sz w:val="28"/>
          <w:szCs w:val="28"/>
        </w:rPr>
      </w:pPr>
      <w:r w:rsidRPr="0064784B">
        <w:rPr>
          <w:noProof/>
          <w:sz w:val="28"/>
          <w:szCs w:val="28"/>
        </w:rPr>
        <w:t>Name _____________________________</w:t>
      </w:r>
    </w:p>
    <w:p w14:paraId="73E0B41F" w14:textId="77777777" w:rsidR="001925D9" w:rsidRPr="005049C0" w:rsidRDefault="001925D9" w:rsidP="001925D9">
      <w:pPr>
        <w:rPr>
          <w:noProof/>
          <w:sz w:val="28"/>
          <w:szCs w:val="28"/>
        </w:rPr>
      </w:pPr>
      <w:r w:rsidRPr="0064784B">
        <w:rPr>
          <w:noProof/>
          <w:sz w:val="28"/>
          <w:szCs w:val="28"/>
        </w:rPr>
        <w:t>Teacher</w:t>
      </w:r>
      <w:r>
        <w:rPr>
          <w:noProof/>
          <w:sz w:val="28"/>
          <w:szCs w:val="28"/>
        </w:rPr>
        <w:t xml:space="preserve">     Mrs Cunningham</w:t>
      </w:r>
    </w:p>
    <w:p w14:paraId="6E60891A" w14:textId="77777777" w:rsidR="001925D9" w:rsidRDefault="001925D9" w:rsidP="00641C7C">
      <w:pPr>
        <w:rPr>
          <w:b/>
          <w:sz w:val="36"/>
          <w:szCs w:val="36"/>
        </w:rPr>
      </w:pPr>
    </w:p>
    <w:p w14:paraId="2D729432" w14:textId="4F00C17C" w:rsidR="00F24421" w:rsidRPr="007A3539" w:rsidRDefault="00F24421" w:rsidP="00F24421">
      <w:pPr>
        <w:widowControl w:val="0"/>
        <w:autoSpaceDE w:val="0"/>
        <w:autoSpaceDN w:val="0"/>
        <w:adjustRightInd w:val="0"/>
        <w:ind w:left="5761" w:hanging="5761"/>
        <w:rPr>
          <w:rFonts w:eastAsiaTheme="minorEastAsia"/>
          <w:bCs/>
          <w:color w:val="000000" w:themeColor="text1"/>
          <w:spacing w:val="0"/>
          <w:sz w:val="24"/>
          <w:szCs w:val="24"/>
          <w:lang w:val="en-US" w:eastAsia="ja-JP"/>
        </w:rPr>
      </w:pPr>
      <w:r>
        <w:rPr>
          <w:b/>
          <w:sz w:val="32"/>
          <w:szCs w:val="32"/>
        </w:rPr>
        <w:t>Task 4</w:t>
      </w:r>
      <w:r w:rsidRPr="007A3539">
        <w:rPr>
          <w:rFonts w:eastAsiaTheme="minorEastAsia"/>
          <w:bCs/>
          <w:color w:val="000000" w:themeColor="text1"/>
          <w:spacing w:val="0"/>
          <w:sz w:val="24"/>
          <w:szCs w:val="24"/>
          <w:lang w:val="en-US" w:eastAsia="ja-JP"/>
        </w:rPr>
        <w:t xml:space="preserve"> </w:t>
      </w:r>
      <w:r>
        <w:rPr>
          <w:rFonts w:eastAsiaTheme="minorEastAsia"/>
          <w:bCs/>
          <w:color w:val="000000" w:themeColor="text1"/>
          <w:spacing w:val="0"/>
          <w:sz w:val="24"/>
          <w:szCs w:val="24"/>
          <w:lang w:val="en-US" w:eastAsia="ja-JP"/>
        </w:rPr>
        <w:tab/>
      </w:r>
      <w:r w:rsidRPr="007A3539">
        <w:rPr>
          <w:rFonts w:eastAsiaTheme="minorEastAsia"/>
          <w:b/>
          <w:bCs/>
          <w:color w:val="000000" w:themeColor="text1"/>
          <w:spacing w:val="0"/>
          <w:sz w:val="32"/>
          <w:szCs w:val="24"/>
          <w:lang w:val="en-US" w:eastAsia="ja-JP"/>
        </w:rPr>
        <w:br/>
      </w:r>
    </w:p>
    <w:p w14:paraId="1FAC1C4E" w14:textId="0A58F05F" w:rsidR="00F24421" w:rsidRDefault="00F24421" w:rsidP="00F24421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/>
          <w:bCs/>
          <w:color w:val="000000" w:themeColor="text1"/>
          <w:spacing w:val="0"/>
          <w:sz w:val="32"/>
          <w:szCs w:val="24"/>
          <w:lang w:val="en-US" w:eastAsia="ja-JP"/>
        </w:rPr>
      </w:pPr>
      <w:r w:rsidRPr="00C325B8">
        <w:rPr>
          <w:rFonts w:eastAsiaTheme="minorEastAsia"/>
          <w:b/>
          <w:bCs/>
          <w:spacing w:val="0"/>
          <w:sz w:val="24"/>
          <w:szCs w:val="24"/>
          <w:lang w:val="en-US" w:eastAsia="ja-JP"/>
        </w:rPr>
        <w:t xml:space="preserve">TYPE:  </w:t>
      </w:r>
      <w:r>
        <w:rPr>
          <w:rFonts w:eastAsiaTheme="minorEastAsia"/>
          <w:bCs/>
          <w:spacing w:val="0"/>
          <w:sz w:val="24"/>
          <w:szCs w:val="24"/>
          <w:lang w:val="en-US" w:eastAsia="ja-JP"/>
        </w:rPr>
        <w:t xml:space="preserve">Extended Response </w:t>
      </w:r>
      <w:r>
        <w:rPr>
          <w:rFonts w:eastAsiaTheme="minorEastAsia"/>
          <w:bCs/>
          <w:spacing w:val="0"/>
          <w:sz w:val="24"/>
          <w:szCs w:val="24"/>
          <w:lang w:val="en-US" w:eastAsia="ja-JP"/>
        </w:rPr>
        <w:tab/>
      </w:r>
      <w:r>
        <w:rPr>
          <w:rFonts w:eastAsiaTheme="minorEastAsia"/>
          <w:bCs/>
          <w:spacing w:val="0"/>
          <w:sz w:val="24"/>
          <w:szCs w:val="24"/>
          <w:lang w:val="en-US" w:eastAsia="ja-JP"/>
        </w:rPr>
        <w:tab/>
      </w:r>
      <w:r>
        <w:rPr>
          <w:rFonts w:eastAsiaTheme="minorEastAsia"/>
          <w:bCs/>
          <w:spacing w:val="0"/>
          <w:sz w:val="24"/>
          <w:szCs w:val="24"/>
          <w:lang w:val="en-US" w:eastAsia="ja-JP"/>
        </w:rPr>
        <w:tab/>
      </w:r>
      <w:r>
        <w:rPr>
          <w:rFonts w:eastAsiaTheme="minorEastAsia"/>
          <w:bCs/>
          <w:spacing w:val="0"/>
          <w:sz w:val="24"/>
          <w:szCs w:val="24"/>
          <w:lang w:val="en-US" w:eastAsia="ja-JP"/>
        </w:rPr>
        <w:tab/>
      </w:r>
      <w:r>
        <w:rPr>
          <w:rFonts w:eastAsiaTheme="minorEastAsia"/>
          <w:b/>
          <w:bCs/>
          <w:color w:val="000000" w:themeColor="text1"/>
          <w:spacing w:val="0"/>
          <w:sz w:val="32"/>
          <w:szCs w:val="24"/>
          <w:lang w:val="en-US" w:eastAsia="ja-JP"/>
        </w:rPr>
        <w:tab/>
      </w:r>
    </w:p>
    <w:p w14:paraId="16DC56F6" w14:textId="42A8E48C" w:rsidR="00F24421" w:rsidRDefault="00F24421" w:rsidP="00F24421">
      <w:pPr>
        <w:rPr>
          <w:rFonts w:eastAsiaTheme="minorEastAsia"/>
          <w:bCs/>
          <w:spacing w:val="0"/>
          <w:sz w:val="24"/>
          <w:szCs w:val="24"/>
          <w:lang w:val="en-US" w:eastAsia="ja-JP"/>
        </w:rPr>
      </w:pPr>
      <w:r w:rsidRPr="00411D65">
        <w:rPr>
          <w:rFonts w:eastAsiaTheme="minorEastAsia"/>
          <w:b/>
          <w:bCs/>
          <w:spacing w:val="0"/>
          <w:sz w:val="24"/>
          <w:szCs w:val="24"/>
          <w:lang w:val="en-US" w:eastAsia="ja-JP"/>
        </w:rPr>
        <w:t>TIME:</w:t>
      </w:r>
      <w:r>
        <w:rPr>
          <w:rFonts w:eastAsiaTheme="minorEastAsia"/>
          <w:bCs/>
          <w:spacing w:val="0"/>
          <w:sz w:val="24"/>
          <w:szCs w:val="24"/>
          <w:lang w:val="en-US" w:eastAsia="ja-JP"/>
        </w:rPr>
        <w:t xml:space="preserve"> 40 minutes</w:t>
      </w:r>
    </w:p>
    <w:p w14:paraId="7277D5A3" w14:textId="77777777" w:rsidR="00C42575" w:rsidRDefault="00C42575" w:rsidP="00641C7C">
      <w:pPr>
        <w:rPr>
          <w:b/>
          <w:sz w:val="36"/>
          <w:szCs w:val="36"/>
        </w:rPr>
      </w:pPr>
    </w:p>
    <w:p w14:paraId="21C0F27C" w14:textId="294FB8F8" w:rsidR="00F24421" w:rsidRPr="00C325B8" w:rsidRDefault="00F24421" w:rsidP="00641C7C">
      <w:pPr>
        <w:rPr>
          <w:b/>
          <w:sz w:val="36"/>
          <w:szCs w:val="36"/>
        </w:rPr>
      </w:pPr>
      <w:r w:rsidRPr="00C325B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456B2" wp14:editId="35A8E29D">
                <wp:simplePos x="0" y="0"/>
                <wp:positionH relativeFrom="column">
                  <wp:posOffset>-63353</wp:posOffset>
                </wp:positionH>
                <wp:positionV relativeFrom="paragraph">
                  <wp:posOffset>194554</wp:posOffset>
                </wp:positionV>
                <wp:extent cx="6629400" cy="659423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59423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DDD35C8" w14:textId="77777777" w:rsidR="00E843C3" w:rsidRPr="00835119" w:rsidRDefault="00E843C3" w:rsidP="006725E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35119">
                              <w:rPr>
                                <w:b/>
                                <w:sz w:val="24"/>
                                <w:szCs w:val="24"/>
                              </w:rPr>
                              <w:t>YOUR TASK:</w:t>
                            </w:r>
                          </w:p>
                          <w:p w14:paraId="756501E2" w14:textId="77777777" w:rsidR="00E843C3" w:rsidRPr="00835119" w:rsidRDefault="00E843C3" w:rsidP="006725E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A47B687" w14:textId="2EFFB6C8" w:rsidR="00E843C3" w:rsidRPr="00835119" w:rsidRDefault="00E843C3" w:rsidP="006725E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35119">
                              <w:rPr>
                                <w:b/>
                                <w:sz w:val="24"/>
                                <w:szCs w:val="24"/>
                              </w:rPr>
                              <w:t>Answer ALL parts of the following question:</w:t>
                            </w:r>
                          </w:p>
                          <w:p w14:paraId="2313D021" w14:textId="77777777" w:rsidR="006725E0" w:rsidRPr="006725E0" w:rsidRDefault="006725E0" w:rsidP="006725E0">
                            <w:pPr>
                              <w:rPr>
                                <w:b/>
                              </w:rPr>
                            </w:pPr>
                          </w:p>
                          <w:p w14:paraId="19024805" w14:textId="5DC3AB15" w:rsidR="00EA2CBC" w:rsidRPr="00EA2CBC" w:rsidRDefault="00835119" w:rsidP="00EA2CBC">
                            <w:pPr>
                              <w:tabs>
                                <w:tab w:val="right" w:pos="9360"/>
                              </w:tabs>
                            </w:pPr>
                            <w:r w:rsidRPr="00835119">
                              <w:rPr>
                                <w:b/>
                              </w:rPr>
                              <w:t>1.</w:t>
                            </w:r>
                            <w:r>
                              <w:t xml:space="preserve"> </w:t>
                            </w:r>
                            <w:r w:rsidR="00EA2CBC" w:rsidRPr="00EA2CBC">
                              <w:t>John was not immunised against whooping cough when he was an infant. As a teenager he was exposed to the pathogen that caused the disease and became very sick. Jennifer was vaccinated as an infant and when exposed as a teenager she did not contract the disease.</w:t>
                            </w:r>
                          </w:p>
                          <w:p w14:paraId="0791A2DD" w14:textId="77777777" w:rsidR="00EA2CBC" w:rsidRDefault="00EA2CBC" w:rsidP="00EA2CBC">
                            <w:pPr>
                              <w:tabs>
                                <w:tab w:val="right" w:pos="9360"/>
                              </w:tabs>
                            </w:pPr>
                          </w:p>
                          <w:p w14:paraId="7921B0DA" w14:textId="3ABEF788" w:rsidR="00EA2CBC" w:rsidRDefault="00EA2CBC" w:rsidP="00EA2CBC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tabs>
                                <w:tab w:val="right" w:pos="9360"/>
                              </w:tabs>
                            </w:pPr>
                            <w:r>
                              <w:t xml:space="preserve">Describe the processes that occurred in Jennifer’s immune system at the time of vaccination. </w:t>
                            </w:r>
                          </w:p>
                          <w:p w14:paraId="1C8AA0B8" w14:textId="77777777" w:rsidR="00EA2CBC" w:rsidRDefault="00EA2CBC" w:rsidP="00392885">
                            <w:pPr>
                              <w:tabs>
                                <w:tab w:val="right" w:pos="9360"/>
                              </w:tabs>
                              <w:jc w:val="right"/>
                            </w:pPr>
                            <w:r>
                              <w:t xml:space="preserve">                                                                                                                                           (15 marks)</w:t>
                            </w:r>
                          </w:p>
                          <w:p w14:paraId="466B4D66" w14:textId="77777777" w:rsidR="00392885" w:rsidRDefault="00392885" w:rsidP="00392885">
                            <w:pPr>
                              <w:tabs>
                                <w:tab w:val="right" w:pos="9360"/>
                              </w:tabs>
                              <w:jc w:val="right"/>
                            </w:pPr>
                          </w:p>
                          <w:p w14:paraId="1D8509D7" w14:textId="20B02E2E" w:rsidR="00392885" w:rsidRPr="00392885" w:rsidRDefault="00EA2CBC" w:rsidP="0039288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2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340" w:lineRule="atLeast"/>
                              <w:rPr>
                                <w:rFonts w:ascii="Times" w:eastAsiaTheme="minorEastAsia" w:hAnsi="Times" w:cs="Times"/>
                                <w:spacing w:val="0"/>
                                <w:lang w:eastAsia="en-US"/>
                              </w:rPr>
                            </w:pPr>
                            <w:r>
                              <w:t>Explain the difference between Jennifer’s response and John’s response when they were exposed</w:t>
                            </w:r>
                            <w:r w:rsidR="00C2155F">
                              <w:t xml:space="preserve"> to the pathogen as teenagers.</w:t>
                            </w:r>
                            <w:r>
                              <w:t xml:space="preserve">                                                                                            </w:t>
                            </w:r>
                          </w:p>
                          <w:p w14:paraId="7524B892" w14:textId="13D73109" w:rsidR="00093157" w:rsidRPr="00392885" w:rsidRDefault="00EA2CBC" w:rsidP="00301AB8">
                            <w:pPr>
                              <w:pStyle w:val="ListParagraph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40" w:lineRule="atLeast"/>
                              <w:jc w:val="right"/>
                              <w:rPr>
                                <w:rFonts w:ascii="Times" w:eastAsiaTheme="minorEastAsia" w:hAnsi="Times" w:cs="Times"/>
                                <w:spacing w:val="0"/>
                                <w:lang w:eastAsia="en-US"/>
                              </w:rPr>
                            </w:pPr>
                            <w:r>
                              <w:t>(5 marks)</w:t>
                            </w:r>
                          </w:p>
                          <w:p w14:paraId="4E34665E" w14:textId="4B4C9E3B" w:rsidR="00835119" w:rsidRDefault="00835119" w:rsidP="00835119">
                            <w:pPr>
                              <w:ind w:hanging="11"/>
                              <w:rPr>
                                <w:iCs/>
                              </w:rPr>
                            </w:pPr>
                            <w:r w:rsidRPr="00835119">
                              <w:rPr>
                                <w:b/>
                                <w:iCs/>
                              </w:rPr>
                              <w:t>2.</w:t>
                            </w:r>
                            <w:r>
                              <w:rPr>
                                <w:iCs/>
                              </w:rPr>
                              <w:t xml:space="preserve"> A </w:t>
                            </w:r>
                            <w:r w:rsidR="008D6A2C">
                              <w:rPr>
                                <w:iCs/>
                              </w:rPr>
                              <w:t xml:space="preserve">few years ago a </w:t>
                            </w:r>
                            <w:r>
                              <w:rPr>
                                <w:iCs/>
                              </w:rPr>
                              <w:t xml:space="preserve">superbug was discovered in the United Kingdom (UK). The micro-organism, ‘NDM-1’, is resistant to almost all antibiotics and is likely to spread worldwide. The superbug is even resistant to a class of antibiotics, known as Carbapenems, which are used when all other types of antibiotics have failed.  </w:t>
                            </w:r>
                          </w:p>
                          <w:p w14:paraId="4B481118" w14:textId="77777777" w:rsidR="00835119" w:rsidRDefault="00835119" w:rsidP="00835119">
                            <w:pPr>
                              <w:ind w:left="720" w:hanging="720"/>
                              <w:rPr>
                                <w:iCs/>
                              </w:rPr>
                            </w:pPr>
                          </w:p>
                          <w:p w14:paraId="20A81619" w14:textId="06AE3F50" w:rsidR="00835119" w:rsidRPr="00835119" w:rsidRDefault="00C2155F" w:rsidP="00835119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</w:pPr>
                            <w:r>
                              <w:rPr>
                                <w:iCs/>
                              </w:rPr>
                              <w:t>Explain w</w:t>
                            </w:r>
                            <w:r w:rsidRPr="00835119">
                              <w:rPr>
                                <w:iCs/>
                              </w:rPr>
                              <w:t xml:space="preserve">hat </w:t>
                            </w:r>
                            <w:r w:rsidR="00835119" w:rsidRPr="00835119">
                              <w:rPr>
                                <w:iCs/>
                              </w:rPr>
                              <w:t>an antibiotic</w:t>
                            </w:r>
                            <w:r>
                              <w:rPr>
                                <w:iCs/>
                              </w:rPr>
                              <w:t xml:space="preserve"> is</w:t>
                            </w:r>
                            <w:ins w:id="0" w:author="JACKSON Renae [Ashdale Secondary College]" w:date="2021-04-18T20:10:00Z">
                              <w:r w:rsidR="00F03D62">
                                <w:rPr>
                                  <w:iCs/>
                                </w:rPr>
                                <w:t>.</w:t>
                              </w:r>
                            </w:ins>
                            <w:r w:rsidR="00835119" w:rsidRPr="00835119">
                              <w:rPr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iCs/>
                              </w:rPr>
                              <w:t xml:space="preserve">Identify </w:t>
                            </w:r>
                            <w:r w:rsidR="00835119" w:rsidRPr="00835119">
                              <w:rPr>
                                <w:iCs/>
                              </w:rPr>
                              <w:t xml:space="preserve">what circumstances antibiotics </w:t>
                            </w:r>
                            <w:r>
                              <w:rPr>
                                <w:iCs/>
                              </w:rPr>
                              <w:t xml:space="preserve">are </w:t>
                            </w:r>
                            <w:r w:rsidR="00835119" w:rsidRPr="00835119">
                              <w:rPr>
                                <w:iCs/>
                              </w:rPr>
                              <w:t>used</w:t>
                            </w:r>
                            <w:r>
                              <w:rPr>
                                <w:iCs/>
                              </w:rPr>
                              <w:t xml:space="preserve"> in</w:t>
                            </w:r>
                            <w:r w:rsidR="00835119" w:rsidRPr="00835119">
                              <w:rPr>
                                <w:iCs/>
                              </w:rPr>
                              <w:t xml:space="preserve"> and </w:t>
                            </w:r>
                            <w:r>
                              <w:rPr>
                                <w:iCs/>
                              </w:rPr>
                              <w:t xml:space="preserve">describe the </w:t>
                            </w:r>
                            <w:r w:rsidR="00835119" w:rsidRPr="00835119">
                              <w:rPr>
                                <w:iCs/>
                              </w:rPr>
                              <w:t>effects they have on micro-organisms</w:t>
                            </w:r>
                            <w:r w:rsidR="00F03D62">
                              <w:rPr>
                                <w:iCs/>
                              </w:rPr>
                              <w:t>.</w:t>
                            </w:r>
                          </w:p>
                          <w:p w14:paraId="704388E5" w14:textId="09CB7245" w:rsidR="00835119" w:rsidRPr="00835119" w:rsidRDefault="00835119" w:rsidP="00835119">
                            <w:pPr>
                              <w:pStyle w:val="ListParagraph"/>
                              <w:ind w:left="8640"/>
                            </w:pPr>
                            <w:r>
                              <w:rPr>
                                <w:iCs/>
                              </w:rPr>
                              <w:t xml:space="preserve">          (4 marks)</w:t>
                            </w:r>
                            <w:r>
                              <w:rPr>
                                <w:iCs/>
                              </w:rPr>
                              <w:br/>
                            </w:r>
                          </w:p>
                          <w:p w14:paraId="3AFF99A2" w14:textId="0B566437" w:rsidR="00835119" w:rsidRPr="00835119" w:rsidRDefault="00835119" w:rsidP="00835119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</w:pPr>
                            <w:r w:rsidRPr="00835119">
                              <w:rPr>
                                <w:iCs/>
                              </w:rPr>
                              <w:t>Discuss how microorganism</w:t>
                            </w:r>
                            <w:r w:rsidR="008D6A2C">
                              <w:rPr>
                                <w:iCs/>
                              </w:rPr>
                              <w:t>s</w:t>
                            </w:r>
                            <w:r w:rsidRPr="00835119">
                              <w:rPr>
                                <w:iCs/>
                              </w:rPr>
                              <w:t>,</w:t>
                            </w:r>
                            <w:r w:rsidR="008D6A2C">
                              <w:rPr>
                                <w:iCs/>
                              </w:rPr>
                              <w:t xml:space="preserve"> such as</w:t>
                            </w:r>
                            <w:r w:rsidRPr="00835119">
                              <w:rPr>
                                <w:iCs/>
                              </w:rPr>
                              <w:t xml:space="preserve"> NDM-1, become antibiotic-resistant. </w:t>
                            </w:r>
                          </w:p>
                          <w:p w14:paraId="3A65184B" w14:textId="3A0AE031" w:rsidR="00E843C3" w:rsidRDefault="00835119" w:rsidP="00565CCD">
                            <w:pPr>
                              <w:ind w:left="8640"/>
                            </w:pPr>
                            <w:r>
                              <w:t xml:space="preserve">          (6</w:t>
                            </w:r>
                            <w:r w:rsidRPr="005F3BEB">
                              <w:t xml:space="preserve"> marks)</w:t>
                            </w:r>
                          </w:p>
                          <w:p w14:paraId="7401A966" w14:textId="77777777" w:rsidR="00A92696" w:rsidRDefault="00A92696" w:rsidP="006725E0"/>
                          <w:p w14:paraId="7F037602" w14:textId="77777777" w:rsidR="00E843C3" w:rsidRPr="00A63D4B" w:rsidRDefault="00E843C3" w:rsidP="006725E0">
                            <w:pPr>
                              <w:rPr>
                                <w:b/>
                              </w:rPr>
                            </w:pPr>
                            <w:r w:rsidRPr="00A63D4B">
                              <w:rPr>
                                <w:b/>
                              </w:rPr>
                              <w:t>Time allowed for completion of the task:</w:t>
                            </w:r>
                          </w:p>
                          <w:p w14:paraId="42D32708" w14:textId="77777777" w:rsidR="00E843C3" w:rsidRDefault="00E843C3" w:rsidP="006725E0"/>
                          <w:p w14:paraId="7B9A554B" w14:textId="16474F47" w:rsidR="00E843C3" w:rsidRDefault="00835119" w:rsidP="006725E0">
                            <w:r>
                              <w:t>4</w:t>
                            </w:r>
                            <w:r w:rsidR="00301AB8">
                              <w:t>0 mins in class</w:t>
                            </w:r>
                          </w:p>
                          <w:p w14:paraId="034EB887" w14:textId="51D8468D" w:rsidR="00301AB8" w:rsidRDefault="00AE0D6F" w:rsidP="006725E0">
                            <w:r>
                              <w:t>N</w:t>
                            </w:r>
                            <w:r w:rsidR="00301AB8">
                              <w:t>o notes permitted</w:t>
                            </w:r>
                          </w:p>
                          <w:p w14:paraId="6AC72198" w14:textId="77777777" w:rsidR="00E843C3" w:rsidRDefault="00E843C3" w:rsidP="006725E0"/>
                          <w:p w14:paraId="7460AE17" w14:textId="77777777" w:rsidR="00E843C3" w:rsidRDefault="00E843C3" w:rsidP="006725E0">
                            <w:pPr>
                              <w:rPr>
                                <w:b/>
                              </w:rPr>
                            </w:pPr>
                            <w:r w:rsidRPr="00A63D4B">
                              <w:rPr>
                                <w:b/>
                              </w:rPr>
                              <w:t>Task weighting</w:t>
                            </w:r>
                          </w:p>
                          <w:p w14:paraId="3C039B85" w14:textId="77777777" w:rsidR="00E843C3" w:rsidRPr="00A63D4B" w:rsidRDefault="00E843C3" w:rsidP="006725E0">
                            <w:pPr>
                              <w:rPr>
                                <w:b/>
                              </w:rPr>
                            </w:pPr>
                          </w:p>
                          <w:p w14:paraId="71721E32" w14:textId="77777777" w:rsidR="00E843C3" w:rsidRDefault="00E843C3" w:rsidP="006725E0">
                            <w:r>
                              <w:t xml:space="preserve">5% of the school mark for this pair of units </w:t>
                            </w:r>
                          </w:p>
                          <w:p w14:paraId="48B9059F" w14:textId="77777777" w:rsidR="00835119" w:rsidRDefault="00835119" w:rsidP="006725E0"/>
                          <w:p w14:paraId="7D1992C1" w14:textId="03000CD7" w:rsidR="00835119" w:rsidRPr="00835119" w:rsidRDefault="00835119" w:rsidP="006725E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3511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Total </w:t>
                            </w:r>
                            <w:r w:rsidRPr="00835119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835119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835119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835119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835119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835119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835119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835119">
                              <w:rPr>
                                <w:b/>
                                <w:sz w:val="28"/>
                                <w:szCs w:val="28"/>
                              </w:rPr>
                              <w:t>/30</w:t>
                            </w:r>
                          </w:p>
                          <w:p w14:paraId="41FD5F0C" w14:textId="77777777" w:rsidR="00E843C3" w:rsidRPr="00C325B8" w:rsidRDefault="00E843C3" w:rsidP="006725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456B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-5pt;margin-top:15.3pt;width:522pt;height:51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" fillcolor="#d8d8d8 [2732]" stroked="f">
                <v:textbox>
                  <w:txbxContent>
                    <w:p w14:paraId="4DDD35C8" w14:textId="77777777" w:rsidR="00E843C3" w:rsidRPr="00835119" w:rsidRDefault="00E843C3" w:rsidP="006725E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835119">
                        <w:rPr>
                          <w:b/>
                          <w:sz w:val="24"/>
                          <w:szCs w:val="24"/>
                        </w:rPr>
                        <w:t>YOUR TASK:</w:t>
                      </w:r>
                    </w:p>
                    <w:p w14:paraId="756501E2" w14:textId="77777777" w:rsidR="00E843C3" w:rsidRPr="00835119" w:rsidRDefault="00E843C3" w:rsidP="006725E0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7A47B687" w14:textId="2EFFB6C8" w:rsidR="00E843C3" w:rsidRPr="00835119" w:rsidRDefault="00E843C3" w:rsidP="006725E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835119">
                        <w:rPr>
                          <w:b/>
                          <w:sz w:val="24"/>
                          <w:szCs w:val="24"/>
                        </w:rPr>
                        <w:t>Answer ALL parts of the following question:</w:t>
                      </w:r>
                    </w:p>
                    <w:p w14:paraId="2313D021" w14:textId="77777777" w:rsidR="006725E0" w:rsidRPr="006725E0" w:rsidRDefault="006725E0" w:rsidP="006725E0">
                      <w:pPr>
                        <w:rPr>
                          <w:b/>
                        </w:rPr>
                      </w:pPr>
                    </w:p>
                    <w:p w14:paraId="19024805" w14:textId="5DC3AB15" w:rsidR="00EA2CBC" w:rsidRPr="00EA2CBC" w:rsidRDefault="00835119" w:rsidP="00EA2CBC">
                      <w:pPr>
                        <w:tabs>
                          <w:tab w:val="right" w:pos="9360"/>
                        </w:tabs>
                      </w:pPr>
                      <w:r w:rsidRPr="00835119">
                        <w:rPr>
                          <w:b/>
                        </w:rPr>
                        <w:t>1.</w:t>
                      </w:r>
                      <w:r>
                        <w:t xml:space="preserve"> </w:t>
                      </w:r>
                      <w:r w:rsidR="00EA2CBC" w:rsidRPr="00EA2CBC">
                        <w:t>John was not immunised against whooping cough when he was an infant. As a teenager he was exposed to the pathogen that caused the disease and became very sick. Jennifer was vaccinated as an infant and when exposed as a teenager she did not contract the disease.</w:t>
                      </w:r>
                    </w:p>
                    <w:p w14:paraId="0791A2DD" w14:textId="77777777" w:rsidR="00EA2CBC" w:rsidRDefault="00EA2CBC" w:rsidP="00EA2CBC">
                      <w:pPr>
                        <w:tabs>
                          <w:tab w:val="right" w:pos="9360"/>
                        </w:tabs>
                      </w:pPr>
                    </w:p>
                    <w:p w14:paraId="7921B0DA" w14:textId="3ABEF788" w:rsidR="00EA2CBC" w:rsidRDefault="00EA2CBC" w:rsidP="00EA2CBC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tabs>
                          <w:tab w:val="right" w:pos="9360"/>
                        </w:tabs>
                      </w:pPr>
                      <w:r>
                        <w:t xml:space="preserve">Describe the processes that occurred in Jennifer’s immune system at the time of vaccination. </w:t>
                      </w:r>
                    </w:p>
                    <w:p w14:paraId="1C8AA0B8" w14:textId="77777777" w:rsidR="00EA2CBC" w:rsidRDefault="00EA2CBC" w:rsidP="00392885">
                      <w:pPr>
                        <w:tabs>
                          <w:tab w:val="right" w:pos="9360"/>
                        </w:tabs>
                        <w:jc w:val="right"/>
                      </w:pPr>
                      <w:r>
                        <w:t xml:space="preserve">                                                                                                                                           (15 marks)</w:t>
                      </w:r>
                    </w:p>
                    <w:p w14:paraId="466B4D66" w14:textId="77777777" w:rsidR="00392885" w:rsidRDefault="00392885" w:rsidP="00392885">
                      <w:pPr>
                        <w:tabs>
                          <w:tab w:val="right" w:pos="9360"/>
                        </w:tabs>
                        <w:jc w:val="right"/>
                      </w:pPr>
                    </w:p>
                    <w:p w14:paraId="1D8509D7" w14:textId="20B02E2E" w:rsidR="00392885" w:rsidRPr="00392885" w:rsidRDefault="00EA2CBC" w:rsidP="00392885">
                      <w:pPr>
                        <w:pStyle w:val="ListParagraph"/>
                        <w:widowControl w:val="0"/>
                        <w:numPr>
                          <w:ilvl w:val="0"/>
                          <w:numId w:val="32"/>
                        </w:numPr>
                        <w:autoSpaceDE w:val="0"/>
                        <w:autoSpaceDN w:val="0"/>
                        <w:adjustRightInd w:val="0"/>
                        <w:spacing w:after="240" w:line="340" w:lineRule="atLeast"/>
                        <w:rPr>
                          <w:rFonts w:ascii="Times" w:eastAsiaTheme="minorEastAsia" w:hAnsi="Times" w:cs="Times"/>
                          <w:spacing w:val="0"/>
                          <w:lang w:eastAsia="en-US"/>
                        </w:rPr>
                      </w:pPr>
                      <w:r>
                        <w:t>Explain the difference between Jennifer’s response and John’s response when they were exposed</w:t>
                      </w:r>
                      <w:r w:rsidR="00C2155F">
                        <w:t xml:space="preserve"> to the pathogen as teenagers.</w:t>
                      </w:r>
                      <w:r>
                        <w:t xml:space="preserve">                                                                                            </w:t>
                      </w:r>
                    </w:p>
                    <w:p w14:paraId="7524B892" w14:textId="13D73109" w:rsidR="00093157" w:rsidRPr="00392885" w:rsidRDefault="00EA2CBC" w:rsidP="00301AB8">
                      <w:pPr>
                        <w:pStyle w:val="ListParagraph"/>
                        <w:widowControl w:val="0"/>
                        <w:autoSpaceDE w:val="0"/>
                        <w:autoSpaceDN w:val="0"/>
                        <w:adjustRightInd w:val="0"/>
                        <w:spacing w:after="240" w:line="340" w:lineRule="atLeast"/>
                        <w:jc w:val="right"/>
                        <w:rPr>
                          <w:rFonts w:ascii="Times" w:eastAsiaTheme="minorEastAsia" w:hAnsi="Times" w:cs="Times"/>
                          <w:spacing w:val="0"/>
                          <w:lang w:eastAsia="en-US"/>
                        </w:rPr>
                      </w:pPr>
                      <w:r>
                        <w:t>(5 marks)</w:t>
                      </w:r>
                    </w:p>
                    <w:p w14:paraId="4E34665E" w14:textId="4B4C9E3B" w:rsidR="00835119" w:rsidRDefault="00835119" w:rsidP="00835119">
                      <w:pPr>
                        <w:ind w:hanging="11"/>
                        <w:rPr>
                          <w:iCs/>
                        </w:rPr>
                      </w:pPr>
                      <w:r w:rsidRPr="00835119">
                        <w:rPr>
                          <w:b/>
                          <w:iCs/>
                        </w:rPr>
                        <w:t>2.</w:t>
                      </w:r>
                      <w:r>
                        <w:rPr>
                          <w:iCs/>
                        </w:rPr>
                        <w:t xml:space="preserve"> A </w:t>
                      </w:r>
                      <w:r w:rsidR="008D6A2C">
                        <w:rPr>
                          <w:iCs/>
                        </w:rPr>
                        <w:t xml:space="preserve">few years ago a </w:t>
                      </w:r>
                      <w:r>
                        <w:rPr>
                          <w:iCs/>
                        </w:rPr>
                        <w:t xml:space="preserve">superbug was discovered in the United Kingdom (UK). The micro-organism, ‘NDM-1’, is resistant to almost all antibiotics and is likely to spread worldwide. The superbug is even resistant to a class of antibiotics, known as Carbapenems, which are used when all other types of antibiotics have failed.  </w:t>
                      </w:r>
                    </w:p>
                    <w:p w14:paraId="4B481118" w14:textId="77777777" w:rsidR="00835119" w:rsidRDefault="00835119" w:rsidP="00835119">
                      <w:pPr>
                        <w:ind w:left="720" w:hanging="720"/>
                        <w:rPr>
                          <w:iCs/>
                        </w:rPr>
                      </w:pPr>
                    </w:p>
                    <w:p w14:paraId="20A81619" w14:textId="06AE3F50" w:rsidR="00835119" w:rsidRPr="00835119" w:rsidRDefault="00C2155F" w:rsidP="00835119">
                      <w:pPr>
                        <w:pStyle w:val="ListParagraph"/>
                        <w:numPr>
                          <w:ilvl w:val="0"/>
                          <w:numId w:val="35"/>
                        </w:numPr>
                      </w:pPr>
                      <w:r>
                        <w:rPr>
                          <w:iCs/>
                        </w:rPr>
                        <w:t>Explain w</w:t>
                      </w:r>
                      <w:r w:rsidRPr="00835119">
                        <w:rPr>
                          <w:iCs/>
                        </w:rPr>
                        <w:t xml:space="preserve">hat </w:t>
                      </w:r>
                      <w:r w:rsidR="00835119" w:rsidRPr="00835119">
                        <w:rPr>
                          <w:iCs/>
                        </w:rPr>
                        <w:t>an antibiotic</w:t>
                      </w:r>
                      <w:r>
                        <w:rPr>
                          <w:iCs/>
                        </w:rPr>
                        <w:t xml:space="preserve"> is</w:t>
                      </w:r>
                      <w:ins w:id="1" w:author="JACKSON Renae [Ashdale Secondary College]" w:date="2021-04-18T20:10:00Z">
                        <w:r w:rsidR="00F03D62">
                          <w:rPr>
                            <w:iCs/>
                          </w:rPr>
                          <w:t>.</w:t>
                        </w:r>
                      </w:ins>
                      <w:r w:rsidR="00835119" w:rsidRPr="00835119">
                        <w:rPr>
                          <w:iCs/>
                        </w:rPr>
                        <w:t xml:space="preserve"> </w:t>
                      </w:r>
                      <w:r>
                        <w:rPr>
                          <w:iCs/>
                        </w:rPr>
                        <w:t xml:space="preserve">Identify </w:t>
                      </w:r>
                      <w:r w:rsidR="00835119" w:rsidRPr="00835119">
                        <w:rPr>
                          <w:iCs/>
                        </w:rPr>
                        <w:t xml:space="preserve">what circumstances antibiotics </w:t>
                      </w:r>
                      <w:r>
                        <w:rPr>
                          <w:iCs/>
                        </w:rPr>
                        <w:t xml:space="preserve">are </w:t>
                      </w:r>
                      <w:r w:rsidR="00835119" w:rsidRPr="00835119">
                        <w:rPr>
                          <w:iCs/>
                        </w:rPr>
                        <w:t>used</w:t>
                      </w:r>
                      <w:r>
                        <w:rPr>
                          <w:iCs/>
                        </w:rPr>
                        <w:t xml:space="preserve"> in</w:t>
                      </w:r>
                      <w:r w:rsidR="00835119" w:rsidRPr="00835119">
                        <w:rPr>
                          <w:iCs/>
                        </w:rPr>
                        <w:t xml:space="preserve"> and </w:t>
                      </w:r>
                      <w:r>
                        <w:rPr>
                          <w:iCs/>
                        </w:rPr>
                        <w:t xml:space="preserve">describe the </w:t>
                      </w:r>
                      <w:r w:rsidR="00835119" w:rsidRPr="00835119">
                        <w:rPr>
                          <w:iCs/>
                        </w:rPr>
                        <w:t>effects they have on micro-organisms</w:t>
                      </w:r>
                      <w:r w:rsidR="00F03D62">
                        <w:rPr>
                          <w:iCs/>
                        </w:rPr>
                        <w:t>.</w:t>
                      </w:r>
                    </w:p>
                    <w:p w14:paraId="704388E5" w14:textId="09CB7245" w:rsidR="00835119" w:rsidRPr="00835119" w:rsidRDefault="00835119" w:rsidP="00835119">
                      <w:pPr>
                        <w:pStyle w:val="ListParagraph"/>
                        <w:ind w:left="8640"/>
                      </w:pPr>
                      <w:r>
                        <w:rPr>
                          <w:iCs/>
                        </w:rPr>
                        <w:t xml:space="preserve">          (4 marks)</w:t>
                      </w:r>
                      <w:r>
                        <w:rPr>
                          <w:iCs/>
                        </w:rPr>
                        <w:br/>
                      </w:r>
                    </w:p>
                    <w:p w14:paraId="3AFF99A2" w14:textId="0B566437" w:rsidR="00835119" w:rsidRPr="00835119" w:rsidRDefault="00835119" w:rsidP="00835119">
                      <w:pPr>
                        <w:pStyle w:val="ListParagraph"/>
                        <w:numPr>
                          <w:ilvl w:val="0"/>
                          <w:numId w:val="35"/>
                        </w:numPr>
                      </w:pPr>
                      <w:r w:rsidRPr="00835119">
                        <w:rPr>
                          <w:iCs/>
                        </w:rPr>
                        <w:t>Discuss how microorganism</w:t>
                      </w:r>
                      <w:r w:rsidR="008D6A2C">
                        <w:rPr>
                          <w:iCs/>
                        </w:rPr>
                        <w:t>s</w:t>
                      </w:r>
                      <w:r w:rsidRPr="00835119">
                        <w:rPr>
                          <w:iCs/>
                        </w:rPr>
                        <w:t>,</w:t>
                      </w:r>
                      <w:r w:rsidR="008D6A2C">
                        <w:rPr>
                          <w:iCs/>
                        </w:rPr>
                        <w:t xml:space="preserve"> such as</w:t>
                      </w:r>
                      <w:r w:rsidRPr="00835119">
                        <w:rPr>
                          <w:iCs/>
                        </w:rPr>
                        <w:t xml:space="preserve"> NDM-1, become antibiotic-resistant. </w:t>
                      </w:r>
                    </w:p>
                    <w:p w14:paraId="3A65184B" w14:textId="3A0AE031" w:rsidR="00E843C3" w:rsidRDefault="00835119" w:rsidP="00565CCD">
                      <w:pPr>
                        <w:ind w:left="8640"/>
                      </w:pPr>
                      <w:r>
                        <w:t xml:space="preserve">          (6</w:t>
                      </w:r>
                      <w:r w:rsidRPr="005F3BEB">
                        <w:t xml:space="preserve"> marks)</w:t>
                      </w:r>
                    </w:p>
                    <w:p w14:paraId="7401A966" w14:textId="77777777" w:rsidR="00A92696" w:rsidRDefault="00A92696" w:rsidP="006725E0"/>
                    <w:p w14:paraId="7F037602" w14:textId="77777777" w:rsidR="00E843C3" w:rsidRPr="00A63D4B" w:rsidRDefault="00E843C3" w:rsidP="006725E0">
                      <w:pPr>
                        <w:rPr>
                          <w:b/>
                        </w:rPr>
                      </w:pPr>
                      <w:r w:rsidRPr="00A63D4B">
                        <w:rPr>
                          <w:b/>
                        </w:rPr>
                        <w:t>Time allowed for completion of the task:</w:t>
                      </w:r>
                    </w:p>
                    <w:p w14:paraId="42D32708" w14:textId="77777777" w:rsidR="00E843C3" w:rsidRDefault="00E843C3" w:rsidP="006725E0"/>
                    <w:p w14:paraId="7B9A554B" w14:textId="16474F47" w:rsidR="00E843C3" w:rsidRDefault="00835119" w:rsidP="006725E0">
                      <w:r>
                        <w:t>4</w:t>
                      </w:r>
                      <w:r w:rsidR="00301AB8">
                        <w:t>0 mins in class</w:t>
                      </w:r>
                    </w:p>
                    <w:p w14:paraId="034EB887" w14:textId="51D8468D" w:rsidR="00301AB8" w:rsidRDefault="00AE0D6F" w:rsidP="006725E0">
                      <w:r>
                        <w:t>N</w:t>
                      </w:r>
                      <w:r w:rsidR="00301AB8">
                        <w:t>o notes permitted</w:t>
                      </w:r>
                    </w:p>
                    <w:p w14:paraId="6AC72198" w14:textId="77777777" w:rsidR="00E843C3" w:rsidRDefault="00E843C3" w:rsidP="006725E0"/>
                    <w:p w14:paraId="7460AE17" w14:textId="77777777" w:rsidR="00E843C3" w:rsidRDefault="00E843C3" w:rsidP="006725E0">
                      <w:pPr>
                        <w:rPr>
                          <w:b/>
                        </w:rPr>
                      </w:pPr>
                      <w:r w:rsidRPr="00A63D4B">
                        <w:rPr>
                          <w:b/>
                        </w:rPr>
                        <w:t>Task weighting</w:t>
                      </w:r>
                    </w:p>
                    <w:p w14:paraId="3C039B85" w14:textId="77777777" w:rsidR="00E843C3" w:rsidRPr="00A63D4B" w:rsidRDefault="00E843C3" w:rsidP="006725E0">
                      <w:pPr>
                        <w:rPr>
                          <w:b/>
                        </w:rPr>
                      </w:pPr>
                    </w:p>
                    <w:p w14:paraId="71721E32" w14:textId="77777777" w:rsidR="00E843C3" w:rsidRDefault="00E843C3" w:rsidP="006725E0">
                      <w:r>
                        <w:t xml:space="preserve">5% of the school mark for this pair of units </w:t>
                      </w:r>
                    </w:p>
                    <w:p w14:paraId="48B9059F" w14:textId="77777777" w:rsidR="00835119" w:rsidRDefault="00835119" w:rsidP="006725E0"/>
                    <w:p w14:paraId="7D1992C1" w14:textId="03000CD7" w:rsidR="00835119" w:rsidRPr="00835119" w:rsidRDefault="00835119" w:rsidP="006725E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35119">
                        <w:rPr>
                          <w:b/>
                          <w:sz w:val="28"/>
                          <w:szCs w:val="28"/>
                        </w:rPr>
                        <w:t xml:space="preserve">Total </w:t>
                      </w:r>
                      <w:r w:rsidRPr="00835119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835119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835119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835119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835119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835119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835119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835119">
                        <w:rPr>
                          <w:b/>
                          <w:sz w:val="28"/>
                          <w:szCs w:val="28"/>
                        </w:rPr>
                        <w:t>/30</w:t>
                      </w:r>
                    </w:p>
                    <w:p w14:paraId="41FD5F0C" w14:textId="77777777" w:rsidR="00E843C3" w:rsidRPr="00C325B8" w:rsidRDefault="00E843C3" w:rsidP="006725E0"/>
                  </w:txbxContent>
                </v:textbox>
              </v:shape>
            </w:pict>
          </mc:Fallback>
        </mc:AlternateContent>
      </w:r>
    </w:p>
    <w:p w14:paraId="6D0470D1" w14:textId="28CE0EC1" w:rsidR="002431D8" w:rsidRDefault="002431D8" w:rsidP="00641C7C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Cs/>
          <w:spacing w:val="0"/>
          <w:sz w:val="24"/>
          <w:szCs w:val="24"/>
          <w:lang w:val="en-US" w:eastAsia="ja-JP"/>
        </w:rPr>
      </w:pPr>
    </w:p>
    <w:p w14:paraId="25EB0B92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1C91E6C3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749CE5BB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4AF0BB92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353A85BF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5A0C5294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26E3F90A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2C3CCDB6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7F386363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78B80C20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2F9BFEF0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460FF8E6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57B7650F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4D914247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52A90C06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20BE4D87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0274D68F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613A293C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121DBAA7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02961E6B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78B7C802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173B6078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38E3BDBC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5F35CEE5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2B0F1D3D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4EE289BC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74F419FD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3B3DDABC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5F96B3F8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465E17F4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2F2E8DF0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55E5F231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3380598E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5E74389E" w14:textId="5DF85F32" w:rsid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1C68ED5D" w14:textId="77777777" w:rsidR="00641C7C" w:rsidRDefault="00641C7C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0066C75B" w14:textId="77777777" w:rsid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11022AF3" w14:textId="77777777" w:rsidR="001925D9" w:rsidRDefault="001925D9" w:rsidP="001925D9">
      <w:pPr>
        <w:widowControl w:val="0"/>
        <w:autoSpaceDE w:val="0"/>
        <w:autoSpaceDN w:val="0"/>
        <w:adjustRightInd w:val="0"/>
        <w:spacing w:after="240"/>
        <w:rPr>
          <w:rFonts w:eastAsiaTheme="minorEastAsia"/>
          <w:sz w:val="24"/>
          <w:szCs w:val="24"/>
          <w:lang w:val="en-US" w:eastAsia="ja-JP"/>
        </w:rPr>
      </w:pPr>
    </w:p>
    <w:p w14:paraId="4D84E631" w14:textId="236FBF14" w:rsidR="00FD4333" w:rsidRDefault="00FD4333" w:rsidP="001925D9">
      <w:pPr>
        <w:widowControl w:val="0"/>
        <w:autoSpaceDE w:val="0"/>
        <w:autoSpaceDN w:val="0"/>
        <w:adjustRightInd w:val="0"/>
        <w:spacing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Specific Resistance – </w:t>
      </w:r>
      <w:r w:rsidRPr="0083754A">
        <w:rPr>
          <w:b/>
          <w:color w:val="FF0000"/>
          <w:sz w:val="32"/>
          <w:szCs w:val="32"/>
        </w:rPr>
        <w:t>Marking Key</w:t>
      </w:r>
      <w:r>
        <w:rPr>
          <w:b/>
          <w:sz w:val="32"/>
          <w:szCs w:val="32"/>
        </w:rPr>
        <w:t xml:space="preserve"> – (5%)</w:t>
      </w:r>
    </w:p>
    <w:p w14:paraId="7E7FD212" w14:textId="66DD3BE4" w:rsidR="00FD4333" w:rsidRPr="00EA2CBC" w:rsidRDefault="00FD4333" w:rsidP="00FD4333">
      <w:pPr>
        <w:tabs>
          <w:tab w:val="right" w:pos="9360"/>
        </w:tabs>
      </w:pPr>
      <w:r>
        <w:t xml:space="preserve">1. </w:t>
      </w:r>
      <w:r w:rsidRPr="00EA2CBC">
        <w:t>John was not immunised against whooping cough when he was an infant. As a teenager he was exposed to the pathogen that caused the disease and became very sick. Jennifer was vaccinated as an infant and when exposed as a teenager she did not contract the disease.</w:t>
      </w:r>
    </w:p>
    <w:p w14:paraId="08AAE871" w14:textId="77777777" w:rsidR="00FD4333" w:rsidRDefault="00FD4333" w:rsidP="00FD4333">
      <w:pPr>
        <w:tabs>
          <w:tab w:val="right" w:pos="9360"/>
        </w:tabs>
      </w:pPr>
    </w:p>
    <w:p w14:paraId="1FA3D9BF" w14:textId="77777777" w:rsidR="00FD4333" w:rsidRDefault="00FD4333" w:rsidP="00FD4333">
      <w:pPr>
        <w:pStyle w:val="ListParagraph"/>
        <w:numPr>
          <w:ilvl w:val="0"/>
          <w:numId w:val="32"/>
        </w:numPr>
        <w:tabs>
          <w:tab w:val="right" w:pos="9360"/>
        </w:tabs>
      </w:pPr>
      <w:r>
        <w:t xml:space="preserve">Describe the processes that occurred in Jennifer’s immune system at the time of vaccination. </w:t>
      </w:r>
    </w:p>
    <w:p w14:paraId="6BE52BAE" w14:textId="77777777" w:rsidR="00FD4333" w:rsidRDefault="00FD4333" w:rsidP="00FD4333">
      <w:pPr>
        <w:tabs>
          <w:tab w:val="right" w:pos="9360"/>
        </w:tabs>
        <w:jc w:val="right"/>
      </w:pPr>
      <w:r>
        <w:t xml:space="preserve">                                                                                                                                           (15 marks)</w:t>
      </w:r>
    </w:p>
    <w:p w14:paraId="51C9B45C" w14:textId="77777777" w:rsidR="00FD4333" w:rsidRDefault="00FD4333" w:rsidP="00FD4333">
      <w:pPr>
        <w:tabs>
          <w:tab w:val="right" w:pos="9360"/>
        </w:tabs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3"/>
        <w:gridCol w:w="1177"/>
      </w:tblGrid>
      <w:tr w:rsidR="00FD4333" w14:paraId="4BE516D5" w14:textId="77777777" w:rsidTr="00A10C1F">
        <w:tc>
          <w:tcPr>
            <w:tcW w:w="9507" w:type="dxa"/>
          </w:tcPr>
          <w:p w14:paraId="42191AE4" w14:textId="77777777" w:rsidR="00FD4333" w:rsidRDefault="00FD4333" w:rsidP="00A10C1F">
            <w:pPr>
              <w:tabs>
                <w:tab w:val="right" w:pos="9360"/>
              </w:tabs>
            </w:pPr>
            <w:r>
              <w:t>Any 15 points for 1 mark each</w:t>
            </w:r>
          </w:p>
        </w:tc>
        <w:tc>
          <w:tcPr>
            <w:tcW w:w="1199" w:type="dxa"/>
          </w:tcPr>
          <w:p w14:paraId="58298521" w14:textId="77777777" w:rsidR="00FD4333" w:rsidRDefault="00FD4333" w:rsidP="00A10C1F">
            <w:pPr>
              <w:tabs>
                <w:tab w:val="right" w:pos="9360"/>
              </w:tabs>
              <w:jc w:val="right"/>
            </w:pPr>
          </w:p>
        </w:tc>
      </w:tr>
      <w:tr w:rsidR="00FD4333" w14:paraId="6F4F29ED" w14:textId="77777777" w:rsidTr="00A10C1F">
        <w:tc>
          <w:tcPr>
            <w:tcW w:w="9507" w:type="dxa"/>
          </w:tcPr>
          <w:p w14:paraId="2EA9CD09" w14:textId="160B72E7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>An antigen is necessary to cause an immune response</w:t>
            </w:r>
          </w:p>
          <w:p w14:paraId="432B9C13" w14:textId="7DA46083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 xml:space="preserve">Jennifer </w:t>
            </w:r>
            <w:r w:rsidR="00C2155F">
              <w:t>was given</w:t>
            </w:r>
            <w:r>
              <w:t xml:space="preserve"> a </w:t>
            </w:r>
            <w:r w:rsidR="00C2155F">
              <w:t>(</w:t>
            </w:r>
            <w:r>
              <w:t>weakened / dead</w:t>
            </w:r>
            <w:r w:rsidR="00C2155F">
              <w:t xml:space="preserve"> / acellular / toxoid</w:t>
            </w:r>
            <w:r w:rsidR="00F03D62">
              <w:t xml:space="preserve">) </w:t>
            </w:r>
            <w:r>
              <w:t xml:space="preserve">antigen preparation in the </w:t>
            </w:r>
            <w:r w:rsidR="00C2155F">
              <w:t xml:space="preserve">form of a </w:t>
            </w:r>
            <w:r>
              <w:t>vaccine.</w:t>
            </w:r>
          </w:p>
          <w:p w14:paraId="7B0F5B84" w14:textId="77777777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>Macrophage engulfs the pathogen / vaccine and</w:t>
            </w:r>
          </w:p>
          <w:p w14:paraId="1736D642" w14:textId="2F8D265D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>Displays</w:t>
            </w:r>
            <w:r w:rsidR="00C2155F">
              <w:t>/presents</w:t>
            </w:r>
            <w:r>
              <w:t xml:space="preserve"> the antigen on its surface.</w:t>
            </w:r>
          </w:p>
          <w:p w14:paraId="2DC66CD5" w14:textId="77777777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>Specific B and T lymphocytes recognize the antigen.</w:t>
            </w:r>
          </w:p>
          <w:p w14:paraId="3049EC77" w14:textId="77777777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>Are sensitized and enlarged by mitosis / cloning occurs.</w:t>
            </w:r>
          </w:p>
          <w:p w14:paraId="1F0156D7" w14:textId="77777777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>B lymphocytes produce plasma cells.</w:t>
            </w:r>
          </w:p>
          <w:p w14:paraId="116D4622" w14:textId="77777777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>Plasma cells capable of producing antibodies.</w:t>
            </w:r>
          </w:p>
          <w:p w14:paraId="28283988" w14:textId="77777777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>Antibodies move throughout the bloodstream.</w:t>
            </w:r>
          </w:p>
          <w:p w14:paraId="2A33CC35" w14:textId="77777777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>To inactivate antigens.</w:t>
            </w:r>
          </w:p>
          <w:p w14:paraId="202DD0C4" w14:textId="77777777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 xml:space="preserve">Antibodies destroy by: agglutination/ neutralization/ enhanced phagocytosis/ leakage/ dissolving (must have </w:t>
            </w:r>
            <w:r w:rsidRPr="002604F7">
              <w:rPr>
                <w:b/>
              </w:rPr>
              <w:t>at least 2</w:t>
            </w:r>
            <w:r>
              <w:t xml:space="preserve"> correct)</w:t>
            </w:r>
          </w:p>
          <w:p w14:paraId="18AEBBEF" w14:textId="77777777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>T lymphocytes produce Killer T cells</w:t>
            </w:r>
          </w:p>
          <w:p w14:paraId="026C734E" w14:textId="77777777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>Killer T cells move to site of infection</w:t>
            </w:r>
          </w:p>
          <w:p w14:paraId="159022A6" w14:textId="77777777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>To destroy antigen</w:t>
            </w:r>
          </w:p>
          <w:p w14:paraId="558DED55" w14:textId="77777777" w:rsidR="00FD4333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>Actions of Killer T cells sensitizes other lymphocytes/enhance phagocytosis</w:t>
            </w:r>
          </w:p>
          <w:p w14:paraId="40D6BB1B" w14:textId="77777777" w:rsidR="00FD4333" w:rsidRPr="004259AA" w:rsidRDefault="00FD4333" w:rsidP="00A10C1F">
            <w:pPr>
              <w:pStyle w:val="ListParagraph"/>
              <w:numPr>
                <w:ilvl w:val="0"/>
                <w:numId w:val="41"/>
              </w:numPr>
              <w:tabs>
                <w:tab w:val="right" w:pos="9360"/>
              </w:tabs>
              <w:spacing w:line="360" w:lineRule="auto"/>
              <w:ind w:left="357" w:hanging="357"/>
            </w:pPr>
            <w:r>
              <w:t xml:space="preserve">Memory B and T cells (must say </w:t>
            </w:r>
            <w:r w:rsidRPr="002604F7">
              <w:rPr>
                <w:b/>
              </w:rPr>
              <w:t>both</w:t>
            </w:r>
            <w:r>
              <w:t xml:space="preserve">) are also produced for secondary response </w:t>
            </w:r>
          </w:p>
        </w:tc>
        <w:tc>
          <w:tcPr>
            <w:tcW w:w="1199" w:type="dxa"/>
          </w:tcPr>
          <w:p w14:paraId="08D4E3DD" w14:textId="77777777" w:rsidR="00FD4333" w:rsidRDefault="00FD4333" w:rsidP="00A10C1F">
            <w:pPr>
              <w:tabs>
                <w:tab w:val="right" w:pos="9360"/>
              </w:tabs>
              <w:jc w:val="center"/>
            </w:pPr>
          </w:p>
          <w:p w14:paraId="6A363BB9" w14:textId="77777777" w:rsidR="00FD4333" w:rsidRDefault="00FD4333" w:rsidP="00A10C1F">
            <w:pPr>
              <w:tabs>
                <w:tab w:val="right" w:pos="9360"/>
              </w:tabs>
              <w:jc w:val="center"/>
            </w:pPr>
          </w:p>
          <w:p w14:paraId="3D9E0904" w14:textId="77777777" w:rsidR="00FD4333" w:rsidRDefault="00FD4333" w:rsidP="00A10C1F">
            <w:pPr>
              <w:tabs>
                <w:tab w:val="right" w:pos="9360"/>
              </w:tabs>
              <w:jc w:val="center"/>
            </w:pPr>
          </w:p>
          <w:p w14:paraId="72CCAC00" w14:textId="77777777" w:rsidR="00FD4333" w:rsidRDefault="00FD4333" w:rsidP="00A10C1F">
            <w:pPr>
              <w:tabs>
                <w:tab w:val="right" w:pos="9360"/>
              </w:tabs>
              <w:jc w:val="center"/>
            </w:pPr>
          </w:p>
          <w:p w14:paraId="30EF7C21" w14:textId="77777777" w:rsidR="00FD4333" w:rsidRDefault="00FD4333" w:rsidP="00A10C1F">
            <w:pPr>
              <w:tabs>
                <w:tab w:val="right" w:pos="9360"/>
              </w:tabs>
              <w:jc w:val="center"/>
            </w:pPr>
          </w:p>
          <w:p w14:paraId="6E79C8D7" w14:textId="77777777" w:rsidR="00FD4333" w:rsidRDefault="00FD4333" w:rsidP="00A10C1F">
            <w:pPr>
              <w:tabs>
                <w:tab w:val="right" w:pos="9360"/>
              </w:tabs>
              <w:jc w:val="center"/>
            </w:pPr>
          </w:p>
          <w:p w14:paraId="511ACB8D" w14:textId="77777777" w:rsidR="00FD4333" w:rsidRDefault="00FD4333" w:rsidP="00A10C1F">
            <w:pPr>
              <w:tabs>
                <w:tab w:val="right" w:pos="9360"/>
              </w:tabs>
              <w:jc w:val="center"/>
            </w:pPr>
          </w:p>
          <w:p w14:paraId="0BFFCC59" w14:textId="11094EDA" w:rsidR="00FD4333" w:rsidRDefault="00FD4333" w:rsidP="00A10C1F">
            <w:pPr>
              <w:tabs>
                <w:tab w:val="right" w:pos="9360"/>
              </w:tabs>
              <w:jc w:val="center"/>
            </w:pPr>
            <w:r>
              <w:t>15</w:t>
            </w:r>
          </w:p>
        </w:tc>
      </w:tr>
    </w:tbl>
    <w:p w14:paraId="4B0860C2" w14:textId="77777777" w:rsidR="00FD4333" w:rsidRDefault="00FD4333" w:rsidP="00FD4333">
      <w:pPr>
        <w:tabs>
          <w:tab w:val="right" w:pos="9360"/>
        </w:tabs>
        <w:jc w:val="right"/>
      </w:pPr>
    </w:p>
    <w:p w14:paraId="1B74CF77" w14:textId="77777777" w:rsidR="00FD4333" w:rsidRDefault="00FD4333" w:rsidP="00FD4333">
      <w:pPr>
        <w:tabs>
          <w:tab w:val="right" w:pos="9360"/>
        </w:tabs>
        <w:jc w:val="right"/>
      </w:pPr>
    </w:p>
    <w:p w14:paraId="6B47CBAA" w14:textId="26176E2A" w:rsidR="00FD4333" w:rsidRPr="00E72170" w:rsidRDefault="00FD4333" w:rsidP="00FD4333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240" w:line="340" w:lineRule="atLeast"/>
        <w:rPr>
          <w:rFonts w:ascii="Times" w:eastAsiaTheme="minorEastAsia" w:hAnsi="Times" w:cs="Times"/>
          <w:spacing w:val="0"/>
          <w:lang w:eastAsia="en-US"/>
        </w:rPr>
      </w:pPr>
      <w:r>
        <w:t xml:space="preserve">Explain the difference between Jennifer’s response and John’s response when they were exposed </w:t>
      </w:r>
      <w:r w:rsidR="00C2155F">
        <w:t xml:space="preserve">to the pathogen </w:t>
      </w:r>
      <w:r>
        <w:t>as teenagers.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5"/>
        <w:gridCol w:w="1175"/>
      </w:tblGrid>
      <w:tr w:rsidR="00FD4333" w:rsidRPr="001A1AD4" w14:paraId="69E9E931" w14:textId="77777777" w:rsidTr="00A10C1F">
        <w:tc>
          <w:tcPr>
            <w:tcW w:w="9507" w:type="dxa"/>
          </w:tcPr>
          <w:p w14:paraId="3C5D24E1" w14:textId="77777777" w:rsidR="00FD4333" w:rsidRPr="001A1AD4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/>
                <w:spacing w:val="0"/>
                <w:lang w:eastAsia="en-US"/>
              </w:rPr>
            </w:pPr>
            <w:r w:rsidRPr="001A1AD4">
              <w:t>Any 5 points for 1 mark each</w:t>
            </w:r>
          </w:p>
        </w:tc>
        <w:tc>
          <w:tcPr>
            <w:tcW w:w="1199" w:type="dxa"/>
          </w:tcPr>
          <w:p w14:paraId="5C5CA9C6" w14:textId="77777777" w:rsidR="00FD4333" w:rsidRPr="001A1AD4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/>
                <w:spacing w:val="0"/>
                <w:lang w:eastAsia="en-US"/>
              </w:rPr>
            </w:pPr>
          </w:p>
        </w:tc>
      </w:tr>
      <w:tr w:rsidR="00FD4333" w:rsidRPr="001A1AD4" w14:paraId="4675BCDD" w14:textId="77777777" w:rsidTr="00A10C1F">
        <w:tc>
          <w:tcPr>
            <w:tcW w:w="9507" w:type="dxa"/>
          </w:tcPr>
          <w:p w14:paraId="4DA3FBF4" w14:textId="77777777" w:rsidR="00FD4333" w:rsidRPr="00E714E9" w:rsidRDefault="00FD4333" w:rsidP="00A10C1F">
            <w:pPr>
              <w:pStyle w:val="ListParagraph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240" w:line="360" w:lineRule="auto"/>
              <w:ind w:left="460" w:hanging="357"/>
              <w:rPr>
                <w:rFonts w:eastAsiaTheme="minorEastAsia"/>
                <w:spacing w:val="0"/>
                <w:lang w:eastAsia="en-US"/>
              </w:rPr>
            </w:pPr>
            <w:r w:rsidRPr="00E714E9">
              <w:rPr>
                <w:rFonts w:eastAsiaTheme="minorEastAsia"/>
                <w:spacing w:val="0"/>
                <w:lang w:eastAsia="en-US"/>
              </w:rPr>
              <w:t>John did not have memory cells (due to lack of immunization)</w:t>
            </w:r>
            <w:r>
              <w:rPr>
                <w:rFonts w:eastAsiaTheme="minorEastAsia"/>
                <w:spacing w:val="0"/>
                <w:lang w:eastAsia="en-US"/>
              </w:rPr>
              <w:t>.</w:t>
            </w:r>
          </w:p>
          <w:p w14:paraId="2705A2D9" w14:textId="6BE9FC60" w:rsidR="00FD4333" w:rsidRPr="00E714E9" w:rsidRDefault="00FD4333" w:rsidP="00A10C1F">
            <w:pPr>
              <w:pStyle w:val="ListParagraph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240" w:line="360" w:lineRule="auto"/>
              <w:ind w:left="460" w:hanging="357"/>
              <w:rPr>
                <w:rFonts w:eastAsiaTheme="minorEastAsia"/>
                <w:spacing w:val="0"/>
                <w:lang w:eastAsia="en-US"/>
              </w:rPr>
            </w:pPr>
            <w:r w:rsidRPr="00E714E9">
              <w:rPr>
                <w:rFonts w:eastAsiaTheme="minorEastAsia"/>
                <w:spacing w:val="0"/>
                <w:lang w:eastAsia="en-US"/>
              </w:rPr>
              <w:t>It therefore took a lot longer for the immune response to occur causing him to contract the disease / display symptoms</w:t>
            </w:r>
            <w:r>
              <w:rPr>
                <w:rFonts w:eastAsiaTheme="minorEastAsia"/>
                <w:spacing w:val="0"/>
                <w:lang w:eastAsia="en-US"/>
              </w:rPr>
              <w:t>.</w:t>
            </w:r>
          </w:p>
          <w:p w14:paraId="1E452531" w14:textId="77777777" w:rsidR="00FD4333" w:rsidRPr="00E714E9" w:rsidRDefault="00FD4333" w:rsidP="00A10C1F">
            <w:pPr>
              <w:pStyle w:val="ListParagraph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240" w:line="360" w:lineRule="auto"/>
              <w:ind w:left="460" w:hanging="357"/>
              <w:rPr>
                <w:rFonts w:eastAsiaTheme="minorEastAsia"/>
                <w:spacing w:val="0"/>
                <w:lang w:eastAsia="en-US"/>
              </w:rPr>
            </w:pPr>
            <w:r w:rsidRPr="00E714E9">
              <w:rPr>
                <w:rFonts w:eastAsiaTheme="minorEastAsia"/>
                <w:spacing w:val="0"/>
                <w:lang w:eastAsia="en-US"/>
              </w:rPr>
              <w:t>John has a primary response. Je</w:t>
            </w:r>
            <w:r>
              <w:rPr>
                <w:rFonts w:eastAsiaTheme="minorEastAsia"/>
                <w:spacing w:val="0"/>
                <w:lang w:eastAsia="en-US"/>
              </w:rPr>
              <w:t xml:space="preserve">nnifer has a secondary response (must say </w:t>
            </w:r>
            <w:r w:rsidRPr="002604F7">
              <w:rPr>
                <w:rFonts w:eastAsiaTheme="minorEastAsia"/>
                <w:b/>
                <w:spacing w:val="0"/>
                <w:lang w:eastAsia="en-US"/>
              </w:rPr>
              <w:t>both</w:t>
            </w:r>
            <w:r>
              <w:rPr>
                <w:rFonts w:eastAsiaTheme="minorEastAsia"/>
                <w:spacing w:val="0"/>
                <w:lang w:eastAsia="en-US"/>
              </w:rPr>
              <w:t>).</w:t>
            </w:r>
          </w:p>
          <w:p w14:paraId="5DB091C8" w14:textId="77777777" w:rsidR="00FD4333" w:rsidRPr="00E714E9" w:rsidRDefault="00FD4333" w:rsidP="00A10C1F">
            <w:pPr>
              <w:pStyle w:val="ListParagraph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240" w:line="360" w:lineRule="auto"/>
              <w:ind w:left="460" w:hanging="357"/>
              <w:rPr>
                <w:rFonts w:eastAsiaTheme="minorEastAsia"/>
                <w:spacing w:val="0"/>
                <w:lang w:eastAsia="en-US"/>
              </w:rPr>
            </w:pPr>
            <w:r w:rsidRPr="00E714E9">
              <w:rPr>
                <w:rFonts w:eastAsiaTheme="minorEastAsia"/>
                <w:spacing w:val="0"/>
                <w:lang w:eastAsia="en-US"/>
              </w:rPr>
              <w:t xml:space="preserve">Jennifer had memory cells (due to </w:t>
            </w:r>
            <w:proofErr w:type="spellStart"/>
            <w:r w:rsidRPr="00E714E9">
              <w:rPr>
                <w:rFonts w:eastAsiaTheme="minorEastAsia"/>
                <w:spacing w:val="0"/>
                <w:lang w:eastAsia="en-US"/>
              </w:rPr>
              <w:t>immunizastion</w:t>
            </w:r>
            <w:proofErr w:type="spellEnd"/>
            <w:r w:rsidRPr="00E714E9">
              <w:rPr>
                <w:rFonts w:eastAsiaTheme="minorEastAsia"/>
                <w:spacing w:val="0"/>
                <w:lang w:eastAsia="en-US"/>
              </w:rPr>
              <w:t>)</w:t>
            </w:r>
            <w:r>
              <w:rPr>
                <w:rFonts w:eastAsiaTheme="minorEastAsia"/>
                <w:spacing w:val="0"/>
                <w:lang w:eastAsia="en-US"/>
              </w:rPr>
              <w:t>.</w:t>
            </w:r>
          </w:p>
          <w:p w14:paraId="59D57C59" w14:textId="77777777" w:rsidR="00FD4333" w:rsidRPr="00E714E9" w:rsidRDefault="00FD4333" w:rsidP="00A10C1F">
            <w:pPr>
              <w:pStyle w:val="ListParagraph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240" w:line="360" w:lineRule="auto"/>
              <w:ind w:left="460" w:hanging="357"/>
              <w:rPr>
                <w:rFonts w:eastAsiaTheme="minorEastAsia"/>
                <w:spacing w:val="0"/>
                <w:lang w:eastAsia="en-US"/>
              </w:rPr>
            </w:pPr>
            <w:proofErr w:type="gramStart"/>
            <w:r w:rsidRPr="00E714E9">
              <w:rPr>
                <w:rFonts w:eastAsiaTheme="minorEastAsia"/>
                <w:spacing w:val="0"/>
                <w:lang w:eastAsia="en-US"/>
              </w:rPr>
              <w:t>Therefore</w:t>
            </w:r>
            <w:proofErr w:type="gramEnd"/>
            <w:r w:rsidRPr="00E714E9">
              <w:rPr>
                <w:rFonts w:eastAsiaTheme="minorEastAsia"/>
                <w:spacing w:val="0"/>
                <w:lang w:eastAsia="en-US"/>
              </w:rPr>
              <w:t xml:space="preserve"> the immune response could occur more quickly</w:t>
            </w:r>
            <w:r>
              <w:rPr>
                <w:rFonts w:eastAsiaTheme="minorEastAsia"/>
                <w:spacing w:val="0"/>
                <w:lang w:eastAsia="en-US"/>
              </w:rPr>
              <w:t>.</w:t>
            </w:r>
          </w:p>
          <w:p w14:paraId="6E10423D" w14:textId="77777777" w:rsidR="00FD4333" w:rsidRPr="00E714E9" w:rsidRDefault="00FD4333" w:rsidP="00A10C1F">
            <w:pPr>
              <w:pStyle w:val="ListParagraph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240" w:line="360" w:lineRule="auto"/>
              <w:ind w:left="460" w:hanging="357"/>
              <w:rPr>
                <w:rFonts w:eastAsiaTheme="minorEastAsia"/>
                <w:spacing w:val="0"/>
                <w:lang w:eastAsia="en-US"/>
              </w:rPr>
            </w:pPr>
            <w:r w:rsidRPr="00E714E9">
              <w:rPr>
                <w:rFonts w:eastAsiaTheme="minorEastAsia"/>
                <w:spacing w:val="0"/>
                <w:lang w:eastAsia="en-US"/>
              </w:rPr>
              <w:t>Destroying the pathogen before it had a significant effect / sickness / major symptoms / disease</w:t>
            </w:r>
            <w:r>
              <w:rPr>
                <w:rFonts w:eastAsiaTheme="minorEastAsia"/>
                <w:spacing w:val="0"/>
                <w:lang w:eastAsia="en-US"/>
              </w:rPr>
              <w:t>.</w:t>
            </w:r>
          </w:p>
        </w:tc>
        <w:tc>
          <w:tcPr>
            <w:tcW w:w="1199" w:type="dxa"/>
          </w:tcPr>
          <w:p w14:paraId="00CA0B2F" w14:textId="77777777" w:rsidR="00FD4333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/>
                <w:spacing w:val="0"/>
                <w:lang w:eastAsia="en-US"/>
              </w:rPr>
            </w:pPr>
          </w:p>
          <w:p w14:paraId="621BC8A3" w14:textId="77777777" w:rsidR="00FD4333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/>
                <w:spacing w:val="0"/>
                <w:lang w:eastAsia="en-US"/>
              </w:rPr>
            </w:pPr>
          </w:p>
          <w:p w14:paraId="5EED08C1" w14:textId="56C366FF" w:rsidR="00FD4333" w:rsidRPr="001A1AD4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eastAsiaTheme="minorEastAsia"/>
                <w:spacing w:val="0"/>
                <w:lang w:eastAsia="en-US"/>
              </w:rPr>
            </w:pPr>
            <w:r>
              <w:rPr>
                <w:rFonts w:eastAsiaTheme="minorEastAsia"/>
                <w:spacing w:val="0"/>
                <w:lang w:eastAsia="en-US"/>
              </w:rPr>
              <w:t>5</w:t>
            </w:r>
          </w:p>
        </w:tc>
      </w:tr>
    </w:tbl>
    <w:p w14:paraId="2DDB4194" w14:textId="77777777" w:rsidR="00FD4333" w:rsidRDefault="00FD4333" w:rsidP="00FD433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EastAsia" w:hAnsi="Times" w:cs="Times"/>
          <w:spacing w:val="0"/>
          <w:lang w:eastAsia="en-US"/>
        </w:rPr>
      </w:pPr>
    </w:p>
    <w:p w14:paraId="4F6F95B1" w14:textId="77777777" w:rsidR="00FD4333" w:rsidRDefault="00FD4333" w:rsidP="00FD4333">
      <w:pPr>
        <w:ind w:hanging="11"/>
        <w:rPr>
          <w:iCs/>
        </w:rPr>
      </w:pPr>
      <w:r w:rsidRPr="00835119">
        <w:rPr>
          <w:b/>
          <w:iCs/>
        </w:rPr>
        <w:lastRenderedPageBreak/>
        <w:t>2.</w:t>
      </w:r>
      <w:r>
        <w:rPr>
          <w:iCs/>
        </w:rPr>
        <w:t xml:space="preserve"> A new superbug was discovered early this year in the United Kingdom (UK).  The micro-organism, ‘NDM-1’, is resistant to almost all antibiotics and is likely to spread worldwide.  The superbug is even resistant to a class of antibiotics, known as Carbapenems, which are used when all other types of antibiotics have failed.  </w:t>
      </w:r>
    </w:p>
    <w:p w14:paraId="06CE99B8" w14:textId="77777777" w:rsidR="00FD4333" w:rsidRDefault="00FD4333" w:rsidP="00FD4333">
      <w:pPr>
        <w:ind w:left="720" w:hanging="720"/>
        <w:rPr>
          <w:iCs/>
        </w:rPr>
      </w:pPr>
    </w:p>
    <w:p w14:paraId="3EEBE955" w14:textId="5F14C131" w:rsidR="00FD4333" w:rsidRPr="00835119" w:rsidRDefault="00C2155F" w:rsidP="00FD4333">
      <w:pPr>
        <w:pStyle w:val="ListParagraph"/>
        <w:numPr>
          <w:ilvl w:val="0"/>
          <w:numId w:val="35"/>
        </w:numPr>
      </w:pPr>
      <w:r>
        <w:rPr>
          <w:iCs/>
        </w:rPr>
        <w:t>Explain w</w:t>
      </w:r>
      <w:r w:rsidR="00FD4333" w:rsidRPr="00835119">
        <w:rPr>
          <w:iCs/>
        </w:rPr>
        <w:t>hat an antibiotic</w:t>
      </w:r>
      <w:r>
        <w:rPr>
          <w:iCs/>
        </w:rPr>
        <w:t xml:space="preserve"> is</w:t>
      </w:r>
      <w:r w:rsidR="00F03D62">
        <w:rPr>
          <w:iCs/>
        </w:rPr>
        <w:t>.</w:t>
      </w:r>
      <w:r w:rsidR="00FD4333" w:rsidRPr="00835119">
        <w:rPr>
          <w:iCs/>
        </w:rPr>
        <w:t xml:space="preserve"> </w:t>
      </w:r>
      <w:r>
        <w:rPr>
          <w:iCs/>
        </w:rPr>
        <w:t xml:space="preserve">Identify </w:t>
      </w:r>
      <w:r w:rsidR="00FD4333" w:rsidRPr="00835119">
        <w:rPr>
          <w:iCs/>
        </w:rPr>
        <w:t xml:space="preserve">what circumstances antibiotics </w:t>
      </w:r>
      <w:r>
        <w:rPr>
          <w:iCs/>
        </w:rPr>
        <w:t xml:space="preserve">are </w:t>
      </w:r>
      <w:r w:rsidR="00FD4333" w:rsidRPr="00835119">
        <w:rPr>
          <w:iCs/>
        </w:rPr>
        <w:t xml:space="preserve">used </w:t>
      </w:r>
      <w:r>
        <w:rPr>
          <w:iCs/>
        </w:rPr>
        <w:t xml:space="preserve">in </w:t>
      </w:r>
      <w:r w:rsidR="00FD4333" w:rsidRPr="00835119">
        <w:rPr>
          <w:iCs/>
        </w:rPr>
        <w:t xml:space="preserve">and </w:t>
      </w:r>
      <w:r>
        <w:rPr>
          <w:iCs/>
        </w:rPr>
        <w:t xml:space="preserve">describe the </w:t>
      </w:r>
      <w:r w:rsidR="00FD4333" w:rsidRPr="00835119">
        <w:rPr>
          <w:iCs/>
        </w:rPr>
        <w:t xml:space="preserve">effects </w:t>
      </w:r>
      <w:r>
        <w:rPr>
          <w:iCs/>
        </w:rPr>
        <w:t xml:space="preserve">they have </w:t>
      </w:r>
      <w:r w:rsidR="00FD4333" w:rsidRPr="00835119">
        <w:rPr>
          <w:iCs/>
        </w:rPr>
        <w:t>on micro-organisms</w:t>
      </w:r>
      <w:r w:rsidR="00F03D62">
        <w:rPr>
          <w:iCs/>
        </w:rPr>
        <w:t>.</w:t>
      </w:r>
      <w:r w:rsidR="00FD4333" w:rsidRPr="00835119">
        <w:rPr>
          <w:iCs/>
        </w:rPr>
        <w:t xml:space="preserve"> </w:t>
      </w:r>
    </w:p>
    <w:p w14:paraId="7B633246" w14:textId="77777777" w:rsidR="00FD4333" w:rsidRDefault="00FD4333" w:rsidP="00FD4333">
      <w:pPr>
        <w:pStyle w:val="ListParagraph"/>
        <w:ind w:left="8640"/>
        <w:rPr>
          <w:iCs/>
        </w:rPr>
      </w:pPr>
      <w:r>
        <w:rPr>
          <w:iCs/>
        </w:rPr>
        <w:t xml:space="preserve">          (4 marks)</w:t>
      </w:r>
    </w:p>
    <w:p w14:paraId="278CA3D0" w14:textId="77777777" w:rsidR="00FD4333" w:rsidRPr="00E714E9" w:rsidRDefault="00FD4333" w:rsidP="00FD4333">
      <w:pPr>
        <w:rPr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4"/>
        <w:gridCol w:w="1176"/>
      </w:tblGrid>
      <w:tr w:rsidR="00FD4333" w:rsidRPr="001A1AD4" w14:paraId="1935176D" w14:textId="77777777" w:rsidTr="00A10C1F">
        <w:tc>
          <w:tcPr>
            <w:tcW w:w="9304" w:type="dxa"/>
          </w:tcPr>
          <w:p w14:paraId="59752A1E" w14:textId="77777777" w:rsidR="00FD4333" w:rsidRPr="003B2586" w:rsidRDefault="00FD4333" w:rsidP="00A10C1F">
            <w:pPr>
              <w:pStyle w:val="Header"/>
              <w:numPr>
                <w:ilvl w:val="0"/>
                <w:numId w:val="38"/>
              </w:numPr>
              <w:tabs>
                <w:tab w:val="clear" w:pos="4320"/>
                <w:tab w:val="clear" w:pos="8640"/>
              </w:tabs>
              <w:spacing w:before="120" w:after="120"/>
              <w:ind w:left="460"/>
              <w:rPr>
                <w:rFonts w:cs="Arial"/>
                <w:color w:val="000000"/>
                <w:sz w:val="22"/>
                <w:szCs w:val="22"/>
              </w:rPr>
            </w:pPr>
            <w:r w:rsidRPr="004247D0">
              <w:rPr>
                <w:rFonts w:cs="Arial"/>
                <w:color w:val="000000"/>
                <w:sz w:val="22"/>
                <w:szCs w:val="22"/>
              </w:rPr>
              <w:t>A chemical that inhibit</w:t>
            </w:r>
            <w:r>
              <w:rPr>
                <w:rFonts w:cs="Arial"/>
                <w:color w:val="000000"/>
                <w:sz w:val="22"/>
                <w:szCs w:val="22"/>
              </w:rPr>
              <w:t>s the growth/</w:t>
            </w:r>
            <w:r w:rsidRPr="004247D0">
              <w:rPr>
                <w:rFonts w:cs="Arial"/>
                <w:color w:val="000000"/>
                <w:sz w:val="22"/>
                <w:szCs w:val="22"/>
              </w:rPr>
              <w:t>kill</w:t>
            </w:r>
            <w:r>
              <w:rPr>
                <w:rFonts w:cs="Arial"/>
                <w:color w:val="000000"/>
                <w:sz w:val="22"/>
                <w:szCs w:val="22"/>
              </w:rPr>
              <w:t>s</w:t>
            </w:r>
            <w:r w:rsidRPr="004247D0">
              <w:rPr>
                <w:rFonts w:cs="Arial"/>
                <w:color w:val="000000"/>
                <w:sz w:val="22"/>
                <w:szCs w:val="22"/>
              </w:rPr>
              <w:t xml:space="preserve"> micro-organisms</w:t>
            </w:r>
            <w:r>
              <w:rPr>
                <w:rFonts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76" w:type="dxa"/>
          </w:tcPr>
          <w:p w14:paraId="7EDDACA4" w14:textId="77777777" w:rsidR="00FD4333" w:rsidRPr="001A1AD4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eastAsiaTheme="minorEastAsia"/>
                <w:spacing w:val="0"/>
                <w:lang w:eastAsia="en-US"/>
              </w:rPr>
            </w:pPr>
            <w:r>
              <w:rPr>
                <w:rFonts w:eastAsiaTheme="minorEastAsia"/>
                <w:spacing w:val="0"/>
                <w:lang w:eastAsia="en-US"/>
              </w:rPr>
              <w:t>1</w:t>
            </w:r>
          </w:p>
        </w:tc>
      </w:tr>
      <w:tr w:rsidR="00FD4333" w:rsidRPr="001A1AD4" w14:paraId="69112914" w14:textId="77777777" w:rsidTr="00A10C1F">
        <w:tc>
          <w:tcPr>
            <w:tcW w:w="9304" w:type="dxa"/>
          </w:tcPr>
          <w:p w14:paraId="24D07037" w14:textId="77777777" w:rsidR="00FD4333" w:rsidRPr="003B2586" w:rsidRDefault="00FD4333" w:rsidP="00A10C1F">
            <w:pPr>
              <w:pStyle w:val="Header"/>
              <w:numPr>
                <w:ilvl w:val="0"/>
                <w:numId w:val="38"/>
              </w:numPr>
              <w:tabs>
                <w:tab w:val="clear" w:pos="4320"/>
                <w:tab w:val="clear" w:pos="8640"/>
              </w:tabs>
              <w:spacing w:before="120" w:after="120"/>
              <w:ind w:left="460"/>
              <w:rPr>
                <w:rFonts w:cs="Arial"/>
                <w:color w:val="000000"/>
                <w:sz w:val="22"/>
                <w:szCs w:val="22"/>
              </w:rPr>
            </w:pPr>
            <w:r w:rsidRPr="004247D0">
              <w:rPr>
                <w:rFonts w:cs="Arial"/>
                <w:color w:val="000000"/>
                <w:sz w:val="22"/>
                <w:szCs w:val="22"/>
              </w:rPr>
              <w:t>Antibiotics are administered when a bacterial infection is present.</w:t>
            </w:r>
          </w:p>
        </w:tc>
        <w:tc>
          <w:tcPr>
            <w:tcW w:w="1176" w:type="dxa"/>
          </w:tcPr>
          <w:p w14:paraId="6B6DA99F" w14:textId="77777777" w:rsidR="00FD4333" w:rsidRPr="001A1AD4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eastAsiaTheme="minorEastAsia"/>
                <w:spacing w:val="0"/>
                <w:lang w:eastAsia="en-US"/>
              </w:rPr>
            </w:pPr>
            <w:r>
              <w:rPr>
                <w:rFonts w:eastAsiaTheme="minorEastAsia"/>
                <w:spacing w:val="0"/>
                <w:lang w:eastAsia="en-US"/>
              </w:rPr>
              <w:t>1</w:t>
            </w:r>
          </w:p>
        </w:tc>
      </w:tr>
    </w:tbl>
    <w:p w14:paraId="5261C8E5" w14:textId="77777777" w:rsidR="00FD4333" w:rsidRDefault="00FD4333" w:rsidP="00FD4333">
      <w:r w:rsidRPr="00E714E9">
        <w:rPr>
          <w:i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1"/>
        <w:gridCol w:w="1129"/>
      </w:tblGrid>
      <w:tr w:rsidR="00FD4333" w14:paraId="48F684E0" w14:textId="77777777" w:rsidTr="00A10C1F">
        <w:tc>
          <w:tcPr>
            <w:tcW w:w="9351" w:type="dxa"/>
          </w:tcPr>
          <w:p w14:paraId="0C64D0DC" w14:textId="77777777" w:rsidR="00FD4333" w:rsidRDefault="00FD4333" w:rsidP="00A10C1F">
            <w:r>
              <w:t>Any 2</w:t>
            </w:r>
            <w:r w:rsidRPr="001A1AD4">
              <w:t xml:space="preserve"> points for 1 mark each</w:t>
            </w:r>
          </w:p>
          <w:p w14:paraId="12AD4F55" w14:textId="77777777" w:rsidR="00FD4333" w:rsidRDefault="00FD4333" w:rsidP="00A10C1F"/>
        </w:tc>
        <w:tc>
          <w:tcPr>
            <w:tcW w:w="1129" w:type="dxa"/>
          </w:tcPr>
          <w:p w14:paraId="1DC92754" w14:textId="77777777" w:rsidR="00FD4333" w:rsidRDefault="00FD4333" w:rsidP="00A10C1F"/>
        </w:tc>
      </w:tr>
      <w:tr w:rsidR="00FD4333" w14:paraId="2817F5CC" w14:textId="77777777" w:rsidTr="00A10C1F">
        <w:tc>
          <w:tcPr>
            <w:tcW w:w="9351" w:type="dxa"/>
          </w:tcPr>
          <w:p w14:paraId="34546A87" w14:textId="3E689B71" w:rsidR="00FD4333" w:rsidRPr="004247D0" w:rsidRDefault="00FD4333" w:rsidP="00A10C1F">
            <w:pPr>
              <w:pStyle w:val="Header"/>
              <w:numPr>
                <w:ilvl w:val="0"/>
                <w:numId w:val="38"/>
              </w:numPr>
              <w:tabs>
                <w:tab w:val="clear" w:pos="4320"/>
                <w:tab w:val="clear" w:pos="8640"/>
              </w:tabs>
              <w:spacing w:before="120" w:after="120"/>
              <w:ind w:left="460"/>
              <w:rPr>
                <w:rFonts w:cs="Arial"/>
                <w:color w:val="000000"/>
                <w:sz w:val="22"/>
                <w:szCs w:val="22"/>
              </w:rPr>
            </w:pPr>
            <w:r w:rsidRPr="004247D0">
              <w:rPr>
                <w:rFonts w:cs="Arial"/>
                <w:color w:val="000000"/>
                <w:sz w:val="22"/>
                <w:szCs w:val="22"/>
              </w:rPr>
              <w:t>Antibiotic</w:t>
            </w:r>
            <w:r>
              <w:rPr>
                <w:rFonts w:cs="Arial"/>
                <w:color w:val="000000"/>
                <w:sz w:val="22"/>
                <w:szCs w:val="22"/>
              </w:rPr>
              <w:t>s work on bacterial cell walls/</w:t>
            </w:r>
            <w:r w:rsidRPr="004247D0">
              <w:rPr>
                <w:rFonts w:cs="Arial"/>
                <w:color w:val="000000"/>
                <w:sz w:val="22"/>
                <w:szCs w:val="22"/>
              </w:rPr>
              <w:t>cell membranes and metabolism.</w:t>
            </w:r>
            <w:ins w:id="1" w:author="PRINT Emily [Ashdale Secondary College]" w:date="2021-04-18T17:49:00Z">
              <w:r w:rsidR="00C2155F">
                <w:rPr>
                  <w:rFonts w:cs="Arial"/>
                  <w:color w:val="000000"/>
                  <w:sz w:val="22"/>
                  <w:szCs w:val="22"/>
                </w:rPr>
                <w:t xml:space="preserve"> </w:t>
              </w:r>
              <w:r w:rsidR="00C2155F">
                <w:rPr>
                  <w:rFonts w:cs="Arial"/>
                  <w:b/>
                  <w:bCs/>
                  <w:color w:val="000000"/>
                  <w:sz w:val="22"/>
                  <w:szCs w:val="22"/>
                </w:rPr>
                <w:t>Can they just say cell walls OR metabolism?</w:t>
              </w:r>
            </w:ins>
          </w:p>
          <w:p w14:paraId="25879F20" w14:textId="77777777" w:rsidR="00FD4333" w:rsidRDefault="00FD4333" w:rsidP="00A10C1F">
            <w:pPr>
              <w:pStyle w:val="Header"/>
              <w:numPr>
                <w:ilvl w:val="0"/>
                <w:numId w:val="38"/>
              </w:numPr>
              <w:tabs>
                <w:tab w:val="clear" w:pos="4320"/>
                <w:tab w:val="clear" w:pos="8640"/>
              </w:tabs>
              <w:spacing w:before="120" w:after="120"/>
              <w:ind w:left="460"/>
              <w:rPr>
                <w:rFonts w:cs="Arial"/>
                <w:color w:val="000000"/>
                <w:sz w:val="22"/>
                <w:szCs w:val="22"/>
              </w:rPr>
            </w:pPr>
            <w:r w:rsidRPr="004247D0">
              <w:rPr>
                <w:rFonts w:cs="Arial"/>
                <w:color w:val="000000"/>
                <w:sz w:val="22"/>
                <w:szCs w:val="22"/>
              </w:rPr>
              <w:t>Antibiotics block translation during protein synthesis</w:t>
            </w:r>
            <w:r>
              <w:rPr>
                <w:rFonts w:cs="Arial"/>
                <w:color w:val="000000"/>
                <w:sz w:val="22"/>
                <w:szCs w:val="22"/>
              </w:rPr>
              <w:t>.</w:t>
            </w:r>
          </w:p>
          <w:p w14:paraId="5EF05F8C" w14:textId="77777777" w:rsidR="00FD4333" w:rsidRPr="003B2586" w:rsidRDefault="00FD4333" w:rsidP="00A10C1F">
            <w:pPr>
              <w:pStyle w:val="Header"/>
              <w:numPr>
                <w:ilvl w:val="0"/>
                <w:numId w:val="38"/>
              </w:numPr>
              <w:tabs>
                <w:tab w:val="clear" w:pos="4320"/>
                <w:tab w:val="clear" w:pos="8640"/>
              </w:tabs>
              <w:spacing w:before="120" w:after="120"/>
              <w:ind w:left="460"/>
              <w:rPr>
                <w:rFonts w:cs="Arial"/>
                <w:color w:val="000000"/>
                <w:sz w:val="22"/>
                <w:szCs w:val="22"/>
              </w:rPr>
            </w:pPr>
            <w:r w:rsidRPr="003B2586">
              <w:rPr>
                <w:rFonts w:cs="Arial"/>
                <w:color w:val="000000"/>
                <w:sz w:val="22"/>
                <w:szCs w:val="22"/>
              </w:rPr>
              <w:t xml:space="preserve">Kill bacteria by changing the structure of the cell wall/membrane </w:t>
            </w:r>
            <w:r>
              <w:rPr>
                <w:rFonts w:cs="Arial"/>
                <w:color w:val="000000"/>
                <w:sz w:val="22"/>
                <w:szCs w:val="22"/>
              </w:rPr>
              <w:br/>
            </w:r>
            <w:r w:rsidRPr="003B2586">
              <w:rPr>
                <w:rFonts w:cs="Arial"/>
                <w:color w:val="000000"/>
                <w:sz w:val="22"/>
                <w:szCs w:val="22"/>
              </w:rPr>
              <w:t>OR disrupt the action of essential enzymes.</w:t>
            </w:r>
          </w:p>
        </w:tc>
        <w:tc>
          <w:tcPr>
            <w:tcW w:w="1129" w:type="dxa"/>
          </w:tcPr>
          <w:p w14:paraId="468E5E4B" w14:textId="77777777" w:rsidR="00FD4333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eastAsiaTheme="minorEastAsia"/>
                <w:spacing w:val="0"/>
                <w:lang w:eastAsia="en-US"/>
              </w:rPr>
            </w:pPr>
          </w:p>
          <w:p w14:paraId="5EC43451" w14:textId="5A2C4EBF" w:rsidR="00FD4333" w:rsidRDefault="00FD4333" w:rsidP="00A10C1F">
            <w:pPr>
              <w:jc w:val="center"/>
            </w:pPr>
            <w:r>
              <w:rPr>
                <w:rFonts w:eastAsiaTheme="minorEastAsia"/>
                <w:spacing w:val="0"/>
                <w:lang w:eastAsia="en-US"/>
              </w:rPr>
              <w:t>2</w:t>
            </w:r>
          </w:p>
        </w:tc>
      </w:tr>
    </w:tbl>
    <w:p w14:paraId="3A3D5BF1" w14:textId="77777777" w:rsidR="00FD4333" w:rsidRDefault="00FD4333" w:rsidP="00FD4333"/>
    <w:p w14:paraId="5EFCF54E" w14:textId="77777777" w:rsidR="00FD4333" w:rsidRPr="00835119" w:rsidRDefault="00FD4333" w:rsidP="00FD4333"/>
    <w:p w14:paraId="295B997D" w14:textId="6C7E5B49" w:rsidR="00FD4333" w:rsidRPr="00835119" w:rsidRDefault="00FD4333" w:rsidP="00FD4333">
      <w:pPr>
        <w:pStyle w:val="ListParagraph"/>
        <w:numPr>
          <w:ilvl w:val="0"/>
          <w:numId w:val="35"/>
        </w:numPr>
      </w:pPr>
      <w:r w:rsidRPr="00835119">
        <w:rPr>
          <w:iCs/>
        </w:rPr>
        <w:t>Discuss how microorganism</w:t>
      </w:r>
      <w:r w:rsidR="008D6A2C">
        <w:rPr>
          <w:iCs/>
        </w:rPr>
        <w:t>s</w:t>
      </w:r>
      <w:r w:rsidRPr="00835119">
        <w:rPr>
          <w:iCs/>
        </w:rPr>
        <w:t xml:space="preserve">, </w:t>
      </w:r>
      <w:r w:rsidR="008D6A2C">
        <w:rPr>
          <w:iCs/>
        </w:rPr>
        <w:t xml:space="preserve">such as </w:t>
      </w:r>
      <w:r w:rsidRPr="00835119">
        <w:rPr>
          <w:iCs/>
        </w:rPr>
        <w:t xml:space="preserve">NDM-1, become antibiotic-resistant. </w:t>
      </w:r>
    </w:p>
    <w:p w14:paraId="3A1C1652" w14:textId="77777777" w:rsidR="00FD4333" w:rsidRDefault="00FD4333" w:rsidP="00FD4333">
      <w:pPr>
        <w:ind w:left="8640"/>
      </w:pPr>
      <w:r>
        <w:t xml:space="preserve">          (6</w:t>
      </w:r>
      <w:r w:rsidRPr="005F3BEB">
        <w:t xml:space="preserve"> marks)</w:t>
      </w:r>
    </w:p>
    <w:p w14:paraId="62910D52" w14:textId="77777777" w:rsidR="00FD4333" w:rsidRDefault="00FD4333" w:rsidP="00FD4333">
      <w:pPr>
        <w:ind w:left="86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7"/>
        <w:gridCol w:w="1173"/>
      </w:tblGrid>
      <w:tr w:rsidR="00FD4333" w:rsidRPr="001A1AD4" w14:paraId="6B32C4F1" w14:textId="77777777" w:rsidTr="008D695A">
        <w:tc>
          <w:tcPr>
            <w:tcW w:w="9307" w:type="dxa"/>
          </w:tcPr>
          <w:p w14:paraId="71B8F234" w14:textId="77777777" w:rsidR="00FD4333" w:rsidRPr="001A1AD4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/>
                <w:spacing w:val="0"/>
                <w:lang w:eastAsia="en-US"/>
              </w:rPr>
            </w:pPr>
            <w:r>
              <w:t>Any 6</w:t>
            </w:r>
            <w:r w:rsidRPr="001A1AD4">
              <w:t xml:space="preserve"> points for 1 mark each</w:t>
            </w:r>
          </w:p>
        </w:tc>
        <w:tc>
          <w:tcPr>
            <w:tcW w:w="1173" w:type="dxa"/>
          </w:tcPr>
          <w:p w14:paraId="5F30B8EA" w14:textId="77777777" w:rsidR="00FD4333" w:rsidRPr="001A1AD4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/>
                <w:spacing w:val="0"/>
                <w:lang w:eastAsia="en-US"/>
              </w:rPr>
            </w:pPr>
          </w:p>
        </w:tc>
      </w:tr>
      <w:tr w:rsidR="00FD4333" w:rsidRPr="001A1AD4" w14:paraId="47A01699" w14:textId="77777777" w:rsidTr="008D695A">
        <w:tc>
          <w:tcPr>
            <w:tcW w:w="9307" w:type="dxa"/>
          </w:tcPr>
          <w:p w14:paraId="15BA4CE3" w14:textId="3A444E0B" w:rsidR="00FD4333" w:rsidRPr="004247D0" w:rsidRDefault="00FD4333" w:rsidP="00A10C1F">
            <w:pPr>
              <w:pStyle w:val="Header"/>
              <w:numPr>
                <w:ilvl w:val="0"/>
                <w:numId w:val="38"/>
              </w:numPr>
              <w:tabs>
                <w:tab w:val="clear" w:pos="4320"/>
                <w:tab w:val="clear" w:pos="8640"/>
              </w:tabs>
              <w:spacing w:before="120" w:after="120"/>
              <w:rPr>
                <w:rFonts w:cs="Arial"/>
                <w:b/>
                <w:color w:val="000000"/>
                <w:sz w:val="22"/>
                <w:szCs w:val="22"/>
              </w:rPr>
            </w:pPr>
            <w:r w:rsidRPr="004247D0">
              <w:rPr>
                <w:rFonts w:cs="Arial"/>
                <w:sz w:val="22"/>
                <w:szCs w:val="22"/>
              </w:rPr>
              <w:t>Natural genetic variation within the bacterial population</w:t>
            </w:r>
            <w:r>
              <w:rPr>
                <w:rFonts w:cs="Arial"/>
                <w:sz w:val="22"/>
                <w:szCs w:val="22"/>
              </w:rPr>
              <w:t>.</w:t>
            </w:r>
          </w:p>
          <w:p w14:paraId="27245358" w14:textId="77777777" w:rsidR="00FD4333" w:rsidRPr="004247D0" w:rsidRDefault="00FD4333" w:rsidP="00A10C1F">
            <w:pPr>
              <w:numPr>
                <w:ilvl w:val="0"/>
                <w:numId w:val="38"/>
              </w:numPr>
              <w:contextualSpacing/>
            </w:pPr>
            <w:r w:rsidRPr="004247D0">
              <w:t>Due to</w:t>
            </w:r>
            <w:r>
              <w:t xml:space="preserve"> high mutation rate of bacteria.</w:t>
            </w:r>
          </w:p>
          <w:p w14:paraId="379E1742" w14:textId="77777777" w:rsidR="00FD4333" w:rsidRPr="004247D0" w:rsidRDefault="00FD4333" w:rsidP="00A10C1F">
            <w:pPr>
              <w:ind w:left="720"/>
              <w:contextualSpacing/>
            </w:pPr>
          </w:p>
          <w:p w14:paraId="46EF12F9" w14:textId="77777777" w:rsidR="00FD4333" w:rsidRPr="004247D0" w:rsidRDefault="00FD4333" w:rsidP="00A10C1F">
            <w:pPr>
              <w:numPr>
                <w:ilvl w:val="0"/>
                <w:numId w:val="38"/>
              </w:numPr>
              <w:contextualSpacing/>
            </w:pPr>
            <w:r w:rsidRPr="004247D0">
              <w:t>When treated with antibiotic</w:t>
            </w:r>
            <w:r>
              <w:t xml:space="preserve">s, some of resistant </w:t>
            </w:r>
            <w:r w:rsidRPr="004247D0">
              <w:t>bacteria survive</w:t>
            </w:r>
            <w:r>
              <w:t xml:space="preserve"> by chance</w:t>
            </w:r>
            <w:r w:rsidRPr="004247D0">
              <w:t xml:space="preserve"> (small numbers)</w:t>
            </w:r>
            <w:r>
              <w:t>.</w:t>
            </w:r>
          </w:p>
          <w:p w14:paraId="5CB7A5AF" w14:textId="77777777" w:rsidR="00FD4333" w:rsidRPr="004247D0" w:rsidRDefault="00FD4333" w:rsidP="00A10C1F">
            <w:pPr>
              <w:ind w:left="720"/>
            </w:pPr>
          </w:p>
          <w:p w14:paraId="0C5C1281" w14:textId="77777777" w:rsidR="00FD4333" w:rsidRDefault="00FD4333" w:rsidP="00A10C1F">
            <w:pPr>
              <w:numPr>
                <w:ilvl w:val="0"/>
                <w:numId w:val="38"/>
              </w:numPr>
              <w:contextualSpacing/>
            </w:pPr>
            <w:r w:rsidRPr="004247D0">
              <w:t xml:space="preserve">These produce colonies of antibiotic </w:t>
            </w:r>
            <w:r>
              <w:t>resistant bacteria.</w:t>
            </w:r>
          </w:p>
          <w:p w14:paraId="433E8FDE" w14:textId="77777777" w:rsidR="00FD4333" w:rsidRPr="008C6007" w:rsidRDefault="00FD4333" w:rsidP="00A10C1F">
            <w:pPr>
              <w:ind w:left="720"/>
            </w:pPr>
          </w:p>
          <w:p w14:paraId="5222098B" w14:textId="77777777" w:rsidR="00FD4333" w:rsidRDefault="00FD4333" w:rsidP="00A10C1F">
            <w:pPr>
              <w:numPr>
                <w:ilvl w:val="0"/>
                <w:numId w:val="38"/>
              </w:numPr>
              <w:contextualSpacing/>
            </w:pPr>
            <w:r>
              <w:t>If same selection mechanism/antibiotic is used again.</w:t>
            </w:r>
          </w:p>
          <w:p w14:paraId="7ED507C9" w14:textId="77777777" w:rsidR="00FD4333" w:rsidRDefault="00FD4333" w:rsidP="00A10C1F">
            <w:pPr>
              <w:contextualSpacing/>
            </w:pPr>
          </w:p>
          <w:p w14:paraId="4D98B89C" w14:textId="1972F685" w:rsidR="00FD4333" w:rsidRPr="004247D0" w:rsidRDefault="00FD4333" w:rsidP="00A10C1F">
            <w:pPr>
              <w:numPr>
                <w:ilvl w:val="0"/>
                <w:numId w:val="38"/>
              </w:numPr>
              <w:contextualSpacing/>
            </w:pPr>
            <w:r>
              <w:t xml:space="preserve">Increased number of antibiotic </w:t>
            </w:r>
            <w:proofErr w:type="gramStart"/>
            <w:r>
              <w:t>resistant</w:t>
            </w:r>
            <w:proofErr w:type="gramEnd"/>
            <w:r>
              <w:t xml:space="preserve"> exist.</w:t>
            </w:r>
          </w:p>
          <w:p w14:paraId="76EF059F" w14:textId="77777777" w:rsidR="00FD4333" w:rsidRPr="004247D0" w:rsidRDefault="00FD4333" w:rsidP="00A10C1F">
            <w:pPr>
              <w:ind w:left="720"/>
              <w:contextualSpacing/>
            </w:pPr>
          </w:p>
          <w:p w14:paraId="4AB79381" w14:textId="77777777" w:rsidR="00FD4333" w:rsidRPr="00F457F5" w:rsidRDefault="00FD4333" w:rsidP="00A10C1F">
            <w:pPr>
              <w:numPr>
                <w:ilvl w:val="0"/>
                <w:numId w:val="38"/>
              </w:numPr>
              <w:contextualSpacing/>
            </w:pPr>
            <w:r w:rsidRPr="004247D0">
              <w:t>This antibiotic no longer effective and new antibiotic(s) needed</w:t>
            </w:r>
            <w:r>
              <w:t>.</w:t>
            </w:r>
            <w:r>
              <w:br/>
            </w:r>
          </w:p>
        </w:tc>
        <w:tc>
          <w:tcPr>
            <w:tcW w:w="1173" w:type="dxa"/>
          </w:tcPr>
          <w:p w14:paraId="7FA2A7AE" w14:textId="77777777" w:rsidR="00FD4333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/>
                <w:spacing w:val="0"/>
                <w:lang w:eastAsia="en-US"/>
              </w:rPr>
            </w:pPr>
          </w:p>
          <w:p w14:paraId="1E07CD07" w14:textId="77777777" w:rsidR="00FD4333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eastAsiaTheme="minorEastAsia"/>
                <w:spacing w:val="0"/>
                <w:lang w:eastAsia="en-US"/>
              </w:rPr>
            </w:pPr>
          </w:p>
          <w:p w14:paraId="2C51411D" w14:textId="77777777" w:rsidR="00FD4333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eastAsiaTheme="minorEastAsia"/>
                <w:spacing w:val="0"/>
                <w:lang w:eastAsia="en-US"/>
              </w:rPr>
            </w:pPr>
          </w:p>
          <w:p w14:paraId="443BB885" w14:textId="77777777" w:rsidR="00FD4333" w:rsidRDefault="00FD4333" w:rsidP="00A10C1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eastAsiaTheme="minorEastAsia"/>
                <w:spacing w:val="0"/>
                <w:lang w:eastAsia="en-US"/>
              </w:rPr>
            </w:pPr>
          </w:p>
          <w:p w14:paraId="4222AEFE" w14:textId="748D3532" w:rsidR="00FD4333" w:rsidRPr="001A1AD4" w:rsidRDefault="008D695A" w:rsidP="00A10C1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eastAsiaTheme="minorEastAsia"/>
                <w:spacing w:val="0"/>
                <w:lang w:eastAsia="en-US"/>
              </w:rPr>
            </w:pPr>
            <w:r>
              <w:rPr>
                <w:rFonts w:eastAsiaTheme="minorEastAsia"/>
                <w:spacing w:val="0"/>
                <w:lang w:eastAsia="en-US"/>
              </w:rPr>
              <w:t>4</w:t>
            </w:r>
          </w:p>
        </w:tc>
      </w:tr>
      <w:tr w:rsidR="008D695A" w:rsidRPr="001A1AD4" w14:paraId="212919A0" w14:textId="77777777" w:rsidTr="000A60CE">
        <w:trPr>
          <w:trHeight w:val="1499"/>
        </w:trPr>
        <w:tc>
          <w:tcPr>
            <w:tcW w:w="9307" w:type="dxa"/>
          </w:tcPr>
          <w:p w14:paraId="06C99B24" w14:textId="77777777" w:rsidR="008D695A" w:rsidRPr="008B132E" w:rsidRDefault="008D695A" w:rsidP="00A10C1F">
            <w:pPr>
              <w:pStyle w:val="Header"/>
              <w:numPr>
                <w:ilvl w:val="0"/>
                <w:numId w:val="38"/>
              </w:numPr>
              <w:tabs>
                <w:tab w:val="clear" w:pos="4320"/>
                <w:tab w:val="clear" w:pos="8640"/>
              </w:tabs>
              <w:spacing w:before="120" w:after="120"/>
              <w:rPr>
                <w:rFonts w:cs="Arial"/>
                <w:sz w:val="22"/>
                <w:szCs w:val="22"/>
              </w:rPr>
            </w:pPr>
            <w:r w:rsidRPr="008B132E">
              <w:rPr>
                <w:rFonts w:cs="Arial"/>
                <w:sz w:val="22"/>
                <w:szCs w:val="22"/>
              </w:rPr>
              <w:t>Using antibiotics for viral infections</w:t>
            </w:r>
          </w:p>
          <w:p w14:paraId="7F516A40" w14:textId="77777777" w:rsidR="008D695A" w:rsidRPr="008B132E" w:rsidRDefault="008D695A" w:rsidP="00A10C1F">
            <w:pPr>
              <w:pStyle w:val="Header"/>
              <w:numPr>
                <w:ilvl w:val="0"/>
                <w:numId w:val="38"/>
              </w:numPr>
              <w:tabs>
                <w:tab w:val="clear" w:pos="4320"/>
                <w:tab w:val="clear" w:pos="8640"/>
              </w:tabs>
              <w:spacing w:before="120" w:after="120"/>
              <w:rPr>
                <w:rFonts w:cs="Arial"/>
                <w:sz w:val="22"/>
                <w:szCs w:val="22"/>
              </w:rPr>
            </w:pPr>
            <w:r w:rsidRPr="008B132E">
              <w:rPr>
                <w:rFonts w:cs="Arial"/>
                <w:sz w:val="22"/>
                <w:szCs w:val="22"/>
              </w:rPr>
              <w:t xml:space="preserve">Not completing the full course of </w:t>
            </w:r>
            <w:proofErr w:type="spellStart"/>
            <w:r w:rsidRPr="008B132E">
              <w:rPr>
                <w:rFonts w:cs="Arial"/>
                <w:sz w:val="22"/>
                <w:szCs w:val="22"/>
              </w:rPr>
              <w:t>antiobiotics</w:t>
            </w:r>
            <w:proofErr w:type="spellEnd"/>
            <w:r w:rsidRPr="008B132E">
              <w:rPr>
                <w:rFonts w:cs="Arial"/>
                <w:sz w:val="22"/>
                <w:szCs w:val="22"/>
              </w:rPr>
              <w:t xml:space="preserve"> </w:t>
            </w:r>
          </w:p>
          <w:p w14:paraId="54F0805B" w14:textId="360B4D17" w:rsidR="008D695A" w:rsidRPr="008B132E" w:rsidRDefault="008D695A" w:rsidP="00A10C1F">
            <w:pPr>
              <w:pStyle w:val="Header"/>
              <w:numPr>
                <w:ilvl w:val="0"/>
                <w:numId w:val="38"/>
              </w:numPr>
              <w:spacing w:before="120" w:after="120"/>
              <w:rPr>
                <w:rFonts w:cs="Arial"/>
                <w:sz w:val="22"/>
                <w:szCs w:val="22"/>
              </w:rPr>
            </w:pPr>
            <w:r w:rsidRPr="008B132E">
              <w:rPr>
                <w:rFonts w:cs="Arial"/>
                <w:sz w:val="22"/>
                <w:szCs w:val="22"/>
              </w:rPr>
              <w:t xml:space="preserve">Overuse of </w:t>
            </w:r>
            <w:proofErr w:type="spellStart"/>
            <w:r w:rsidRPr="008B132E">
              <w:rPr>
                <w:rFonts w:cs="Arial"/>
                <w:sz w:val="22"/>
                <w:szCs w:val="22"/>
              </w:rPr>
              <w:t>antibioitics</w:t>
            </w:r>
            <w:proofErr w:type="spellEnd"/>
            <w:r w:rsidRPr="008B132E">
              <w:rPr>
                <w:rFonts w:cs="Arial"/>
                <w:sz w:val="22"/>
                <w:szCs w:val="22"/>
              </w:rPr>
              <w:t xml:space="preserve"> as a preventative not a treatment</w:t>
            </w:r>
            <w:r w:rsidR="00C2155F">
              <w:rPr>
                <w:rFonts w:cs="Arial"/>
                <w:sz w:val="22"/>
                <w:szCs w:val="22"/>
              </w:rPr>
              <w:t>/farming example</w:t>
            </w:r>
          </w:p>
        </w:tc>
        <w:tc>
          <w:tcPr>
            <w:tcW w:w="1173" w:type="dxa"/>
          </w:tcPr>
          <w:p w14:paraId="1D82AF81" w14:textId="77777777" w:rsidR="008D695A" w:rsidRPr="008B132E" w:rsidRDefault="008D695A" w:rsidP="008D695A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eastAsiaTheme="minorEastAsia"/>
                <w:spacing w:val="0"/>
                <w:lang w:eastAsia="en-US"/>
              </w:rPr>
            </w:pPr>
          </w:p>
          <w:p w14:paraId="2978FA5A" w14:textId="78D85004" w:rsidR="008D695A" w:rsidRPr="008B132E" w:rsidRDefault="008D695A" w:rsidP="008D695A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eastAsiaTheme="minorEastAsia"/>
                <w:spacing w:val="0"/>
                <w:lang w:eastAsia="en-US"/>
              </w:rPr>
            </w:pPr>
            <w:r w:rsidRPr="008B132E">
              <w:rPr>
                <w:rFonts w:eastAsiaTheme="minorEastAsia"/>
                <w:spacing w:val="0"/>
                <w:lang w:eastAsia="en-US"/>
              </w:rPr>
              <w:t>2</w:t>
            </w:r>
          </w:p>
        </w:tc>
      </w:tr>
    </w:tbl>
    <w:p w14:paraId="638FBAA1" w14:textId="77777777" w:rsidR="00FD4333" w:rsidRPr="00E72170" w:rsidRDefault="00FD4333" w:rsidP="00FD433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EastAsia" w:hAnsi="Times" w:cs="Times"/>
          <w:spacing w:val="0"/>
          <w:lang w:eastAsia="en-US"/>
        </w:rPr>
      </w:pPr>
    </w:p>
    <w:p w14:paraId="43CC728E" w14:textId="77777777" w:rsidR="00FD4333" w:rsidRDefault="00FD4333">
      <w:pPr>
        <w:rPr>
          <w:b/>
          <w:sz w:val="36"/>
          <w:szCs w:val="36"/>
        </w:rPr>
      </w:pPr>
    </w:p>
    <w:sectPr w:rsidR="00FD4333" w:rsidSect="00B15177">
      <w:pgSz w:w="11900" w:h="16840"/>
      <w:pgMar w:top="851" w:right="701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Avenir Book">
    <w:altName w:val="Avenir Book"/>
    <w:charset w:val="00"/>
    <w:family w:val="auto"/>
    <w:pitch w:val="variable"/>
    <w:sig w:usb0="800000AF" w:usb1="5000204A" w:usb2="00000000" w:usb3="00000000" w:csb0="0000009B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C363ABE"/>
    <w:lvl w:ilvl="0" w:tplc="F670C19C">
      <w:start w:val="1"/>
      <w:numFmt w:val="lowerLetter"/>
      <w:lvlText w:val="(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1C6682"/>
    <w:multiLevelType w:val="hybridMultilevel"/>
    <w:tmpl w:val="9D2E645C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CA5B88"/>
    <w:multiLevelType w:val="hybridMultilevel"/>
    <w:tmpl w:val="9A3A4E30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6162A0"/>
    <w:multiLevelType w:val="hybridMultilevel"/>
    <w:tmpl w:val="B0FC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9C41BE"/>
    <w:multiLevelType w:val="hybridMultilevel"/>
    <w:tmpl w:val="C4E2BB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097CF0"/>
    <w:multiLevelType w:val="hybridMultilevel"/>
    <w:tmpl w:val="FF286380"/>
    <w:lvl w:ilvl="0" w:tplc="7C44C774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4F0E8D"/>
    <w:multiLevelType w:val="hybridMultilevel"/>
    <w:tmpl w:val="EF16B098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2F479E"/>
    <w:multiLevelType w:val="hybridMultilevel"/>
    <w:tmpl w:val="59AA4DEC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596D9A"/>
    <w:multiLevelType w:val="hybridMultilevel"/>
    <w:tmpl w:val="D2361EAA"/>
    <w:lvl w:ilvl="0" w:tplc="7EF4B97C">
      <w:numFmt w:val="bullet"/>
      <w:lvlText w:val=""/>
      <w:lvlJc w:val="left"/>
      <w:pPr>
        <w:ind w:left="720" w:hanging="360"/>
      </w:pPr>
      <w:rPr>
        <w:rFonts w:ascii="Webdings" w:eastAsia="Times New Roman" w:hAnsi="Web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77CFF"/>
    <w:multiLevelType w:val="hybridMultilevel"/>
    <w:tmpl w:val="4A0076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D1CF5"/>
    <w:multiLevelType w:val="hybridMultilevel"/>
    <w:tmpl w:val="258A6D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304263"/>
    <w:multiLevelType w:val="hybridMultilevel"/>
    <w:tmpl w:val="85E89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B532A"/>
    <w:multiLevelType w:val="hybridMultilevel"/>
    <w:tmpl w:val="57F247CE"/>
    <w:lvl w:ilvl="0" w:tplc="554242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E4C47"/>
    <w:multiLevelType w:val="hybridMultilevel"/>
    <w:tmpl w:val="28944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6A35E7"/>
    <w:multiLevelType w:val="hybridMultilevel"/>
    <w:tmpl w:val="9A2630E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FD273E"/>
    <w:multiLevelType w:val="hybridMultilevel"/>
    <w:tmpl w:val="3BAA351C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A727D8"/>
    <w:multiLevelType w:val="hybridMultilevel"/>
    <w:tmpl w:val="6C0A5D8C"/>
    <w:lvl w:ilvl="0" w:tplc="F670C19C">
      <w:start w:val="1"/>
      <w:numFmt w:val="lowerLetter"/>
      <w:lvlText w:val="(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055C46"/>
    <w:multiLevelType w:val="hybridMultilevel"/>
    <w:tmpl w:val="411E685E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3C7A3B"/>
    <w:multiLevelType w:val="hybridMultilevel"/>
    <w:tmpl w:val="D1C27546"/>
    <w:lvl w:ilvl="0" w:tplc="8DFA50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2A0016"/>
    <w:multiLevelType w:val="hybridMultilevel"/>
    <w:tmpl w:val="D462498A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FB5D04"/>
    <w:multiLevelType w:val="hybridMultilevel"/>
    <w:tmpl w:val="38627046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1422AE"/>
    <w:multiLevelType w:val="hybridMultilevel"/>
    <w:tmpl w:val="F7287F88"/>
    <w:lvl w:ilvl="0" w:tplc="F47CEDD0">
      <w:start w:val="2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36BF7"/>
    <w:multiLevelType w:val="hybridMultilevel"/>
    <w:tmpl w:val="31DAC11A"/>
    <w:lvl w:ilvl="0" w:tplc="F670C19C">
      <w:start w:val="1"/>
      <w:numFmt w:val="lowerLetter"/>
      <w:lvlText w:val="(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2A47C5"/>
    <w:multiLevelType w:val="hybridMultilevel"/>
    <w:tmpl w:val="61AEC1EA"/>
    <w:lvl w:ilvl="0" w:tplc="DD00D752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49356D"/>
    <w:multiLevelType w:val="hybridMultilevel"/>
    <w:tmpl w:val="C944B524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C64E1B"/>
    <w:multiLevelType w:val="hybridMultilevel"/>
    <w:tmpl w:val="EB18BA2C"/>
    <w:lvl w:ilvl="0" w:tplc="71C87E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AF5BC4"/>
    <w:multiLevelType w:val="hybridMultilevel"/>
    <w:tmpl w:val="C5A24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9F53E4"/>
    <w:multiLevelType w:val="hybridMultilevel"/>
    <w:tmpl w:val="270C6F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613950"/>
    <w:multiLevelType w:val="hybridMultilevel"/>
    <w:tmpl w:val="CB8AF5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5AF6B61"/>
    <w:multiLevelType w:val="hybridMultilevel"/>
    <w:tmpl w:val="85E8A796"/>
    <w:lvl w:ilvl="0" w:tplc="409608F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6B22351"/>
    <w:multiLevelType w:val="hybridMultilevel"/>
    <w:tmpl w:val="315ADA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6E85AA7"/>
    <w:multiLevelType w:val="hybridMultilevel"/>
    <w:tmpl w:val="EBA477A0"/>
    <w:lvl w:ilvl="0" w:tplc="F670C19C">
      <w:start w:val="1"/>
      <w:numFmt w:val="lowerLetter"/>
      <w:lvlText w:val="(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184318"/>
    <w:multiLevelType w:val="hybridMultilevel"/>
    <w:tmpl w:val="13DAF4A6"/>
    <w:lvl w:ilvl="0" w:tplc="2FC61B2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273AC0"/>
    <w:multiLevelType w:val="hybridMultilevel"/>
    <w:tmpl w:val="817048FE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0C23DDD"/>
    <w:multiLevelType w:val="hybridMultilevel"/>
    <w:tmpl w:val="0DE0BA02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20C3E28"/>
    <w:multiLevelType w:val="hybridMultilevel"/>
    <w:tmpl w:val="6CC2DB92"/>
    <w:lvl w:ilvl="0" w:tplc="F670C19C">
      <w:start w:val="1"/>
      <w:numFmt w:val="lowerLetter"/>
      <w:lvlText w:val="(%1)"/>
      <w:lvlJc w:val="left"/>
      <w:pPr>
        <w:ind w:left="360" w:hanging="360"/>
      </w:pPr>
      <w:rPr>
        <w:rFonts w:ascii="Arial" w:eastAsiaTheme="minorEastAsia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4BE166B"/>
    <w:multiLevelType w:val="hybridMultilevel"/>
    <w:tmpl w:val="CA5CA7DC"/>
    <w:lvl w:ilvl="0" w:tplc="BF70CEB2">
      <w:start w:val="10"/>
      <w:numFmt w:val="decimal"/>
      <w:lvlText w:val="(%1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1B1BE2"/>
    <w:multiLevelType w:val="hybridMultilevel"/>
    <w:tmpl w:val="BFFEE976"/>
    <w:lvl w:ilvl="0" w:tplc="F670C19C">
      <w:start w:val="1"/>
      <w:numFmt w:val="lowerLetter"/>
      <w:lvlText w:val="(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EE4F1C"/>
    <w:multiLevelType w:val="hybridMultilevel"/>
    <w:tmpl w:val="629C8A66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1E12088"/>
    <w:multiLevelType w:val="hybridMultilevel"/>
    <w:tmpl w:val="6494DD08"/>
    <w:lvl w:ilvl="0" w:tplc="9C7CAA1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Apple Chancery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067531"/>
    <w:multiLevelType w:val="hybridMultilevel"/>
    <w:tmpl w:val="3A7E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2"/>
  </w:num>
  <w:num w:numId="3">
    <w:abstractNumId w:val="13"/>
  </w:num>
  <w:num w:numId="4">
    <w:abstractNumId w:val="4"/>
  </w:num>
  <w:num w:numId="5">
    <w:abstractNumId w:val="0"/>
  </w:num>
  <w:num w:numId="6">
    <w:abstractNumId w:val="1"/>
  </w:num>
  <w:num w:numId="7">
    <w:abstractNumId w:val="15"/>
  </w:num>
  <w:num w:numId="8">
    <w:abstractNumId w:val="10"/>
  </w:num>
  <w:num w:numId="9">
    <w:abstractNumId w:val="14"/>
  </w:num>
  <w:num w:numId="10">
    <w:abstractNumId w:val="23"/>
  </w:num>
  <w:num w:numId="11">
    <w:abstractNumId w:val="34"/>
  </w:num>
  <w:num w:numId="12">
    <w:abstractNumId w:val="37"/>
  </w:num>
  <w:num w:numId="13">
    <w:abstractNumId w:val="17"/>
  </w:num>
  <w:num w:numId="14">
    <w:abstractNumId w:val="38"/>
  </w:num>
  <w:num w:numId="15">
    <w:abstractNumId w:val="22"/>
  </w:num>
  <w:num w:numId="16">
    <w:abstractNumId w:val="9"/>
  </w:num>
  <w:num w:numId="17">
    <w:abstractNumId w:val="35"/>
  </w:num>
  <w:num w:numId="18">
    <w:abstractNumId w:val="7"/>
  </w:num>
  <w:num w:numId="19">
    <w:abstractNumId w:val="8"/>
  </w:num>
  <w:num w:numId="20">
    <w:abstractNumId w:val="2"/>
  </w:num>
  <w:num w:numId="21">
    <w:abstractNumId w:val="21"/>
  </w:num>
  <w:num w:numId="22">
    <w:abstractNumId w:val="16"/>
  </w:num>
  <w:num w:numId="23">
    <w:abstractNumId w:val="20"/>
  </w:num>
  <w:num w:numId="24">
    <w:abstractNumId w:val="25"/>
  </w:num>
  <w:num w:numId="25">
    <w:abstractNumId w:val="18"/>
  </w:num>
  <w:num w:numId="26">
    <w:abstractNumId w:val="19"/>
  </w:num>
  <w:num w:numId="27">
    <w:abstractNumId w:val="27"/>
  </w:num>
  <w:num w:numId="28">
    <w:abstractNumId w:val="26"/>
  </w:num>
  <w:num w:numId="29">
    <w:abstractNumId w:val="6"/>
  </w:num>
  <w:num w:numId="30">
    <w:abstractNumId w:val="36"/>
  </w:num>
  <w:num w:numId="31">
    <w:abstractNumId w:val="32"/>
  </w:num>
  <w:num w:numId="32">
    <w:abstractNumId w:val="24"/>
  </w:num>
  <w:num w:numId="33">
    <w:abstractNumId w:val="39"/>
  </w:num>
  <w:num w:numId="34">
    <w:abstractNumId w:val="3"/>
  </w:num>
  <w:num w:numId="35">
    <w:abstractNumId w:val="33"/>
  </w:num>
  <w:num w:numId="36">
    <w:abstractNumId w:val="11"/>
  </w:num>
  <w:num w:numId="37">
    <w:abstractNumId w:val="40"/>
  </w:num>
  <w:num w:numId="38">
    <w:abstractNumId w:val="5"/>
  </w:num>
  <w:num w:numId="39">
    <w:abstractNumId w:val="31"/>
  </w:num>
  <w:num w:numId="40">
    <w:abstractNumId w:val="28"/>
  </w:num>
  <w:num w:numId="41">
    <w:abstractNumId w:val="29"/>
  </w:num>
  <w:num w:numId="42">
    <w:abstractNumId w:val="3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CKSON Renae [Ashdale Secondary College]">
    <w15:presenceInfo w15:providerId="AD" w15:userId="S::renae.jackson@education.wa.edu.au::ad1108bb-c4b7-4389-b54f-56cb0d0dc93f"/>
  </w15:person>
  <w15:person w15:author="PRINT Emily [Ashdale Secondary College]">
    <w15:presenceInfo w15:providerId="AD" w15:userId="S::emily.print@education.wa.edu.au::4728b3ca-9fc0-486e-89ec-1199d22cb5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A3"/>
    <w:rsid w:val="000360E2"/>
    <w:rsid w:val="00042502"/>
    <w:rsid w:val="00093157"/>
    <w:rsid w:val="000C14A8"/>
    <w:rsid w:val="000F0964"/>
    <w:rsid w:val="00156CA1"/>
    <w:rsid w:val="00183E87"/>
    <w:rsid w:val="001925D9"/>
    <w:rsid w:val="001A1AD4"/>
    <w:rsid w:val="001D3269"/>
    <w:rsid w:val="001F436E"/>
    <w:rsid w:val="00200BAB"/>
    <w:rsid w:val="0020520F"/>
    <w:rsid w:val="002431D8"/>
    <w:rsid w:val="002533EE"/>
    <w:rsid w:val="002604F7"/>
    <w:rsid w:val="00262FBE"/>
    <w:rsid w:val="002913CD"/>
    <w:rsid w:val="0029223E"/>
    <w:rsid w:val="002C38CB"/>
    <w:rsid w:val="00301AB8"/>
    <w:rsid w:val="00307E9E"/>
    <w:rsid w:val="00341549"/>
    <w:rsid w:val="003419BF"/>
    <w:rsid w:val="0038071D"/>
    <w:rsid w:val="00392885"/>
    <w:rsid w:val="003A3800"/>
    <w:rsid w:val="003B2586"/>
    <w:rsid w:val="003F4ABC"/>
    <w:rsid w:val="00407F74"/>
    <w:rsid w:val="004109F4"/>
    <w:rsid w:val="00413096"/>
    <w:rsid w:val="00424FD1"/>
    <w:rsid w:val="004259AA"/>
    <w:rsid w:val="00445542"/>
    <w:rsid w:val="004569A9"/>
    <w:rsid w:val="0046401A"/>
    <w:rsid w:val="00475666"/>
    <w:rsid w:val="004958BA"/>
    <w:rsid w:val="004E3B2B"/>
    <w:rsid w:val="00541D48"/>
    <w:rsid w:val="00565CCD"/>
    <w:rsid w:val="005A3823"/>
    <w:rsid w:val="005B345F"/>
    <w:rsid w:val="005D2A52"/>
    <w:rsid w:val="00611172"/>
    <w:rsid w:val="00636C2F"/>
    <w:rsid w:val="00641C7C"/>
    <w:rsid w:val="00670BDF"/>
    <w:rsid w:val="006725E0"/>
    <w:rsid w:val="006A0479"/>
    <w:rsid w:val="00700781"/>
    <w:rsid w:val="00701AAD"/>
    <w:rsid w:val="00706F3A"/>
    <w:rsid w:val="0071276B"/>
    <w:rsid w:val="007161B9"/>
    <w:rsid w:val="00750BEB"/>
    <w:rsid w:val="00760591"/>
    <w:rsid w:val="007658DD"/>
    <w:rsid w:val="00771E2A"/>
    <w:rsid w:val="007B7027"/>
    <w:rsid w:val="007D0BA5"/>
    <w:rsid w:val="007D6211"/>
    <w:rsid w:val="007E02D2"/>
    <w:rsid w:val="007E6D77"/>
    <w:rsid w:val="007F2D80"/>
    <w:rsid w:val="008118AF"/>
    <w:rsid w:val="00822DB9"/>
    <w:rsid w:val="00833FEB"/>
    <w:rsid w:val="00835119"/>
    <w:rsid w:val="0083754A"/>
    <w:rsid w:val="0084462B"/>
    <w:rsid w:val="008562FE"/>
    <w:rsid w:val="008566C5"/>
    <w:rsid w:val="008A527A"/>
    <w:rsid w:val="008B132E"/>
    <w:rsid w:val="008D695A"/>
    <w:rsid w:val="008D6A2C"/>
    <w:rsid w:val="008E4DE5"/>
    <w:rsid w:val="008E66D8"/>
    <w:rsid w:val="00907290"/>
    <w:rsid w:val="009131E6"/>
    <w:rsid w:val="009176B3"/>
    <w:rsid w:val="00917A15"/>
    <w:rsid w:val="00970464"/>
    <w:rsid w:val="009968E2"/>
    <w:rsid w:val="009B458A"/>
    <w:rsid w:val="009C04CD"/>
    <w:rsid w:val="009E3FDD"/>
    <w:rsid w:val="009F14E9"/>
    <w:rsid w:val="009F2BA0"/>
    <w:rsid w:val="00A11F34"/>
    <w:rsid w:val="00A714AD"/>
    <w:rsid w:val="00A92696"/>
    <w:rsid w:val="00A97635"/>
    <w:rsid w:val="00AA29A8"/>
    <w:rsid w:val="00AA67E8"/>
    <w:rsid w:val="00AA75F4"/>
    <w:rsid w:val="00AB00B5"/>
    <w:rsid w:val="00AE0D6F"/>
    <w:rsid w:val="00AF1382"/>
    <w:rsid w:val="00AF2BB0"/>
    <w:rsid w:val="00B15177"/>
    <w:rsid w:val="00B17431"/>
    <w:rsid w:val="00B2044F"/>
    <w:rsid w:val="00B37AA5"/>
    <w:rsid w:val="00B559E4"/>
    <w:rsid w:val="00B634B9"/>
    <w:rsid w:val="00B71946"/>
    <w:rsid w:val="00C01E06"/>
    <w:rsid w:val="00C2155F"/>
    <w:rsid w:val="00C26F2F"/>
    <w:rsid w:val="00C42575"/>
    <w:rsid w:val="00C62072"/>
    <w:rsid w:val="00C64102"/>
    <w:rsid w:val="00C92349"/>
    <w:rsid w:val="00CA2430"/>
    <w:rsid w:val="00CC1078"/>
    <w:rsid w:val="00CD6BC1"/>
    <w:rsid w:val="00CE0F23"/>
    <w:rsid w:val="00CE112E"/>
    <w:rsid w:val="00CE5648"/>
    <w:rsid w:val="00D074FC"/>
    <w:rsid w:val="00D36763"/>
    <w:rsid w:val="00D43A98"/>
    <w:rsid w:val="00D44889"/>
    <w:rsid w:val="00D457BA"/>
    <w:rsid w:val="00D47C9F"/>
    <w:rsid w:val="00D57B51"/>
    <w:rsid w:val="00D74BC9"/>
    <w:rsid w:val="00DB4337"/>
    <w:rsid w:val="00E1713D"/>
    <w:rsid w:val="00E447CE"/>
    <w:rsid w:val="00E514FF"/>
    <w:rsid w:val="00E714E9"/>
    <w:rsid w:val="00E72170"/>
    <w:rsid w:val="00E843C3"/>
    <w:rsid w:val="00E848CC"/>
    <w:rsid w:val="00EA0F09"/>
    <w:rsid w:val="00EA2CBC"/>
    <w:rsid w:val="00EE0BE7"/>
    <w:rsid w:val="00EE1408"/>
    <w:rsid w:val="00F03D62"/>
    <w:rsid w:val="00F24421"/>
    <w:rsid w:val="00F36AF6"/>
    <w:rsid w:val="00F457F5"/>
    <w:rsid w:val="00F51DBA"/>
    <w:rsid w:val="00F91734"/>
    <w:rsid w:val="00F94DA3"/>
    <w:rsid w:val="00FB170D"/>
    <w:rsid w:val="00FD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A6078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 Book" w:eastAsiaTheme="minorEastAsia" w:hAnsi="Avenir Book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94DA3"/>
    <w:rPr>
      <w:rFonts w:ascii="Arial" w:eastAsia="Times New Roman" w:hAnsi="Arial" w:cs="Arial"/>
      <w:spacing w:val="-2"/>
      <w:sz w:val="22"/>
      <w:szCs w:val="22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qFormat/>
    <w:rsid w:val="00F94DA3"/>
    <w:pPr>
      <w:spacing w:before="120" w:after="120" w:line="276" w:lineRule="auto"/>
    </w:pPr>
    <w:rPr>
      <w:rFonts w:ascii="Calibri" w:eastAsiaTheme="minorHAnsi" w:hAnsi="Calibri" w:cs="Calibri"/>
      <w:spacing w:val="0"/>
    </w:rPr>
  </w:style>
  <w:style w:type="character" w:customStyle="1" w:styleId="ParagraphChar">
    <w:name w:val="Paragraph Char"/>
    <w:basedOn w:val="DefaultParagraphFont"/>
    <w:link w:val="Paragraph"/>
    <w:locked/>
    <w:rsid w:val="00F94DA3"/>
    <w:rPr>
      <w:rFonts w:ascii="Calibri" w:eastAsiaTheme="minorHAnsi" w:hAnsi="Calibri" w:cs="Calibri"/>
      <w:sz w:val="22"/>
      <w:szCs w:val="22"/>
      <w:lang w:eastAsia="en-AU"/>
    </w:rPr>
  </w:style>
  <w:style w:type="paragraph" w:styleId="ListParagraph">
    <w:name w:val="List Paragraph"/>
    <w:basedOn w:val="Normal"/>
    <w:uiPriority w:val="34"/>
    <w:qFormat/>
    <w:rsid w:val="00E447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5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502"/>
    <w:rPr>
      <w:rFonts w:ascii="Lucida Grande" w:eastAsia="Times New Roman" w:hAnsi="Lucida Grande" w:cs="Lucida Grande"/>
      <w:spacing w:val="-2"/>
      <w:sz w:val="18"/>
      <w:szCs w:val="18"/>
      <w:lang w:eastAsia="en-AU"/>
    </w:rPr>
  </w:style>
  <w:style w:type="paragraph" w:styleId="NoSpacing">
    <w:name w:val="No Spacing"/>
    <w:uiPriority w:val="1"/>
    <w:qFormat/>
    <w:rsid w:val="00641C7C"/>
    <w:rPr>
      <w:rFonts w:ascii="Arial" w:eastAsia="Times New Roman" w:hAnsi="Arial" w:cs="Arial"/>
      <w:spacing w:val="-2"/>
      <w:sz w:val="22"/>
      <w:szCs w:val="22"/>
      <w:lang w:eastAsia="en-AU"/>
    </w:rPr>
  </w:style>
  <w:style w:type="table" w:styleId="TableGrid">
    <w:name w:val="Table Grid"/>
    <w:basedOn w:val="TableNormal"/>
    <w:rsid w:val="00B15177"/>
    <w:rPr>
      <w:rFonts w:asciiTheme="minorHAnsi" w:eastAsiaTheme="minorHAnsi" w:hAnsiTheme="minorHAns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semiHidden/>
    <w:rsid w:val="00E714E9"/>
    <w:pPr>
      <w:tabs>
        <w:tab w:val="center" w:pos="4320"/>
        <w:tab w:val="right" w:pos="8640"/>
      </w:tabs>
    </w:pPr>
    <w:rPr>
      <w:rFonts w:cs="Times New Roman"/>
      <w:spacing w:val="0"/>
      <w:sz w:val="24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714E9"/>
    <w:rPr>
      <w:rFonts w:ascii="Arial" w:eastAsia="Times New Roman" w:hAnsi="Arial" w:cs="Times New Roman"/>
      <w:szCs w:val="20"/>
      <w:lang w:val="en-US"/>
    </w:rPr>
  </w:style>
  <w:style w:type="paragraph" w:styleId="Revision">
    <w:name w:val="Revision"/>
    <w:hidden/>
    <w:uiPriority w:val="99"/>
    <w:semiHidden/>
    <w:rsid w:val="00C2155F"/>
    <w:rPr>
      <w:rFonts w:ascii="Arial" w:eastAsia="Times New Roman" w:hAnsi="Arial" w:cs="Arial"/>
      <w:spacing w:val="-2"/>
      <w:sz w:val="22"/>
      <w:szCs w:val="2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3.xml"/><Relationship Id="rId5" Type="http://schemas.openxmlformats.org/officeDocument/2006/relationships/image" Target="media/image1.jp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E2DB25A-8E8B-40AA-9226-184C6A15894F}"/>
</file>

<file path=customXml/itemProps2.xml><?xml version="1.0" encoding="utf-8"?>
<ds:datastoreItem xmlns:ds="http://schemas.openxmlformats.org/officeDocument/2006/customXml" ds:itemID="{447E9E16-F15F-4F7D-9B0A-B6CDAC5BD65D}"/>
</file>

<file path=customXml/itemProps3.xml><?xml version="1.0" encoding="utf-8"?>
<ds:datastoreItem xmlns:ds="http://schemas.openxmlformats.org/officeDocument/2006/customXml" ds:itemID="{82441AC3-5158-4A52-ACA2-30CFE751FD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CUNNINGHAM Kate [Southern River College]</cp:lastModifiedBy>
  <cp:revision>2</cp:revision>
  <cp:lastPrinted>2016-04-04T00:28:00Z</cp:lastPrinted>
  <dcterms:created xsi:type="dcterms:W3CDTF">2021-04-23T01:05:00Z</dcterms:created>
  <dcterms:modified xsi:type="dcterms:W3CDTF">2021-04-23T01:05:00Z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298900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