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551A" w14:textId="4BBEDBCB" w:rsidR="00055056" w:rsidRPr="00AD5C54" w:rsidRDefault="000F037D" w:rsidP="00055056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0F037D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5CEA4D51" wp14:editId="65B0D155">
            <wp:simplePos x="0" y="0"/>
            <wp:positionH relativeFrom="margin">
              <wp:posOffset>-774065</wp:posOffset>
            </wp:positionH>
            <wp:positionV relativeFrom="paragraph">
              <wp:posOffset>-340995</wp:posOffset>
            </wp:positionV>
            <wp:extent cx="7315835" cy="1080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 Portrait Header Dec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37D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A657F" wp14:editId="45D28CAB">
                <wp:simplePos x="0" y="0"/>
                <wp:positionH relativeFrom="margin">
                  <wp:posOffset>313396</wp:posOffset>
                </wp:positionH>
                <wp:positionV relativeFrom="paragraph">
                  <wp:posOffset>-183125</wp:posOffset>
                </wp:positionV>
                <wp:extent cx="5438775" cy="76057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6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6DE3B" w14:textId="77777777" w:rsidR="004D55EA" w:rsidRPr="00EC090A" w:rsidRDefault="004D55EA" w:rsidP="000F03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19382A05" w14:textId="388A34C9" w:rsidR="004D55EA" w:rsidRPr="00EC090A" w:rsidRDefault="004D55EA" w:rsidP="000F03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Evidence for Evolution 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A65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7pt;margin-top:-14.4pt;width:428.25pt;height:59.9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" fillcolor="white [3201]" stroked="f" strokeweight=".5pt">
                <v:textbox>
                  <w:txbxContent>
                    <w:p w14:paraId="0676DE3B" w14:textId="77777777" w:rsidR="004D55EA" w:rsidRPr="00EC090A" w:rsidRDefault="004D55EA" w:rsidP="000F037D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19382A05" w14:textId="388A34C9" w:rsidR="004D55EA" w:rsidRPr="00EC090A" w:rsidRDefault="004D55EA" w:rsidP="000F037D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Evidence for Evolution 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C8397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134F761" w14:textId="1870BAE2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6EE7958" w14:textId="6CC86099" w:rsidR="000F037D" w:rsidRPr="00144B45" w:rsidRDefault="000F037D" w:rsidP="000F037D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EC090A">
        <w:rPr>
          <w:rFonts w:ascii="Arial" w:hAnsi="Arial" w:cs="Arial"/>
          <w:b/>
          <w:sz w:val="32"/>
          <w:szCs w:val="32"/>
        </w:rPr>
        <w:t xml:space="preserve">Task </w:t>
      </w:r>
      <w:r w:rsidR="00144B45">
        <w:rPr>
          <w:rFonts w:ascii="Arial" w:hAnsi="Arial" w:cs="Arial"/>
          <w:b/>
          <w:sz w:val="32"/>
          <w:szCs w:val="32"/>
        </w:rPr>
        <w:t>9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br/>
      </w:r>
    </w:p>
    <w:p w14:paraId="55B1D17A" w14:textId="77777777" w:rsidR="000F037D" w:rsidRPr="00EC090A" w:rsidRDefault="000F037D" w:rsidP="000F037D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tab/>
      </w:r>
    </w:p>
    <w:p w14:paraId="21BE0B1E" w14:textId="39AB8C46" w:rsidR="000F037D" w:rsidRPr="00EC090A" w:rsidRDefault="000F037D" w:rsidP="000F037D">
      <w:pPr>
        <w:rPr>
          <w:rFonts w:ascii="Arial" w:eastAsiaTheme="minorEastAsia" w:hAnsi="Arial" w:cs="Arial"/>
          <w:bCs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B52A4F">
        <w:rPr>
          <w:rFonts w:ascii="Arial" w:eastAsiaTheme="minorEastAsia" w:hAnsi="Arial" w:cs="Arial"/>
          <w:bCs/>
          <w:lang w:val="en-US" w:eastAsia="ja-JP"/>
        </w:rPr>
        <w:t>50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minutes</w:t>
      </w:r>
    </w:p>
    <w:p w14:paraId="37BE3470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81094AE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7001DB6B" w14:textId="77777777" w:rsidR="00055056" w:rsidRPr="00AD5C54" w:rsidRDefault="00055056" w:rsidP="00055056">
      <w:pPr>
        <w:jc w:val="center"/>
        <w:rPr>
          <w:rFonts w:ascii="Arial" w:hAnsi="Arial" w:cs="Arial"/>
          <w:sz w:val="36"/>
          <w:szCs w:val="36"/>
        </w:rPr>
      </w:pPr>
    </w:p>
    <w:p w14:paraId="124B8438" w14:textId="4D553FF4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</w:rPr>
      </w:pPr>
      <w:r w:rsidRPr="000F037D">
        <w:rPr>
          <w:rFonts w:ascii="Arial" w:hAnsi="Arial" w:cs="Arial"/>
          <w:sz w:val="28"/>
          <w:szCs w:val="28"/>
        </w:rPr>
        <w:t>Multiple Choice:</w:t>
      </w:r>
      <w:r w:rsidRPr="000F037D">
        <w:rPr>
          <w:rFonts w:ascii="Arial" w:hAnsi="Arial" w:cs="Arial"/>
          <w:sz w:val="28"/>
          <w:szCs w:val="28"/>
        </w:rPr>
        <w:tab/>
      </w:r>
      <w:r w:rsidRPr="000F037D">
        <w:rPr>
          <w:rFonts w:ascii="Arial" w:hAnsi="Arial" w:cs="Arial"/>
          <w:sz w:val="28"/>
          <w:szCs w:val="28"/>
        </w:rPr>
        <w:tab/>
      </w:r>
      <w:r w:rsidR="00B52A4F">
        <w:rPr>
          <w:rFonts w:ascii="Arial" w:hAnsi="Arial" w:cs="Arial"/>
          <w:sz w:val="28"/>
          <w:szCs w:val="28"/>
        </w:rPr>
        <w:t>8</w:t>
      </w:r>
      <w:r w:rsidRPr="000F037D">
        <w:rPr>
          <w:rFonts w:ascii="Arial" w:hAnsi="Arial" w:cs="Arial"/>
          <w:sz w:val="28"/>
          <w:szCs w:val="28"/>
        </w:rPr>
        <w:t xml:space="preserve"> marks</w:t>
      </w:r>
    </w:p>
    <w:p w14:paraId="761C24FE" w14:textId="3F318BC2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</w:rPr>
      </w:pPr>
      <w:r w:rsidRPr="000F037D">
        <w:rPr>
          <w:rFonts w:ascii="Arial" w:hAnsi="Arial" w:cs="Arial"/>
          <w:sz w:val="28"/>
          <w:szCs w:val="28"/>
        </w:rPr>
        <w:t>Short Answer:</w:t>
      </w:r>
      <w:r w:rsidRPr="000F037D">
        <w:rPr>
          <w:rFonts w:ascii="Arial" w:hAnsi="Arial" w:cs="Arial"/>
          <w:sz w:val="28"/>
          <w:szCs w:val="28"/>
        </w:rPr>
        <w:tab/>
      </w:r>
      <w:r w:rsidRPr="000F037D">
        <w:rPr>
          <w:rFonts w:ascii="Arial" w:hAnsi="Arial" w:cs="Arial"/>
          <w:sz w:val="28"/>
          <w:szCs w:val="28"/>
        </w:rPr>
        <w:tab/>
      </w:r>
      <w:r w:rsidRPr="000D265D">
        <w:rPr>
          <w:rFonts w:ascii="Arial" w:hAnsi="Arial" w:cs="Arial"/>
          <w:sz w:val="28"/>
          <w:szCs w:val="28"/>
        </w:rPr>
        <w:t>3</w:t>
      </w:r>
      <w:r w:rsidR="000D265D" w:rsidRPr="000D265D">
        <w:rPr>
          <w:rFonts w:ascii="Arial" w:hAnsi="Arial" w:cs="Arial"/>
          <w:sz w:val="28"/>
          <w:szCs w:val="28"/>
        </w:rPr>
        <w:t>2</w:t>
      </w:r>
      <w:r w:rsidRPr="000F037D">
        <w:rPr>
          <w:rFonts w:ascii="Arial" w:hAnsi="Arial" w:cs="Arial"/>
          <w:sz w:val="28"/>
          <w:szCs w:val="28"/>
        </w:rPr>
        <w:t xml:space="preserve"> marks</w:t>
      </w:r>
    </w:p>
    <w:p w14:paraId="30C41D82" w14:textId="4C17FD77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F037D">
        <w:rPr>
          <w:rFonts w:ascii="Arial" w:hAnsi="Arial" w:cs="Arial"/>
          <w:sz w:val="28"/>
          <w:szCs w:val="28"/>
          <w:u w:val="single"/>
        </w:rPr>
        <w:t>Extended Answer:</w:t>
      </w:r>
      <w:r w:rsidRPr="000F037D">
        <w:rPr>
          <w:rFonts w:ascii="Arial" w:hAnsi="Arial" w:cs="Arial"/>
          <w:sz w:val="28"/>
          <w:szCs w:val="28"/>
          <w:u w:val="single"/>
        </w:rPr>
        <w:tab/>
      </w:r>
      <w:r w:rsidR="00B52A4F">
        <w:rPr>
          <w:rFonts w:ascii="Arial" w:hAnsi="Arial" w:cs="Arial"/>
          <w:sz w:val="28"/>
          <w:szCs w:val="28"/>
          <w:u w:val="single"/>
        </w:rPr>
        <w:t>6</w:t>
      </w:r>
      <w:r w:rsidRPr="000F037D">
        <w:rPr>
          <w:rFonts w:ascii="Arial" w:hAnsi="Arial" w:cs="Arial"/>
          <w:sz w:val="28"/>
          <w:szCs w:val="28"/>
          <w:u w:val="single"/>
        </w:rPr>
        <w:t xml:space="preserve"> marks</w:t>
      </w:r>
    </w:p>
    <w:p w14:paraId="6EACDA2B" w14:textId="4FD9250C" w:rsidR="00055056" w:rsidRPr="000F037D" w:rsidRDefault="000F037D" w:rsidP="000F037D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55056" w:rsidRPr="000F037D">
        <w:rPr>
          <w:rFonts w:ascii="Arial" w:hAnsi="Arial" w:cs="Arial"/>
          <w:sz w:val="28"/>
          <w:szCs w:val="28"/>
        </w:rPr>
        <w:t xml:space="preserve">TOTAL </w:t>
      </w:r>
      <w:r w:rsidR="00055056" w:rsidRPr="000F037D">
        <w:rPr>
          <w:rFonts w:ascii="Arial" w:hAnsi="Arial" w:cs="Arial"/>
          <w:sz w:val="28"/>
          <w:szCs w:val="28"/>
        </w:rPr>
        <w:tab/>
      </w:r>
      <w:r w:rsidR="00055056" w:rsidRPr="000F037D">
        <w:rPr>
          <w:rFonts w:ascii="Arial" w:hAnsi="Arial" w:cs="Arial"/>
          <w:sz w:val="28"/>
          <w:szCs w:val="28"/>
        </w:rPr>
        <w:tab/>
      </w:r>
      <w:r w:rsidR="00055056" w:rsidRPr="000F037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="00B52A4F">
        <w:rPr>
          <w:rFonts w:ascii="Arial" w:hAnsi="Arial" w:cs="Arial"/>
          <w:sz w:val="28"/>
          <w:szCs w:val="28"/>
        </w:rPr>
        <w:t>4</w:t>
      </w:r>
      <w:r w:rsidR="00053E2A">
        <w:rPr>
          <w:rFonts w:ascii="Arial" w:hAnsi="Arial" w:cs="Arial"/>
          <w:sz w:val="28"/>
          <w:szCs w:val="28"/>
        </w:rPr>
        <w:t>6</w:t>
      </w:r>
      <w:r w:rsidR="00055056" w:rsidRPr="000F037D">
        <w:rPr>
          <w:rFonts w:ascii="Arial" w:hAnsi="Arial" w:cs="Arial"/>
          <w:sz w:val="28"/>
          <w:szCs w:val="28"/>
        </w:rPr>
        <w:t xml:space="preserve"> MARKS</w:t>
      </w:r>
    </w:p>
    <w:p w14:paraId="783A8A92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6A09435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59117F6" w14:textId="77777777" w:rsidR="000F037D" w:rsidRP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5934F35" w14:textId="3962923E" w:rsidR="00055056" w:rsidRPr="000F037D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F037D">
        <w:rPr>
          <w:rFonts w:ascii="Arial" w:hAnsi="Arial" w:cs="Arial"/>
          <w:b/>
          <w:sz w:val="32"/>
          <w:szCs w:val="32"/>
          <w:u w:val="single"/>
        </w:rPr>
        <w:t>Do not write on this question booklet</w:t>
      </w:r>
    </w:p>
    <w:p w14:paraId="6F52661D" w14:textId="77777777" w:rsidR="00055056" w:rsidRPr="000F037D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F037D">
        <w:rPr>
          <w:rFonts w:ascii="Arial" w:hAnsi="Arial" w:cs="Arial"/>
          <w:b/>
          <w:sz w:val="32"/>
          <w:szCs w:val="32"/>
          <w:u w:val="single"/>
        </w:rPr>
        <w:t>Do not turn page until instructed to do so</w:t>
      </w:r>
    </w:p>
    <w:p w14:paraId="472459C6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894E8DB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3B5F0EC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5E885FE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4694F91" w14:textId="7A50FE1F" w:rsidR="00055056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1031EF97" w14:textId="66C11EF0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19CCC80A" w14:textId="6022DBDB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459518D" w14:textId="77777777" w:rsidR="000F037D" w:rsidRPr="00AD5C54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71E55E6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291748D" w14:textId="48E5FD18" w:rsidR="00055056" w:rsidRPr="00AC71E5" w:rsidRDefault="00055056" w:rsidP="00AC71E5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lang w:val="en-US"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CC271" wp14:editId="39ABF91C">
                <wp:simplePos x="0" y="0"/>
                <wp:positionH relativeFrom="column">
                  <wp:posOffset>-187960</wp:posOffset>
                </wp:positionH>
                <wp:positionV relativeFrom="paragraph">
                  <wp:posOffset>27305</wp:posOffset>
                </wp:positionV>
                <wp:extent cx="6172200" cy="1007745"/>
                <wp:effectExtent l="12700" t="12700" r="2540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007745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45B7" w14:textId="038FA168" w:rsidR="004D55EA" w:rsidRPr="00AE4B13" w:rsidRDefault="004D55EA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Section A:  Multiple Choice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</w:t>
                            </w:r>
                            <w:r w:rsidR="00AC71E5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8</w:t>
                            </w:r>
                            <w:r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3E745C31" w14:textId="77777777" w:rsidR="004D55EA" w:rsidRDefault="004D55EA" w:rsidP="0005505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1018E0F" w14:textId="549351A8" w:rsidR="004D55EA" w:rsidRPr="00AE4B13" w:rsidRDefault="004D55EA" w:rsidP="0005505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questions by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shading</w:t>
                            </w: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the most correct answer on the </w:t>
                            </w:r>
                            <w:proofErr w:type="gramStart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multiple choice</w:t>
                            </w:r>
                            <w:proofErr w:type="gramEnd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answer sheet.</w:t>
                            </w:r>
                          </w:p>
                          <w:p w14:paraId="03B38927" w14:textId="77777777" w:rsidR="004D55EA" w:rsidRPr="00AE4B13" w:rsidRDefault="004D55EA" w:rsidP="000550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C271" id="Text Box 3" o:spid="_x0000_s1027" type="#_x0000_t202" style="position:absolute;margin-left:-14.8pt;margin-top:2.15pt;width:486pt;height:7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" fillcolor="white [3201]" strokecolor="black [3200]" strokeweight="3pt">
                <v:textbox>
                  <w:txbxContent>
                    <w:p w14:paraId="637945B7" w14:textId="038FA168" w:rsidR="004D55EA" w:rsidRPr="00AE4B13" w:rsidRDefault="004D55EA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Section A:  Multiple Choice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</w:t>
                      </w:r>
                      <w:r w:rsidR="00AC71E5">
                        <w:rPr>
                          <w:rFonts w:ascii="Arial" w:hAnsi="Arial" w:cs="Arial"/>
                          <w:b/>
                          <w:sz w:val="32"/>
                        </w:rPr>
                        <w:t>8</w:t>
                      </w:r>
                      <w:r w:rsidRPr="00AE4B13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3E745C31" w14:textId="77777777" w:rsidR="004D55EA" w:rsidRDefault="004D55EA" w:rsidP="0005505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1018E0F" w14:textId="549351A8" w:rsidR="004D55EA" w:rsidRPr="00AE4B13" w:rsidRDefault="004D55EA" w:rsidP="0005505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questions by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shading</w:t>
                      </w: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the most correct answer on the </w:t>
                      </w:r>
                      <w:proofErr w:type="gramStart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>multiple choice</w:t>
                      </w:r>
                      <w:proofErr w:type="gramEnd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answer sheet.</w:t>
                      </w:r>
                    </w:p>
                    <w:p w14:paraId="03B38927" w14:textId="77777777" w:rsidR="004D55EA" w:rsidRPr="00AE4B13" w:rsidRDefault="004D55EA" w:rsidP="0005505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4FF21" w14:textId="77777777" w:rsidR="00007549" w:rsidRDefault="00007549" w:rsidP="00007549"/>
    <w:p w14:paraId="7C0C7B30" w14:textId="77777777" w:rsidR="00007549" w:rsidRPr="004275C9" w:rsidRDefault="00007549" w:rsidP="000075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275C9">
        <w:rPr>
          <w:rFonts w:ascii="Arial" w:eastAsia="Times New Roman" w:hAnsi="Arial" w:cs="Arial"/>
          <w:noProof/>
          <w:lang w:eastAsia="en-US"/>
        </w:rPr>
        <w:t>Artefacts differ from fossils in that artefacts:</w:t>
      </w:r>
    </w:p>
    <w:p w14:paraId="05DED75A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</w:p>
    <w:p w14:paraId="50F8555C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t>(a) are found associated with human remains</w:t>
      </w:r>
    </w:p>
    <w:p w14:paraId="61EF9711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t>(b) are made of organic material that can be carbon dated</w:t>
      </w:r>
    </w:p>
    <w:p w14:paraId="3F834F8D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 w:rsidRPr="00007549">
        <w:rPr>
          <w:rFonts w:ascii="Arial" w:eastAsia="Times New Roman" w:hAnsi="Arial" w:cs="Arial"/>
          <w:noProof/>
          <w:highlight w:val="red"/>
          <w:lang w:eastAsia="en-US"/>
        </w:rPr>
        <w:t>(c) are objects produced by hominins for a particular purpose</w:t>
      </w:r>
    </w:p>
    <w:p w14:paraId="2B8FAF0A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t>(d) are works of art with religious significance</w:t>
      </w:r>
    </w:p>
    <w:p w14:paraId="423ACBCE" w14:textId="77777777" w:rsidR="00007549" w:rsidRDefault="00007549" w:rsidP="00007549"/>
    <w:p w14:paraId="5F472841" w14:textId="77777777" w:rsidR="00007549" w:rsidRDefault="00007549" w:rsidP="00007549"/>
    <w:p w14:paraId="47E02D8A" w14:textId="77777777" w:rsidR="00007549" w:rsidRDefault="00007549" w:rsidP="00007549"/>
    <w:p w14:paraId="64A96803" w14:textId="1AFE0D5A" w:rsidR="00007549" w:rsidRPr="00112BD7" w:rsidRDefault="00007549" w:rsidP="00007549">
      <w:pPr>
        <w:tabs>
          <w:tab w:val="left" w:pos="709"/>
          <w:tab w:val="right" w:pos="1134"/>
        </w:tabs>
        <w:spacing w:after="120" w:line="276" w:lineRule="auto"/>
        <w:rPr>
          <w:rFonts w:ascii="Arial" w:hAnsi="Arial" w:cs="Goudy Old Style"/>
          <w:color w:val="000000" w:themeColor="text1"/>
        </w:rPr>
      </w:pPr>
      <w:r w:rsidRPr="1A9387EF">
        <w:rPr>
          <w:rFonts w:ascii="Arial" w:hAnsi="Arial" w:cs="Arial"/>
        </w:rPr>
        <w:t>Question</w:t>
      </w:r>
      <w:r>
        <w:rPr>
          <w:rFonts w:ascii="Arial" w:hAnsi="Arial" w:cs="Arial"/>
        </w:rPr>
        <w:t xml:space="preserve"> </w:t>
      </w:r>
      <w:r w:rsidR="00AC71E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1A9387EF">
        <w:rPr>
          <w:rFonts w:ascii="Arial" w:hAnsi="Arial" w:cs="Goudy Old Style"/>
          <w:color w:val="000000" w:themeColor="text1"/>
        </w:rPr>
        <w:t>refer</w:t>
      </w:r>
      <w:r>
        <w:rPr>
          <w:rFonts w:ascii="Arial" w:hAnsi="Arial" w:cs="Goudy Old Style"/>
          <w:color w:val="000000" w:themeColor="text1"/>
        </w:rPr>
        <w:t>s</w:t>
      </w:r>
      <w:r w:rsidRPr="1A9387EF">
        <w:rPr>
          <w:rFonts w:ascii="Arial" w:hAnsi="Arial" w:cs="Goudy Old Style"/>
          <w:color w:val="000000" w:themeColor="text1"/>
        </w:rPr>
        <w:t xml:space="preserve"> to the diagram below of the half-life of Potassium (K)-40.</w:t>
      </w:r>
    </w:p>
    <w:p w14:paraId="5208348C" w14:textId="77777777" w:rsidR="00007549" w:rsidRDefault="00007549" w:rsidP="00007549"/>
    <w:p w14:paraId="1FD4C98F" w14:textId="77777777" w:rsidR="00007549" w:rsidRDefault="00007549" w:rsidP="00007549">
      <w:r>
        <w:rPr>
          <w:noProof/>
        </w:rPr>
        <w:drawing>
          <wp:inline distT="0" distB="0" distL="0" distR="0" wp14:anchorId="3E45BBA3" wp14:editId="143C44E5">
            <wp:extent cx="5238750" cy="32956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453F9A" w14:textId="77777777" w:rsidR="00007549" w:rsidRPr="004275C9" w:rsidRDefault="00007549" w:rsidP="0000754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4275C9">
        <w:rPr>
          <w:rFonts w:ascii="Arial" w:hAnsi="Arial" w:cs="Arial"/>
        </w:rPr>
        <w:t xml:space="preserve">Potassium-40 </w:t>
      </w:r>
      <w:r w:rsidRPr="004275C9">
        <w:rPr>
          <w:rFonts w:ascii="Arial" w:hAnsi="Arial" w:cs="Goudy Old Style"/>
          <w:color w:val="000000"/>
        </w:rPr>
        <w:t>decays into Argon-40. If a sample was found to be 3.2 billion years old, what approximate percentage of Argon-40 would be present?</w:t>
      </w:r>
    </w:p>
    <w:p w14:paraId="18A5C9D2" w14:textId="77777777" w:rsidR="00007549" w:rsidRPr="004275C9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2B3C2CB8" w14:textId="77777777" w:rsidR="00007549" w:rsidRPr="004275C9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007549">
        <w:rPr>
          <w:rFonts w:ascii="Arial" w:hAnsi="Arial" w:cs="Arial"/>
          <w:highlight w:val="red"/>
        </w:rPr>
        <w:t>(a)</w:t>
      </w:r>
      <w:r w:rsidRPr="00007549">
        <w:rPr>
          <w:rFonts w:ascii="Arial" w:hAnsi="Arial" w:cs="Arial"/>
          <w:highlight w:val="red"/>
        </w:rPr>
        <w:tab/>
        <w:t>80%</w:t>
      </w:r>
    </w:p>
    <w:p w14:paraId="3E8C67DC" w14:textId="77777777" w:rsidR="00007549" w:rsidRPr="004275C9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4275C9">
        <w:rPr>
          <w:rFonts w:ascii="Arial" w:hAnsi="Arial" w:cs="Arial"/>
        </w:rPr>
        <w:t>(b)</w:t>
      </w:r>
      <w:r w:rsidRPr="004275C9">
        <w:rPr>
          <w:rFonts w:ascii="Arial" w:hAnsi="Arial" w:cs="Arial"/>
        </w:rPr>
        <w:tab/>
        <w:t>90%</w:t>
      </w:r>
    </w:p>
    <w:p w14:paraId="2B7934AC" w14:textId="77777777" w:rsidR="00007549" w:rsidRPr="004275C9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4275C9">
        <w:rPr>
          <w:rFonts w:ascii="Arial" w:hAnsi="Arial" w:cs="Arial"/>
        </w:rPr>
        <w:t>(c)</w:t>
      </w:r>
      <w:r w:rsidRPr="004275C9">
        <w:rPr>
          <w:rFonts w:ascii="Arial" w:hAnsi="Arial" w:cs="Arial"/>
        </w:rPr>
        <w:tab/>
        <w:t xml:space="preserve">60% </w:t>
      </w:r>
    </w:p>
    <w:p w14:paraId="63E6647A" w14:textId="4802B890" w:rsidR="00007549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4275C9">
        <w:rPr>
          <w:rFonts w:ascii="Arial" w:hAnsi="Arial" w:cs="Arial"/>
        </w:rPr>
        <w:t>(d)</w:t>
      </w:r>
      <w:r w:rsidRPr="004275C9">
        <w:rPr>
          <w:rFonts w:ascii="Arial" w:hAnsi="Arial" w:cs="Arial"/>
        </w:rPr>
        <w:tab/>
      </w:r>
      <w:r w:rsidR="00954378">
        <w:rPr>
          <w:rFonts w:ascii="Arial" w:hAnsi="Arial" w:cs="Arial"/>
        </w:rPr>
        <w:t>4</w:t>
      </w:r>
      <w:r w:rsidRPr="004275C9">
        <w:rPr>
          <w:rFonts w:ascii="Arial" w:hAnsi="Arial" w:cs="Arial"/>
        </w:rPr>
        <w:t>0%</w:t>
      </w:r>
    </w:p>
    <w:p w14:paraId="14B7DA51" w14:textId="25A01120" w:rsidR="00692055" w:rsidRDefault="00692055" w:rsidP="0069205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08BDBAF1" w14:textId="77777777" w:rsidR="00692055" w:rsidRDefault="00692055" w:rsidP="0069205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21A0E678" w14:textId="66E8C87D" w:rsidR="00692055" w:rsidRPr="00692055" w:rsidRDefault="00692055" w:rsidP="00692055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 w:rsidRPr="00692055">
        <w:rPr>
          <w:rFonts w:cs="Arial"/>
          <w:color w:val="000000" w:themeColor="text1"/>
          <w:sz w:val="24"/>
        </w:rPr>
        <w:t>The main limitation of potassium-argon dating is that:</w:t>
      </w:r>
    </w:p>
    <w:p w14:paraId="34B659D8" w14:textId="77777777" w:rsidR="00692055" w:rsidRPr="00692055" w:rsidRDefault="00692055" w:rsidP="00692055">
      <w:pPr>
        <w:pStyle w:val="Header"/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</w:p>
    <w:p w14:paraId="52A17B8D" w14:textId="71E95BE0" w:rsidR="00692055" w:rsidRPr="00692055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692055">
        <w:rPr>
          <w:rFonts w:cs="Arial"/>
          <w:bCs/>
          <w:color w:val="000000" w:themeColor="text1"/>
          <w:sz w:val="24"/>
        </w:rPr>
        <w:t>it can only be used to date fossils over the age of 2 million years.</w:t>
      </w:r>
    </w:p>
    <w:p w14:paraId="3C7AAA31" w14:textId="6ACB7A00" w:rsidR="00692055" w:rsidRPr="00692055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  <w:highlight w:val="red"/>
        </w:rPr>
      </w:pPr>
      <w:r w:rsidRPr="00692055">
        <w:rPr>
          <w:rFonts w:cs="Arial"/>
          <w:bCs/>
          <w:color w:val="000000" w:themeColor="text1"/>
          <w:sz w:val="24"/>
          <w:highlight w:val="red"/>
        </w:rPr>
        <w:t xml:space="preserve">it cannot be used to date fossils </w:t>
      </w:r>
      <w:r w:rsidR="00FC575E">
        <w:rPr>
          <w:rFonts w:cs="Arial"/>
          <w:bCs/>
          <w:color w:val="000000" w:themeColor="text1"/>
          <w:sz w:val="24"/>
          <w:highlight w:val="red"/>
        </w:rPr>
        <w:t>younger</w:t>
      </w:r>
      <w:r w:rsidR="00FC575E" w:rsidRPr="00692055">
        <w:rPr>
          <w:rFonts w:cs="Arial"/>
          <w:bCs/>
          <w:color w:val="000000" w:themeColor="text1"/>
          <w:sz w:val="24"/>
          <w:highlight w:val="red"/>
        </w:rPr>
        <w:t xml:space="preserve"> </w:t>
      </w:r>
      <w:r w:rsidRPr="00692055">
        <w:rPr>
          <w:rFonts w:cs="Arial"/>
          <w:bCs/>
          <w:color w:val="000000" w:themeColor="text1"/>
          <w:sz w:val="24"/>
          <w:highlight w:val="red"/>
        </w:rPr>
        <w:t xml:space="preserve">than 100,000 years old. </w:t>
      </w:r>
    </w:p>
    <w:p w14:paraId="45ADE5DC" w14:textId="77777777" w:rsidR="00692055" w:rsidRPr="00692055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692055">
        <w:rPr>
          <w:rFonts w:cs="Arial"/>
          <w:bCs/>
          <w:color w:val="000000" w:themeColor="text1"/>
          <w:sz w:val="24"/>
        </w:rPr>
        <w:t>it can only date sedimentary rocks.</w:t>
      </w:r>
    </w:p>
    <w:p w14:paraId="48317616" w14:textId="04121B4C" w:rsidR="00692055" w:rsidRPr="00692055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692055">
        <w:rPr>
          <w:rFonts w:cs="Arial"/>
          <w:bCs/>
          <w:color w:val="000000" w:themeColor="text1"/>
          <w:sz w:val="24"/>
        </w:rPr>
        <w:t xml:space="preserve">it can only date organic substances. </w:t>
      </w:r>
    </w:p>
    <w:p w14:paraId="4AFB3158" w14:textId="71B95982" w:rsidR="00692055" w:rsidRDefault="00692055" w:rsidP="00692055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6EABC5A3" w14:textId="77777777" w:rsidR="00692055" w:rsidRDefault="00692055" w:rsidP="00692055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3B8AED83" w14:textId="628357FD" w:rsidR="00007549" w:rsidRPr="00692055" w:rsidRDefault="00007549" w:rsidP="0069205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92055">
        <w:rPr>
          <w:rFonts w:ascii="Arial" w:hAnsi="Arial" w:cs="Arial"/>
        </w:rPr>
        <w:t>The half-life of Carbon-14 is approximately:</w:t>
      </w:r>
    </w:p>
    <w:p w14:paraId="5BC6830B" w14:textId="77777777" w:rsidR="00007549" w:rsidRDefault="00007549" w:rsidP="00007549">
      <w:pPr>
        <w:spacing w:line="276" w:lineRule="auto"/>
        <w:rPr>
          <w:rFonts w:ascii="Arial" w:hAnsi="Arial" w:cs="Arial"/>
        </w:rPr>
      </w:pPr>
    </w:p>
    <w:p w14:paraId="699E2FA2" w14:textId="77777777" w:rsidR="00007549" w:rsidRDefault="00007549" w:rsidP="00007549">
      <w:pPr>
        <w:pStyle w:val="ListParagraph"/>
        <w:ind w:left="360"/>
        <w:rPr>
          <w:rFonts w:ascii="Arial" w:hAnsi="Arial" w:cs="Arial"/>
        </w:rPr>
      </w:pPr>
      <w:r w:rsidRPr="00572FB6">
        <w:rPr>
          <w:rFonts w:ascii="Arial" w:eastAsia="Times New Roman" w:hAnsi="Arial" w:cs="Arial"/>
          <w:noProof/>
          <w:lang w:eastAsia="en-US"/>
        </w:rPr>
        <w:t xml:space="preserve">(a) 10 430 years. </w:t>
      </w:r>
    </w:p>
    <w:p w14:paraId="7496569B" w14:textId="77777777" w:rsidR="00007549" w:rsidRDefault="00007549" w:rsidP="00007549">
      <w:pPr>
        <w:pStyle w:val="ListParagraph"/>
        <w:ind w:left="360"/>
        <w:rPr>
          <w:rFonts w:ascii="Arial" w:hAnsi="Arial" w:cs="Arial"/>
        </w:rPr>
      </w:pPr>
      <w:r w:rsidRPr="00572FB6">
        <w:rPr>
          <w:rFonts w:ascii="Arial" w:eastAsia="Times New Roman" w:hAnsi="Arial" w:cs="Arial"/>
          <w:noProof/>
          <w:lang w:eastAsia="en-US"/>
        </w:rPr>
        <w:t xml:space="preserve">(b) 7250 years. </w:t>
      </w:r>
    </w:p>
    <w:p w14:paraId="468562B5" w14:textId="77777777" w:rsidR="00007549" w:rsidRDefault="00007549" w:rsidP="00007549">
      <w:pPr>
        <w:pStyle w:val="ListParagraph"/>
        <w:ind w:left="360"/>
        <w:rPr>
          <w:rFonts w:ascii="Arial" w:hAnsi="Arial" w:cs="Arial"/>
        </w:rPr>
      </w:pPr>
      <w:r w:rsidRPr="00007549">
        <w:rPr>
          <w:rFonts w:ascii="Arial" w:eastAsia="Times New Roman" w:hAnsi="Arial" w:cs="Arial"/>
          <w:noProof/>
          <w:highlight w:val="red"/>
          <w:lang w:eastAsia="en-US"/>
        </w:rPr>
        <w:t>(c) 5730 years.</w:t>
      </w:r>
      <w:r w:rsidRPr="00572FB6">
        <w:rPr>
          <w:rFonts w:ascii="Arial" w:eastAsia="Times New Roman" w:hAnsi="Arial" w:cs="Arial"/>
          <w:noProof/>
          <w:lang w:eastAsia="en-US"/>
        </w:rPr>
        <w:t xml:space="preserve"> </w:t>
      </w:r>
    </w:p>
    <w:p w14:paraId="062890E6" w14:textId="77777777" w:rsidR="00007549" w:rsidRDefault="00007549" w:rsidP="00007549">
      <w:pPr>
        <w:pStyle w:val="ListParagraph"/>
        <w:ind w:left="360"/>
        <w:rPr>
          <w:rFonts w:ascii="Arial" w:hAnsi="Arial" w:cs="Arial"/>
        </w:rPr>
      </w:pPr>
      <w:r w:rsidRPr="00572FB6">
        <w:rPr>
          <w:rFonts w:ascii="Arial" w:eastAsia="Times New Roman" w:hAnsi="Arial" w:cs="Arial"/>
          <w:noProof/>
          <w:lang w:eastAsia="en-US"/>
        </w:rPr>
        <w:t>(d) 4780 years.</w:t>
      </w:r>
    </w:p>
    <w:p w14:paraId="5D4B848B" w14:textId="4EC9F054" w:rsidR="00007549" w:rsidRDefault="00007549" w:rsidP="00007549"/>
    <w:p w14:paraId="3415B8EF" w14:textId="77777777" w:rsidR="00692055" w:rsidRDefault="00692055" w:rsidP="00007549"/>
    <w:p w14:paraId="3BB2A6B2" w14:textId="0F40BE52" w:rsidR="00E543D0" w:rsidRPr="002C6912" w:rsidRDefault="00E543D0" w:rsidP="006920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6912">
        <w:rPr>
          <w:rFonts w:ascii="Arial" w:hAnsi="Arial" w:cs="Arial"/>
        </w:rPr>
        <w:t>Mitochondrial DNA is inherited</w:t>
      </w:r>
      <w:r w:rsidR="002C6912" w:rsidRPr="002C6912">
        <w:rPr>
          <w:rFonts w:ascii="Arial" w:hAnsi="Arial" w:cs="Arial"/>
        </w:rPr>
        <w:t xml:space="preserve"> from</w:t>
      </w:r>
      <w:r w:rsidRPr="002C6912">
        <w:rPr>
          <w:rFonts w:ascii="Arial" w:hAnsi="Arial" w:cs="Arial"/>
        </w:rPr>
        <w:t>:</w:t>
      </w:r>
    </w:p>
    <w:p w14:paraId="4FB1DE05" w14:textId="77777777" w:rsidR="00E543D0" w:rsidRPr="002C6912" w:rsidRDefault="00E543D0" w:rsidP="00E543D0">
      <w:pPr>
        <w:pStyle w:val="ListParagraph"/>
        <w:ind w:left="360"/>
        <w:rPr>
          <w:rFonts w:ascii="Arial" w:hAnsi="Arial" w:cs="Arial"/>
        </w:rPr>
      </w:pPr>
    </w:p>
    <w:p w14:paraId="41D1F8C6" w14:textId="0899DCD4" w:rsidR="002C6912" w:rsidRPr="002C6912" w:rsidRDefault="002C6912" w:rsidP="002C6912">
      <w:pPr>
        <w:ind w:firstLine="360"/>
        <w:rPr>
          <w:rFonts w:ascii="Arial" w:hAnsi="Arial" w:cs="Arial"/>
        </w:rPr>
      </w:pPr>
      <w:r w:rsidRPr="002C6912">
        <w:rPr>
          <w:rFonts w:ascii="Arial" w:hAnsi="Arial" w:cs="Arial"/>
        </w:rPr>
        <w:t>(a)</w:t>
      </w:r>
      <w:r w:rsidRPr="002C6912">
        <w:rPr>
          <w:rFonts w:ascii="Arial" w:hAnsi="Arial" w:cs="Arial"/>
        </w:rPr>
        <w:tab/>
        <w:t>both mother and father.</w:t>
      </w:r>
    </w:p>
    <w:p w14:paraId="2F41AB7B" w14:textId="11B9665E" w:rsidR="002C6912" w:rsidRPr="002C6912" w:rsidRDefault="002C6912" w:rsidP="002C6912">
      <w:pPr>
        <w:ind w:firstLine="360"/>
        <w:rPr>
          <w:rFonts w:ascii="Arial" w:hAnsi="Arial" w:cs="Arial"/>
        </w:rPr>
      </w:pPr>
      <w:r w:rsidRPr="002C6912">
        <w:rPr>
          <w:rFonts w:ascii="Arial" w:hAnsi="Arial" w:cs="Arial"/>
        </w:rPr>
        <w:t>(b)</w:t>
      </w:r>
      <w:r w:rsidRPr="002C6912">
        <w:rPr>
          <w:rFonts w:ascii="Arial" w:hAnsi="Arial" w:cs="Arial"/>
        </w:rPr>
        <w:tab/>
        <w:t>only the father.</w:t>
      </w:r>
    </w:p>
    <w:p w14:paraId="055C6893" w14:textId="1098E437" w:rsidR="002C6912" w:rsidRPr="002C6912" w:rsidRDefault="002C6912" w:rsidP="002C6912">
      <w:pPr>
        <w:ind w:firstLine="360"/>
        <w:rPr>
          <w:rFonts w:ascii="Arial" w:hAnsi="Arial" w:cs="Arial"/>
        </w:rPr>
      </w:pPr>
      <w:r w:rsidRPr="002C6912">
        <w:rPr>
          <w:rFonts w:ascii="Arial" w:hAnsi="Arial" w:cs="Arial"/>
          <w:highlight w:val="red"/>
        </w:rPr>
        <w:t>(c)</w:t>
      </w:r>
      <w:r w:rsidRPr="002C6912">
        <w:rPr>
          <w:rFonts w:ascii="Arial" w:hAnsi="Arial" w:cs="Arial"/>
          <w:highlight w:val="red"/>
        </w:rPr>
        <w:tab/>
        <w:t>only the mother.</w:t>
      </w:r>
    </w:p>
    <w:p w14:paraId="45248F8A" w14:textId="5477D112" w:rsidR="002C6912" w:rsidRPr="002C6912" w:rsidRDefault="002C6912" w:rsidP="002C6912">
      <w:pPr>
        <w:ind w:firstLine="360"/>
        <w:rPr>
          <w:rFonts w:ascii="Arial" w:hAnsi="Arial" w:cs="Arial"/>
        </w:rPr>
      </w:pPr>
      <w:r w:rsidRPr="002C6912">
        <w:rPr>
          <w:rFonts w:ascii="Arial" w:hAnsi="Arial" w:cs="Arial"/>
        </w:rPr>
        <w:t>(d)</w:t>
      </w:r>
      <w:r w:rsidRPr="002C6912">
        <w:rPr>
          <w:rFonts w:ascii="Arial" w:hAnsi="Arial" w:cs="Arial"/>
        </w:rPr>
        <w:tab/>
        <w:t xml:space="preserve">neither mother </w:t>
      </w:r>
      <w:proofErr w:type="gramStart"/>
      <w:r w:rsidRPr="002C6912">
        <w:rPr>
          <w:rFonts w:ascii="Arial" w:hAnsi="Arial" w:cs="Arial"/>
        </w:rPr>
        <w:t>or</w:t>
      </w:r>
      <w:proofErr w:type="gramEnd"/>
      <w:r w:rsidRPr="002C6912">
        <w:rPr>
          <w:rFonts w:ascii="Arial" w:hAnsi="Arial" w:cs="Arial"/>
        </w:rPr>
        <w:t xml:space="preserve"> father.</w:t>
      </w:r>
    </w:p>
    <w:p w14:paraId="382C552D" w14:textId="392724E7" w:rsidR="00075544" w:rsidRDefault="00075544" w:rsidP="00007549">
      <w:pPr>
        <w:rPr>
          <w:rFonts w:ascii="Arial" w:hAnsi="Arial" w:cs="Arial"/>
        </w:rPr>
      </w:pPr>
    </w:p>
    <w:p w14:paraId="2DBF8FF4" w14:textId="77777777" w:rsidR="00AC71E5" w:rsidRPr="002C6912" w:rsidRDefault="00AC71E5" w:rsidP="00007549">
      <w:pPr>
        <w:rPr>
          <w:rFonts w:ascii="Arial" w:hAnsi="Arial" w:cs="Arial"/>
        </w:rPr>
      </w:pPr>
    </w:p>
    <w:p w14:paraId="5A8CAC12" w14:textId="77777777" w:rsidR="00AC71E5" w:rsidRDefault="00AC71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9B8D78" w14:textId="29025BE8" w:rsidR="00AC71E5" w:rsidRPr="008A3973" w:rsidRDefault="00AC71E5" w:rsidP="00AC71E5">
      <w:pPr>
        <w:rPr>
          <w:rFonts w:ascii="Arial" w:hAnsi="Arial" w:cs="Arial"/>
        </w:rPr>
      </w:pPr>
      <w:r w:rsidRPr="008A3973">
        <w:rPr>
          <w:rFonts w:ascii="Arial" w:hAnsi="Arial" w:cs="Arial"/>
        </w:rPr>
        <w:lastRenderedPageBreak/>
        <w:t xml:space="preserve">Question </w:t>
      </w:r>
      <w:r>
        <w:rPr>
          <w:rFonts w:ascii="Arial" w:hAnsi="Arial" w:cs="Arial"/>
        </w:rPr>
        <w:t>6 and 7</w:t>
      </w:r>
      <w:r w:rsidRPr="008A3973">
        <w:rPr>
          <w:rFonts w:ascii="Arial" w:hAnsi="Arial" w:cs="Arial"/>
        </w:rPr>
        <w:t xml:space="preserve"> refers to the diagram below.</w:t>
      </w:r>
    </w:p>
    <w:p w14:paraId="798F0E21" w14:textId="77777777" w:rsidR="00AC71E5" w:rsidRPr="008A3973" w:rsidRDefault="00AC71E5" w:rsidP="00AC71E5">
      <w:pPr>
        <w:rPr>
          <w:rFonts w:ascii="Arial" w:hAnsi="Arial" w:cs="Arial"/>
        </w:rPr>
      </w:pPr>
    </w:p>
    <w:p w14:paraId="001E0A85" w14:textId="77777777" w:rsidR="00AC71E5" w:rsidRPr="008A3973" w:rsidRDefault="00AC71E5" w:rsidP="00AC71E5">
      <w:pPr>
        <w:jc w:val="center"/>
        <w:rPr>
          <w:rFonts w:ascii="Arial" w:hAnsi="Arial" w:cs="Arial"/>
        </w:rPr>
      </w:pPr>
      <w:r w:rsidRPr="008A3973">
        <w:rPr>
          <w:rFonts w:ascii="Arial" w:hAnsi="Arial" w:cs="Arial"/>
          <w:noProof/>
          <w:lang w:val="en-GB" w:eastAsia="en-GB"/>
        </w:rPr>
        <w:drawing>
          <wp:inline distT="0" distB="0" distL="0" distR="0" wp14:anchorId="51B783AB" wp14:editId="08431E73">
            <wp:extent cx="3148965" cy="3638804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ry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64" cy="36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D9E" w14:textId="77777777" w:rsidR="00AC71E5" w:rsidRDefault="00AC71E5" w:rsidP="00AC71E5">
      <w:pPr>
        <w:rPr>
          <w:rFonts w:ascii="Arial" w:hAnsi="Arial" w:cs="Arial"/>
        </w:rPr>
      </w:pPr>
    </w:p>
    <w:p w14:paraId="0590BAB4" w14:textId="77777777" w:rsidR="00AC71E5" w:rsidRPr="00EA3E61" w:rsidRDefault="00AC71E5" w:rsidP="00AC71E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Goudy Old Style"/>
          <w:color w:val="000000"/>
        </w:rPr>
      </w:pPr>
      <w:r w:rsidRPr="00EA3E61">
        <w:rPr>
          <w:rFonts w:ascii="Arial" w:hAnsi="Arial" w:cs="Goudy Old Style"/>
          <w:color w:val="000000"/>
        </w:rPr>
        <w:t>The diagram above represents embryos of six (6) vertebrate species over several weeks’ development. The study of comparative embryology provides evidence of a common</w:t>
      </w:r>
      <w:r>
        <w:rPr>
          <w:rFonts w:ascii="Arial" w:hAnsi="Arial" w:cs="Goudy Old Style"/>
          <w:color w:val="000000"/>
        </w:rPr>
        <w:t xml:space="preserve"> </w:t>
      </w:r>
      <w:r w:rsidRPr="00EA3E61">
        <w:rPr>
          <w:rFonts w:ascii="Arial" w:hAnsi="Arial" w:cs="Goudy Old Style"/>
          <w:color w:val="000000"/>
        </w:rPr>
        <w:t>ancestor by noting that:</w:t>
      </w:r>
    </w:p>
    <w:p w14:paraId="1C574503" w14:textId="77777777" w:rsidR="00AC71E5" w:rsidRPr="008A3973" w:rsidRDefault="00AC71E5" w:rsidP="00AC71E5">
      <w:pPr>
        <w:rPr>
          <w:rFonts w:ascii="Arial" w:hAnsi="Arial" w:cs="Arial"/>
        </w:rPr>
      </w:pPr>
    </w:p>
    <w:p w14:paraId="5AFF51B7" w14:textId="77777777" w:rsidR="00AC71E5" w:rsidRPr="00AC71E5" w:rsidRDefault="00AC71E5" w:rsidP="00AC71E5">
      <w:pPr>
        <w:pStyle w:val="p1"/>
        <w:ind w:left="709" w:hanging="283"/>
        <w:rPr>
          <w:rStyle w:val="s1"/>
          <w:rFonts w:ascii="Arial" w:hAnsi="Arial" w:cs="Arial"/>
          <w:color w:val="000000" w:themeColor="text1"/>
          <w:sz w:val="24"/>
          <w:szCs w:val="24"/>
        </w:rPr>
      </w:pPr>
      <w:r w:rsidRPr="00AC71E5">
        <w:rPr>
          <w:rStyle w:val="s1"/>
          <w:rFonts w:ascii="Arial" w:hAnsi="Arial" w:cs="Arial"/>
          <w:color w:val="000000" w:themeColor="text1"/>
          <w:sz w:val="24"/>
          <w:szCs w:val="24"/>
          <w:highlight w:val="red"/>
        </w:rPr>
        <w:t>(a) the more closely two species are related, the later in development these differences arise.</w:t>
      </w:r>
    </w:p>
    <w:p w14:paraId="0FEEBA37" w14:textId="77777777" w:rsidR="00AC71E5" w:rsidRPr="00EA3E61" w:rsidRDefault="00AC71E5" w:rsidP="00AC71E5">
      <w:pPr>
        <w:pStyle w:val="p1"/>
        <w:ind w:left="709" w:hanging="283"/>
        <w:rPr>
          <w:rStyle w:val="s1"/>
          <w:rFonts w:ascii="Arial" w:hAnsi="Arial" w:cs="Arial"/>
          <w:sz w:val="24"/>
          <w:szCs w:val="24"/>
        </w:rPr>
      </w:pPr>
      <w:r w:rsidRPr="00EA3E61">
        <w:rPr>
          <w:rFonts w:ascii="Arial" w:hAnsi="Arial" w:cs="Arial"/>
          <w:sz w:val="24"/>
          <w:szCs w:val="24"/>
          <w:lang w:val="en-AU"/>
        </w:rPr>
        <w:t>(b)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sz w:val="24"/>
          <w:szCs w:val="24"/>
        </w:rPr>
        <w:t>the more closely two species are related, the earlier in development these differences arise.</w:t>
      </w:r>
    </w:p>
    <w:p w14:paraId="546A9690" w14:textId="77777777" w:rsidR="00AC71E5" w:rsidRPr="00EA3E61" w:rsidRDefault="00AC71E5" w:rsidP="00AC71E5">
      <w:pPr>
        <w:pStyle w:val="p1"/>
        <w:ind w:left="709" w:hanging="283"/>
        <w:rPr>
          <w:rStyle w:val="s1"/>
          <w:rFonts w:ascii="Arial" w:hAnsi="Arial" w:cs="Arial"/>
          <w:sz w:val="24"/>
          <w:szCs w:val="24"/>
        </w:rPr>
      </w:pPr>
      <w:r w:rsidRPr="00EA3E61">
        <w:rPr>
          <w:rFonts w:ascii="Arial" w:hAnsi="Arial" w:cs="Arial"/>
          <w:sz w:val="24"/>
          <w:szCs w:val="24"/>
          <w:lang w:val="en-AU"/>
        </w:rPr>
        <w:t>(c)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sz w:val="24"/>
          <w:szCs w:val="24"/>
        </w:rPr>
        <w:t>the more distantly two species are related, the later in development these differences arise.</w:t>
      </w:r>
    </w:p>
    <w:p w14:paraId="181EF033" w14:textId="77777777" w:rsidR="00AC71E5" w:rsidRPr="00EA3E61" w:rsidRDefault="00AC71E5" w:rsidP="00AC71E5">
      <w:pPr>
        <w:pStyle w:val="p1"/>
        <w:ind w:left="709" w:hanging="283"/>
        <w:rPr>
          <w:rStyle w:val="s1"/>
          <w:rFonts w:ascii="Arial" w:hAnsi="Arial" w:cs="Arial"/>
          <w:color w:val="FF0000"/>
          <w:sz w:val="24"/>
          <w:szCs w:val="24"/>
        </w:rPr>
      </w:pPr>
      <w:r w:rsidRPr="00EA3E61">
        <w:rPr>
          <w:rFonts w:ascii="Arial" w:hAnsi="Arial" w:cs="Arial"/>
          <w:color w:val="000000" w:themeColor="text1"/>
          <w:sz w:val="24"/>
          <w:szCs w:val="24"/>
          <w:lang w:val="en-AU"/>
        </w:rPr>
        <w:t>(d)</w:t>
      </w:r>
      <w:r>
        <w:rPr>
          <w:rFonts w:ascii="Arial" w:hAnsi="Arial" w:cs="Arial"/>
          <w:color w:val="000000" w:themeColor="text1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color w:val="000000" w:themeColor="text1"/>
          <w:sz w:val="24"/>
          <w:szCs w:val="24"/>
        </w:rPr>
        <w:t>the more distantly two species are related, the fewer differences will arise.</w:t>
      </w:r>
    </w:p>
    <w:p w14:paraId="21843B63" w14:textId="77777777" w:rsidR="00AC71E5" w:rsidRDefault="00AC71E5" w:rsidP="00AC71E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68E71955" w14:textId="77777777" w:rsidR="00AC71E5" w:rsidRDefault="00AC71E5" w:rsidP="00AC71E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04C3BFF4" w14:textId="77777777" w:rsidR="00AC71E5" w:rsidRPr="00FF5464" w:rsidRDefault="00AC71E5" w:rsidP="00AC71E5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 w:rsidRPr="00FF5464">
        <w:rPr>
          <w:rFonts w:cs="Arial"/>
          <w:color w:val="000000" w:themeColor="text1"/>
          <w:sz w:val="24"/>
        </w:rPr>
        <w:t>The two vertebrates that have the most closely related ancestor are the:</w:t>
      </w:r>
    </w:p>
    <w:p w14:paraId="64A7A098" w14:textId="77777777" w:rsidR="00AC71E5" w:rsidRPr="00FF5464" w:rsidRDefault="00AC71E5" w:rsidP="00AC71E5">
      <w:pPr>
        <w:rPr>
          <w:rFonts w:cs="Arial"/>
          <w:color w:val="000000" w:themeColor="text1"/>
        </w:rPr>
      </w:pPr>
    </w:p>
    <w:p w14:paraId="0DC8E6D3" w14:textId="77777777" w:rsidR="00AC71E5" w:rsidRPr="00FF5464" w:rsidRDefault="00AC71E5" w:rsidP="00AC71E5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FF5464">
        <w:rPr>
          <w:rFonts w:cs="Arial"/>
          <w:bCs/>
          <w:color w:val="000000" w:themeColor="text1"/>
          <w:sz w:val="24"/>
        </w:rPr>
        <w:t>human and chick.</w:t>
      </w:r>
    </w:p>
    <w:p w14:paraId="6F4BECF0" w14:textId="77777777" w:rsidR="00AC71E5" w:rsidRPr="00FF5464" w:rsidRDefault="00AC71E5" w:rsidP="00AC71E5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FF5464">
        <w:rPr>
          <w:rFonts w:cs="Arial"/>
          <w:bCs/>
          <w:color w:val="000000" w:themeColor="text1"/>
          <w:sz w:val="24"/>
        </w:rPr>
        <w:t xml:space="preserve">human and </w:t>
      </w:r>
      <w:r>
        <w:rPr>
          <w:rFonts w:cs="Arial"/>
          <w:bCs/>
          <w:color w:val="000000" w:themeColor="text1"/>
          <w:sz w:val="24"/>
        </w:rPr>
        <w:t>tortoise</w:t>
      </w:r>
      <w:r w:rsidRPr="00FF5464">
        <w:rPr>
          <w:rFonts w:cs="Arial"/>
          <w:bCs/>
          <w:color w:val="000000" w:themeColor="text1"/>
          <w:sz w:val="24"/>
        </w:rPr>
        <w:t>.</w:t>
      </w:r>
    </w:p>
    <w:p w14:paraId="4ECDAD8B" w14:textId="77777777" w:rsidR="00AC71E5" w:rsidRPr="00AC71E5" w:rsidRDefault="00AC71E5" w:rsidP="00AC71E5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  <w:highlight w:val="red"/>
        </w:rPr>
      </w:pPr>
      <w:r w:rsidRPr="00AC71E5">
        <w:rPr>
          <w:rFonts w:cs="Arial"/>
          <w:bCs/>
          <w:color w:val="000000" w:themeColor="text1"/>
          <w:sz w:val="24"/>
          <w:highlight w:val="red"/>
        </w:rPr>
        <w:t>fish and salamander.</w:t>
      </w:r>
    </w:p>
    <w:p w14:paraId="43879F2A" w14:textId="77777777" w:rsidR="00AC71E5" w:rsidRPr="00FF5464" w:rsidRDefault="00AC71E5" w:rsidP="00AC71E5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>
        <w:rPr>
          <w:rFonts w:cs="Arial"/>
          <w:bCs/>
          <w:color w:val="000000" w:themeColor="text1"/>
          <w:sz w:val="24"/>
        </w:rPr>
        <w:t>salamander</w:t>
      </w:r>
      <w:r w:rsidRPr="00FF5464">
        <w:rPr>
          <w:rFonts w:cs="Arial"/>
          <w:bCs/>
          <w:color w:val="000000" w:themeColor="text1"/>
          <w:sz w:val="24"/>
        </w:rPr>
        <w:t xml:space="preserve"> and rabbit. </w:t>
      </w:r>
    </w:p>
    <w:p w14:paraId="44F1D6CA" w14:textId="77777777" w:rsidR="00AC71E5" w:rsidRDefault="00AC71E5" w:rsidP="00AC71E5"/>
    <w:p w14:paraId="0CC9D6A2" w14:textId="77777777" w:rsidR="00AC71E5" w:rsidRDefault="00AC71E5" w:rsidP="00AC71E5"/>
    <w:p w14:paraId="075F92C0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656956D7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3A347DFB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31948BF4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1FAA1E60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5100CDF3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73EB8CD2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715BC36A" w14:textId="6842A58F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77491B7D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7B82E972" w14:textId="77777777" w:rsidR="00AC71E5" w:rsidRDefault="00AC71E5" w:rsidP="00AC71E5">
      <w:pPr>
        <w:pStyle w:val="Header"/>
        <w:ind w:right="184"/>
        <w:rPr>
          <w:rFonts w:cs="Arial"/>
          <w:bCs/>
          <w:sz w:val="24"/>
        </w:rPr>
      </w:pPr>
    </w:p>
    <w:p w14:paraId="363BB0C3" w14:textId="6864BBBB" w:rsidR="00AC71E5" w:rsidRPr="0004022D" w:rsidRDefault="00AC71E5" w:rsidP="00AC71E5">
      <w:pPr>
        <w:pStyle w:val="Header"/>
        <w:ind w:right="184"/>
        <w:rPr>
          <w:rFonts w:cs="Arial"/>
          <w:bCs/>
          <w:sz w:val="24"/>
        </w:rPr>
      </w:pPr>
      <w:r w:rsidRPr="0004022D">
        <w:rPr>
          <w:rFonts w:cs="Arial"/>
          <w:bCs/>
          <w:sz w:val="24"/>
        </w:rPr>
        <w:lastRenderedPageBreak/>
        <w:t xml:space="preserve">Question </w:t>
      </w:r>
      <w:r>
        <w:rPr>
          <w:rFonts w:cs="Arial"/>
          <w:bCs/>
          <w:sz w:val="24"/>
        </w:rPr>
        <w:t>8</w:t>
      </w:r>
      <w:r w:rsidRPr="0004022D">
        <w:rPr>
          <w:rFonts w:cs="Arial"/>
          <w:bCs/>
          <w:sz w:val="24"/>
        </w:rPr>
        <w:t xml:space="preserve"> refers to the illustration below.</w:t>
      </w:r>
    </w:p>
    <w:p w14:paraId="2AF8ED40" w14:textId="77777777" w:rsidR="00AC71E5" w:rsidRPr="00A6509B" w:rsidRDefault="00AC71E5" w:rsidP="00AC71E5">
      <w:pPr>
        <w:jc w:val="center"/>
        <w:rPr>
          <w:rFonts w:cs="Arial"/>
          <w:bCs/>
          <w:noProof/>
          <w:color w:val="000000" w:themeColor="text1"/>
          <w:szCs w:val="22"/>
        </w:rPr>
      </w:pPr>
    </w:p>
    <w:p w14:paraId="2AB283DF" w14:textId="77777777" w:rsidR="00AC71E5" w:rsidRPr="00A6509B" w:rsidRDefault="00AC71E5" w:rsidP="00AC71E5">
      <w:pPr>
        <w:rPr>
          <w:rFonts w:cs="Arial"/>
          <w:bCs/>
          <w:noProof/>
          <w:color w:val="000000" w:themeColor="text1"/>
          <w:szCs w:val="22"/>
        </w:rPr>
      </w:pPr>
      <w:r w:rsidRPr="00A6509B">
        <w:rPr>
          <w:rFonts w:cs="Arial"/>
          <w:bCs/>
          <w:noProof/>
          <w:color w:val="000000" w:themeColor="text1"/>
          <w:szCs w:val="22"/>
        </w:rPr>
        <w:drawing>
          <wp:inline distT="0" distB="0" distL="0" distR="0" wp14:anchorId="11F3E7C3" wp14:editId="550EF057">
            <wp:extent cx="6323869" cy="2065106"/>
            <wp:effectExtent l="0" t="0" r="127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k strat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20222"/>
                    <a:stretch/>
                  </pic:blipFill>
                  <pic:spPr bwMode="auto">
                    <a:xfrm>
                      <a:off x="0" y="0"/>
                      <a:ext cx="6339891" cy="207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9D0C4" w14:textId="77777777" w:rsidR="00AC71E5" w:rsidRPr="00A6509B" w:rsidRDefault="00AC71E5" w:rsidP="00AC71E5">
      <w:pPr>
        <w:rPr>
          <w:rFonts w:cs="Arial"/>
          <w:bCs/>
          <w:noProof/>
          <w:color w:val="000000" w:themeColor="text1"/>
          <w:szCs w:val="22"/>
        </w:rPr>
      </w:pPr>
    </w:p>
    <w:p w14:paraId="654A9F01" w14:textId="77777777" w:rsidR="00AC71E5" w:rsidRPr="0004022D" w:rsidRDefault="00AC71E5" w:rsidP="00AC71E5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W</w:t>
      </w:r>
      <w:r w:rsidRPr="0004022D">
        <w:rPr>
          <w:rFonts w:cs="Arial"/>
          <w:color w:val="000000" w:themeColor="text1"/>
          <w:sz w:val="24"/>
        </w:rPr>
        <w:t>hich of the following statements regarding the ages of the sedimentary rock layer outcrops is correct?</w:t>
      </w:r>
    </w:p>
    <w:p w14:paraId="7AC2E537" w14:textId="77777777" w:rsidR="00AC71E5" w:rsidRPr="0004022D" w:rsidRDefault="00AC71E5" w:rsidP="00AC71E5">
      <w:pPr>
        <w:rPr>
          <w:rFonts w:cs="Arial"/>
          <w:color w:val="000000" w:themeColor="text1"/>
        </w:rPr>
      </w:pPr>
    </w:p>
    <w:p w14:paraId="21E078DA" w14:textId="77777777" w:rsidR="00AC71E5" w:rsidRPr="0004022D" w:rsidRDefault="00AC71E5" w:rsidP="00AC71E5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1 is the oldest, Outcrop 2 is younger than 4.</w:t>
      </w:r>
    </w:p>
    <w:p w14:paraId="3B88FF10" w14:textId="77777777" w:rsidR="00AC71E5" w:rsidRPr="00F42891" w:rsidRDefault="00AC71E5" w:rsidP="00AC71E5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  <w:highlight w:val="red"/>
        </w:rPr>
      </w:pPr>
      <w:r w:rsidRPr="00F42891">
        <w:rPr>
          <w:rFonts w:cs="Arial"/>
          <w:bCs/>
          <w:color w:val="000000" w:themeColor="text1"/>
          <w:sz w:val="24"/>
          <w:highlight w:val="red"/>
        </w:rPr>
        <w:t>Outcrop 4 is the oldest, Outcrop 3 is younger than 1.</w:t>
      </w:r>
    </w:p>
    <w:p w14:paraId="11ADE7AD" w14:textId="77777777" w:rsidR="00AC71E5" w:rsidRPr="0004022D" w:rsidRDefault="00AC71E5" w:rsidP="00AC71E5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2 is the oldest, Outcrop 3 is younger than 1.</w:t>
      </w:r>
    </w:p>
    <w:p w14:paraId="579D89AD" w14:textId="77777777" w:rsidR="00AC71E5" w:rsidRPr="0004022D" w:rsidRDefault="00AC71E5" w:rsidP="00AC71E5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3 is the oldest, Outcrop 1 is younger than 4.</w:t>
      </w:r>
    </w:p>
    <w:p w14:paraId="68A837E2" w14:textId="77777777" w:rsidR="00692055" w:rsidRPr="00AC71E5" w:rsidRDefault="00692055" w:rsidP="00AC71E5">
      <w:pPr>
        <w:rPr>
          <w:rFonts w:ascii="Arial" w:hAnsi="Arial" w:cs="Arial"/>
        </w:rPr>
      </w:pPr>
    </w:p>
    <w:p w14:paraId="1B58F58D" w14:textId="77777777" w:rsidR="00007549" w:rsidRDefault="00007549" w:rsidP="00007549"/>
    <w:p w14:paraId="0C003A41" w14:textId="1874C706" w:rsidR="00055056" w:rsidRDefault="00055056" w:rsidP="00055056">
      <w:pPr>
        <w:rPr>
          <w:rFonts w:ascii="Arial" w:hAnsi="Arial" w:cs="Arial"/>
        </w:rPr>
      </w:pPr>
    </w:p>
    <w:p w14:paraId="5303F690" w14:textId="77777777" w:rsidR="00692055" w:rsidRDefault="00692055" w:rsidP="00055056">
      <w:pPr>
        <w:rPr>
          <w:rFonts w:ascii="Arial" w:hAnsi="Arial" w:cs="Arial"/>
        </w:rPr>
      </w:pPr>
    </w:p>
    <w:p w14:paraId="7FC797C4" w14:textId="77777777" w:rsidR="00055056" w:rsidRDefault="00055056" w:rsidP="00055056">
      <w:pPr>
        <w:rPr>
          <w:rFonts w:ascii="Arial" w:hAnsi="Arial" w:cs="Arial"/>
        </w:rPr>
      </w:pPr>
    </w:p>
    <w:p w14:paraId="27163756" w14:textId="77777777" w:rsidR="00055056" w:rsidRDefault="00055056" w:rsidP="00055056">
      <w:pPr>
        <w:rPr>
          <w:rFonts w:ascii="Arial" w:hAnsi="Arial" w:cs="Arial"/>
        </w:rPr>
      </w:pPr>
    </w:p>
    <w:p w14:paraId="1A559EE8" w14:textId="3D8A7B2D" w:rsidR="00055056" w:rsidRDefault="00055056" w:rsidP="00055056">
      <w:pPr>
        <w:jc w:val="center"/>
        <w:rPr>
          <w:rFonts w:ascii="Arial" w:hAnsi="Arial" w:cs="Arial"/>
          <w:b/>
        </w:rPr>
      </w:pPr>
      <w:r w:rsidRPr="00CF2286">
        <w:rPr>
          <w:rFonts w:ascii="Arial" w:hAnsi="Arial" w:cs="Arial"/>
          <w:b/>
        </w:rPr>
        <w:t>End of S</w:t>
      </w:r>
      <w:r>
        <w:rPr>
          <w:rFonts w:ascii="Arial" w:hAnsi="Arial" w:cs="Arial"/>
          <w:b/>
        </w:rPr>
        <w:t>ection A</w:t>
      </w:r>
    </w:p>
    <w:p w14:paraId="04A44192" w14:textId="2C7437CF" w:rsidR="00692055" w:rsidRDefault="00692055" w:rsidP="00055056">
      <w:pPr>
        <w:jc w:val="center"/>
        <w:rPr>
          <w:rFonts w:ascii="Arial" w:hAnsi="Arial" w:cs="Arial"/>
          <w:b/>
        </w:rPr>
      </w:pPr>
    </w:p>
    <w:p w14:paraId="018DDBC4" w14:textId="3A34A055" w:rsidR="00692055" w:rsidRDefault="006920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FF7A437" w14:textId="7A25188F" w:rsidR="00692055" w:rsidRPr="00CF2286" w:rsidRDefault="00692055" w:rsidP="00055056">
      <w:pPr>
        <w:jc w:val="center"/>
        <w:rPr>
          <w:rFonts w:ascii="Arial" w:hAnsi="Arial" w:cs="Arial"/>
          <w:b/>
        </w:rPr>
      </w:pPr>
      <w:r w:rsidRPr="005F51B6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B70C9" wp14:editId="58A160EC">
                <wp:simplePos x="0" y="0"/>
                <wp:positionH relativeFrom="margin">
                  <wp:posOffset>266065</wp:posOffset>
                </wp:positionH>
                <wp:positionV relativeFrom="paragraph">
                  <wp:posOffset>-149860</wp:posOffset>
                </wp:positionV>
                <wp:extent cx="5438775" cy="76009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14216" w14:textId="77777777" w:rsidR="004D55EA" w:rsidRPr="00EC090A" w:rsidRDefault="004D55EA" w:rsidP="005F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3870EFCE" w14:textId="77777777" w:rsidR="004D55EA" w:rsidRPr="00EC090A" w:rsidRDefault="004D55EA" w:rsidP="005F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Evidence for Evolution 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70C9" id="Text Box 10" o:spid="_x0000_s1028" type="#_x0000_t202" style="position:absolute;left:0;text-align:left;margin-left:20.95pt;margin-top:-11.8pt;width:428.25pt;height:59.8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" fillcolor="white [3201]" stroked="f" strokeweight=".5pt">
                <v:textbox>
                  <w:txbxContent>
                    <w:p w14:paraId="0FA14216" w14:textId="77777777" w:rsidR="004D55EA" w:rsidRPr="00EC090A" w:rsidRDefault="004D55EA" w:rsidP="005F51B6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3870EFCE" w14:textId="77777777" w:rsidR="004D55EA" w:rsidRPr="00EC090A" w:rsidRDefault="004D55EA" w:rsidP="005F51B6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Evidence for Evolution 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51B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132320A" wp14:editId="21D7388E">
            <wp:simplePos x="0" y="0"/>
            <wp:positionH relativeFrom="margin">
              <wp:posOffset>-819862</wp:posOffset>
            </wp:positionH>
            <wp:positionV relativeFrom="paragraph">
              <wp:posOffset>-307130</wp:posOffset>
            </wp:positionV>
            <wp:extent cx="7315835" cy="10801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 Portrait Header Dec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99B19" w14:textId="2110D3C1" w:rsidR="00055056" w:rsidRDefault="00055056" w:rsidP="00055056">
      <w:pPr>
        <w:rPr>
          <w:rFonts w:ascii="Arial" w:hAnsi="Arial" w:cs="Arial"/>
          <w:noProof/>
          <w:sz w:val="28"/>
          <w:szCs w:val="28"/>
        </w:rPr>
      </w:pPr>
    </w:p>
    <w:p w14:paraId="1D986337" w14:textId="544A9AAB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293C76AB" w14:textId="7C9C991C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1EAAC820" w14:textId="18CC3E55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6E7FFA06" w14:textId="3EA7AC65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56AEBC45" w14:textId="77777777" w:rsidR="005F51B6" w:rsidRPr="00EC090A" w:rsidRDefault="005F51B6" w:rsidP="005F51B6">
      <w:pPr>
        <w:spacing w:line="360" w:lineRule="auto"/>
        <w:rPr>
          <w:rFonts w:ascii="Arial" w:eastAsia="Times New Roman" w:hAnsi="Arial" w:cs="Arial"/>
          <w:noProof/>
          <w:szCs w:val="28"/>
        </w:rPr>
      </w:pPr>
      <w:r w:rsidRPr="00EC090A">
        <w:rPr>
          <w:rFonts w:ascii="Arial" w:eastAsia="Times New Roman" w:hAnsi="Arial" w:cs="Arial"/>
          <w:noProof/>
          <w:szCs w:val="28"/>
        </w:rPr>
        <w:t>Name _________________________________________</w:t>
      </w:r>
    </w:p>
    <w:p w14:paraId="7143EF6A" w14:textId="580A15A2" w:rsidR="005F51B6" w:rsidRPr="00692055" w:rsidRDefault="005F51B6" w:rsidP="005F51B6">
      <w:pPr>
        <w:rPr>
          <w:b/>
          <w:sz w:val="32"/>
          <w:szCs w:val="32"/>
        </w:rPr>
      </w:pPr>
      <w:r w:rsidRPr="00EC090A">
        <w:rPr>
          <w:rFonts w:ascii="Arial" w:eastAsia="Times New Roman" w:hAnsi="Arial" w:cs="Arial"/>
          <w:noProof/>
          <w:szCs w:val="28"/>
        </w:rPr>
        <w:t>Teacher_________________________________________</w:t>
      </w:r>
      <w:r>
        <w:rPr>
          <w:rFonts w:ascii="Arial" w:eastAsia="Times New Roman" w:hAnsi="Arial" w:cs="Arial"/>
          <w:noProof/>
          <w:sz w:val="28"/>
          <w:szCs w:val="28"/>
        </w:rPr>
        <w:br/>
      </w:r>
      <w:r>
        <w:rPr>
          <w:b/>
          <w:sz w:val="32"/>
          <w:szCs w:val="32"/>
        </w:rPr>
        <w:br/>
      </w:r>
      <w:r w:rsidRPr="00EC090A">
        <w:rPr>
          <w:rFonts w:ascii="Arial" w:hAnsi="Arial" w:cs="Arial"/>
          <w:b/>
          <w:sz w:val="32"/>
          <w:szCs w:val="32"/>
        </w:rPr>
        <w:t xml:space="preserve">Task </w:t>
      </w:r>
      <w:r>
        <w:rPr>
          <w:rFonts w:ascii="Arial" w:hAnsi="Arial" w:cs="Arial"/>
          <w:b/>
          <w:sz w:val="32"/>
          <w:szCs w:val="32"/>
        </w:rPr>
        <w:t>8</w:t>
      </w:r>
    </w:p>
    <w:p w14:paraId="08799662" w14:textId="630FD3F9" w:rsidR="005F51B6" w:rsidRPr="00EC090A" w:rsidRDefault="005F51B6" w:rsidP="005F51B6">
      <w:pPr>
        <w:rPr>
          <w:rFonts w:ascii="Arial" w:eastAsia="Times New Roman" w:hAnsi="Arial" w:cs="Arial"/>
          <w:noProof/>
          <w:sz w:val="28"/>
          <w:szCs w:val="28"/>
        </w:rPr>
      </w:pP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ab/>
      </w:r>
    </w:p>
    <w:p w14:paraId="3B8AF5FC" w14:textId="77777777" w:rsidR="005F51B6" w:rsidRPr="00EC090A" w:rsidRDefault="005F51B6" w:rsidP="005F51B6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tab/>
      </w:r>
    </w:p>
    <w:p w14:paraId="1EF4FBE2" w14:textId="330894A0" w:rsidR="00055056" w:rsidRPr="00692055" w:rsidRDefault="005F51B6" w:rsidP="00692055">
      <w:pPr>
        <w:ind w:right="-666"/>
        <w:rPr>
          <w:rFonts w:ascii="Arial" w:eastAsiaTheme="minorEastAsia" w:hAnsi="Arial" w:cs="Arial"/>
          <w:bCs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9C5B62">
        <w:rPr>
          <w:rFonts w:ascii="Arial" w:eastAsiaTheme="minorEastAsia" w:hAnsi="Arial" w:cs="Arial"/>
          <w:bCs/>
          <w:lang w:val="en-US" w:eastAsia="ja-JP"/>
        </w:rPr>
        <w:t>5</w:t>
      </w:r>
      <w:r w:rsidRPr="00EC090A">
        <w:rPr>
          <w:rFonts w:ascii="Arial" w:eastAsiaTheme="minorEastAsia" w:hAnsi="Arial" w:cs="Arial"/>
          <w:bCs/>
          <w:lang w:val="en-US" w:eastAsia="ja-JP"/>
        </w:rPr>
        <w:t>0 minutes</w:t>
      </w:r>
    </w:p>
    <w:p w14:paraId="00A41A37" w14:textId="77777777" w:rsidR="00692055" w:rsidRPr="00AD5C54" w:rsidRDefault="00692055" w:rsidP="00055056">
      <w:pPr>
        <w:rPr>
          <w:rFonts w:ascii="Arial" w:hAnsi="Arial" w:cs="Arial"/>
          <w:b/>
          <w:noProof/>
          <w:sz w:val="36"/>
          <w:szCs w:val="36"/>
        </w:rPr>
      </w:pPr>
    </w:p>
    <w:p w14:paraId="477DA399" w14:textId="5A5AB64D" w:rsidR="005F51B6" w:rsidRDefault="005F51B6" w:rsidP="005F51B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TOTAL </w:t>
      </w:r>
      <w:r>
        <w:rPr>
          <w:rFonts w:ascii="Arial" w:hAnsi="Arial"/>
          <w:sz w:val="28"/>
          <w:szCs w:val="28"/>
        </w:rPr>
        <w:tab/>
        <w:t>/</w:t>
      </w:r>
      <w:r w:rsidR="009C5B62">
        <w:rPr>
          <w:rFonts w:ascii="Arial" w:hAnsi="Arial"/>
          <w:sz w:val="28"/>
          <w:szCs w:val="28"/>
        </w:rPr>
        <w:t>4</w:t>
      </w:r>
      <w:r w:rsidR="00DD3180">
        <w:rPr>
          <w:rFonts w:ascii="Arial" w:hAnsi="Arial"/>
          <w:sz w:val="28"/>
          <w:szCs w:val="28"/>
        </w:rPr>
        <w:t>6</w:t>
      </w:r>
      <w:r w:rsidRPr="0064784B">
        <w:rPr>
          <w:rFonts w:ascii="Arial" w:hAnsi="Arial"/>
          <w:sz w:val="28"/>
          <w:szCs w:val="28"/>
        </w:rPr>
        <w:t xml:space="preserve"> MARKS</w:t>
      </w:r>
    </w:p>
    <w:p w14:paraId="6891F6C2" w14:textId="77777777" w:rsidR="005F51B6" w:rsidRPr="00EC090A" w:rsidRDefault="005F51B6" w:rsidP="005F51B6">
      <w:pPr>
        <w:jc w:val="center"/>
        <w:rPr>
          <w:rFonts w:ascii="Arial" w:hAnsi="Arial"/>
          <w:sz w:val="28"/>
          <w:szCs w:val="28"/>
        </w:rPr>
      </w:pPr>
    </w:p>
    <w:p w14:paraId="39F9F415" w14:textId="77777777" w:rsidR="005F51B6" w:rsidRPr="00D475C3" w:rsidRDefault="005F51B6" w:rsidP="005F51B6">
      <w:pPr>
        <w:jc w:val="center"/>
        <w:rPr>
          <w:rFonts w:ascii="Arial" w:hAnsi="Arial"/>
          <w:b/>
          <w:sz w:val="40"/>
          <w:szCs w:val="40"/>
        </w:rPr>
      </w:pPr>
      <w:r w:rsidRPr="00D475C3">
        <w:rPr>
          <w:rFonts w:ascii="Arial" w:hAnsi="Arial"/>
          <w:b/>
          <w:sz w:val="40"/>
          <w:szCs w:val="40"/>
        </w:rPr>
        <w:t>Multiple choice &amp; answer booklet</w:t>
      </w:r>
    </w:p>
    <w:p w14:paraId="62F7A46A" w14:textId="77777777" w:rsidR="00055056" w:rsidRPr="00AD5C54" w:rsidRDefault="00055056" w:rsidP="00055056">
      <w:pPr>
        <w:rPr>
          <w:rFonts w:ascii="Arial" w:hAnsi="Arial" w:cs="Arial"/>
        </w:rPr>
      </w:pPr>
    </w:p>
    <w:p w14:paraId="516B5B83" w14:textId="77777777" w:rsidR="00055056" w:rsidRPr="00AD5C54" w:rsidRDefault="00055056" w:rsidP="00055056">
      <w:pPr>
        <w:rPr>
          <w:rFonts w:ascii="Arial" w:hAnsi="Arial" w:cs="Arial"/>
        </w:rPr>
      </w:pP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658C442" wp14:editId="766E0106">
            <wp:simplePos x="0" y="0"/>
            <wp:positionH relativeFrom="column">
              <wp:posOffset>-290195</wp:posOffset>
            </wp:positionH>
            <wp:positionV relativeFrom="paragraph">
              <wp:posOffset>210185</wp:posOffset>
            </wp:positionV>
            <wp:extent cx="6332220" cy="2602865"/>
            <wp:effectExtent l="0" t="0" r="0" b="0"/>
            <wp:wrapNone/>
            <wp:docPr id="17" name="Picture 17" descr="Macintosh HD:Users:localadmin:Desktop:Screen Shot 2016-05-11 at 10.04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5-11 at 10.04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84BD" w14:textId="77777777" w:rsidR="00055056" w:rsidRPr="00AD5C54" w:rsidRDefault="00055056" w:rsidP="00055056">
      <w:pPr>
        <w:rPr>
          <w:rFonts w:ascii="Arial" w:hAnsi="Arial" w:cs="Arial"/>
        </w:rPr>
      </w:pPr>
    </w:p>
    <w:p w14:paraId="5BCAF976" w14:textId="77777777" w:rsidR="00055056" w:rsidRPr="00AD5C54" w:rsidRDefault="00055056" w:rsidP="00055056">
      <w:pPr>
        <w:rPr>
          <w:rFonts w:ascii="Arial" w:hAnsi="Arial" w:cs="Arial"/>
        </w:rPr>
      </w:pPr>
    </w:p>
    <w:p w14:paraId="0947E8BB" w14:textId="0AF18491" w:rsidR="00914D67" w:rsidRPr="00914D67" w:rsidRDefault="00055056" w:rsidP="00914D67">
      <w:pPr>
        <w:rPr>
          <w:rFonts w:ascii="Arial" w:hAnsi="Arial" w:cs="Arial"/>
        </w:rPr>
      </w:pP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52A3657" wp14:editId="6E31DF39">
            <wp:simplePos x="0" y="0"/>
            <wp:positionH relativeFrom="column">
              <wp:posOffset>735965</wp:posOffset>
            </wp:positionH>
            <wp:positionV relativeFrom="paragraph">
              <wp:posOffset>2459271</wp:posOffset>
            </wp:positionV>
            <wp:extent cx="4232031" cy="2581266"/>
            <wp:effectExtent l="0" t="0" r="10160" b="10160"/>
            <wp:wrapNone/>
            <wp:docPr id="19" name="Picture 19" descr="Macintosh HD:Users:localadmin:Desktop:Screen Shot 2016-05-11 at 10.04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esktop:Screen Shot 2016-05-11 at 10.04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/>
                  </pic:blipFill>
                  <pic:spPr bwMode="auto">
                    <a:xfrm>
                      <a:off x="0" y="0"/>
                      <a:ext cx="4232031" cy="25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C54">
        <w:rPr>
          <w:rFonts w:ascii="Arial" w:hAnsi="Arial" w:cs="Arial"/>
        </w:rPr>
        <w:br w:type="page"/>
      </w:r>
    </w:p>
    <w:p w14:paraId="26B812F2" w14:textId="77777777" w:rsidR="00914D67" w:rsidRDefault="00914D67" w:rsidP="00914D67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C2ADD" wp14:editId="2AE531E2">
                <wp:simplePos x="0" y="0"/>
                <wp:positionH relativeFrom="column">
                  <wp:posOffset>-180975</wp:posOffset>
                </wp:positionH>
                <wp:positionV relativeFrom="paragraph">
                  <wp:posOffset>25735</wp:posOffset>
                </wp:positionV>
                <wp:extent cx="6172200" cy="914400"/>
                <wp:effectExtent l="25400" t="2540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E949" w14:textId="721EAF30" w:rsidR="00914D67" w:rsidRPr="0027135C" w:rsidRDefault="00914D67" w:rsidP="00914D67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B:  Short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(3</w:t>
                            </w:r>
                            <w:r w:rsidR="000D265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649357D4" w14:textId="77777777" w:rsidR="00914D67" w:rsidRDefault="00914D67" w:rsidP="00914D67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39D56B5" w14:textId="77777777" w:rsidR="00914D67" w:rsidRPr="00A72077" w:rsidRDefault="00914D67" w:rsidP="00914D67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all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C2AD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-14.25pt;margin-top:2.05pt;width:486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" fillcolor="white [3201]" strokecolor="black [3200]" strokeweight="3pt">
                <v:textbox>
                  <w:txbxContent>
                    <w:p w14:paraId="15C5E949" w14:textId="721EAF30" w:rsidR="00914D67" w:rsidRPr="0027135C" w:rsidRDefault="00914D67" w:rsidP="00914D67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B:  Short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(3</w:t>
                      </w:r>
                      <w:r w:rsidR="000D265D">
                        <w:rPr>
                          <w:rFonts w:ascii="Arial" w:hAnsi="Arial" w:cs="Arial"/>
                          <w:b/>
                          <w:sz w:val="32"/>
                        </w:rPr>
                        <w:t>2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649357D4" w14:textId="77777777" w:rsidR="00914D67" w:rsidRDefault="00914D67" w:rsidP="00914D67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39D56B5" w14:textId="77777777" w:rsidR="00914D67" w:rsidRPr="00A72077" w:rsidRDefault="00914D67" w:rsidP="00914D67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>Answer all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BB8C8D" w14:textId="77777777" w:rsidR="00914D67" w:rsidRPr="00643871" w:rsidRDefault="00914D67" w:rsidP="00914D67">
      <w:pPr>
        <w:rPr>
          <w:rFonts w:ascii="Arial" w:hAnsi="Arial" w:cs="Arial"/>
          <w:b/>
        </w:rPr>
      </w:pPr>
      <w:r w:rsidRPr="00643871">
        <w:rPr>
          <w:rFonts w:ascii="Arial" w:hAnsi="Arial" w:cs="Arial"/>
          <w:b/>
        </w:rPr>
        <w:t xml:space="preserve">Question 9 </w:t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</w:r>
      <w:r w:rsidRPr="00643871">
        <w:rPr>
          <w:rFonts w:ascii="Arial" w:hAnsi="Arial" w:cs="Arial"/>
          <w:b/>
        </w:rPr>
        <w:tab/>
        <w:t>(6 marks)</w:t>
      </w:r>
    </w:p>
    <w:p w14:paraId="7C0BF7BA" w14:textId="77777777" w:rsidR="00914D67" w:rsidRDefault="00914D67" w:rsidP="00914D67">
      <w:pPr>
        <w:rPr>
          <w:rFonts w:ascii="Arial" w:hAnsi="Arial" w:cs="Arial"/>
        </w:rPr>
      </w:pPr>
    </w:p>
    <w:p w14:paraId="722B9A2C" w14:textId="77777777" w:rsidR="00914D67" w:rsidRDefault="00914D67" w:rsidP="00914D67">
      <w:pPr>
        <w:rPr>
          <w:rFonts w:ascii="Arial" w:hAnsi="Arial" w:cs="Arial"/>
        </w:rPr>
      </w:pPr>
      <w:r>
        <w:rPr>
          <w:rFonts w:ascii="Arial" w:hAnsi="Arial" w:cs="Arial"/>
        </w:rPr>
        <w:t>Use the diagram below to answer the following questions.</w:t>
      </w:r>
    </w:p>
    <w:p w14:paraId="0DC670B7" w14:textId="77777777" w:rsidR="00914D67" w:rsidRDefault="00914D67" w:rsidP="00914D67">
      <w:pPr>
        <w:rPr>
          <w:rFonts w:ascii="Arial" w:hAnsi="Arial" w:cs="Arial"/>
        </w:rPr>
      </w:pPr>
    </w:p>
    <w:p w14:paraId="10DED129" w14:textId="77777777" w:rsidR="00914D67" w:rsidRDefault="00914D67" w:rsidP="00914D67">
      <w:pPr>
        <w:rPr>
          <w:rFonts w:ascii="Arial" w:hAnsi="Arial" w:cs="Arial"/>
        </w:rPr>
      </w:pPr>
      <w:r w:rsidRPr="004275C9">
        <w:rPr>
          <w:rFonts w:eastAsia="Times New Roman"/>
          <w:lang w:eastAsia="en-US"/>
        </w:rPr>
        <w:fldChar w:fldCharType="begin"/>
      </w:r>
      <w:r w:rsidRPr="004275C9">
        <w:rPr>
          <w:rFonts w:eastAsia="Times New Roman"/>
          <w:lang w:eastAsia="en-US"/>
        </w:rPr>
        <w:instrText xml:space="preserve"> INCLUDEPICTURE "https://sites.google.com/a/jeffcoschools.us/mr-cuthbertson/_/rsrc/1487189110681/annoucements/21317noteshomologousanalogousstructures/Homologus%20COLORING.jpg" \* MERGEFORMATINET </w:instrText>
      </w:r>
      <w:r w:rsidRPr="004275C9">
        <w:rPr>
          <w:rFonts w:eastAsia="Times New Roman"/>
          <w:lang w:eastAsia="en-US"/>
        </w:rPr>
        <w:fldChar w:fldCharType="separate"/>
      </w:r>
      <w:r w:rsidRPr="004275C9">
        <w:rPr>
          <w:rFonts w:eastAsia="Times New Roman"/>
          <w:noProof/>
          <w:lang w:eastAsia="en-US"/>
        </w:rPr>
        <w:drawing>
          <wp:inline distT="0" distB="0" distL="0" distR="0" wp14:anchorId="35B77D86" wp14:editId="5B575006">
            <wp:extent cx="5398669" cy="2619910"/>
            <wp:effectExtent l="0" t="0" r="0" b="0"/>
            <wp:docPr id="14" name="Picture 14" descr="Image result for homologous structure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mologous structure black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09"/>
                    <a:stretch/>
                  </pic:blipFill>
                  <pic:spPr bwMode="auto">
                    <a:xfrm>
                      <a:off x="0" y="0"/>
                      <a:ext cx="5423047" cy="26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75C9">
        <w:rPr>
          <w:rFonts w:eastAsia="Times New Roman"/>
          <w:lang w:eastAsia="en-US"/>
        </w:rPr>
        <w:fldChar w:fldCharType="end"/>
      </w:r>
    </w:p>
    <w:p w14:paraId="4F0AB99B" w14:textId="77777777" w:rsidR="00914D67" w:rsidRDefault="00914D67" w:rsidP="00914D67">
      <w:pPr>
        <w:rPr>
          <w:rFonts w:ascii="Arial" w:hAnsi="Arial" w:cs="Arial"/>
        </w:rPr>
      </w:pPr>
    </w:p>
    <w:p w14:paraId="697F537C" w14:textId="66781B44" w:rsidR="00914D67" w:rsidRPr="000B1DF1" w:rsidRDefault="00914D67" w:rsidP="00914D67">
      <w:pPr>
        <w:pStyle w:val="ListParagraph"/>
        <w:numPr>
          <w:ilvl w:val="0"/>
          <w:numId w:val="38"/>
        </w:numPr>
        <w:tabs>
          <w:tab w:val="left" w:pos="7797"/>
        </w:tabs>
        <w:ind w:left="709" w:right="231" w:hanging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0B1DF1">
        <w:rPr>
          <w:rFonts w:ascii="Arial" w:hAnsi="Arial" w:cs="Arial"/>
        </w:rPr>
        <w:t xml:space="preserve">ame </w:t>
      </w:r>
      <w:r>
        <w:rPr>
          <w:rFonts w:ascii="Arial" w:hAnsi="Arial" w:cs="Arial"/>
        </w:rPr>
        <w:t>the</w:t>
      </w:r>
      <w:r w:rsidRPr="000B1DF1">
        <w:rPr>
          <w:rFonts w:ascii="Arial" w:hAnsi="Arial" w:cs="Arial"/>
        </w:rPr>
        <w:t xml:space="preserve"> type of evidence of evolution shown in the diagra</w:t>
      </w:r>
      <w:r>
        <w:rPr>
          <w:rFonts w:ascii="Arial" w:hAnsi="Arial" w:cs="Arial"/>
        </w:rPr>
        <w:t>m.</w:t>
      </w:r>
      <w:r w:rsidR="009C5B62">
        <w:rPr>
          <w:rFonts w:ascii="Arial" w:hAnsi="Arial" w:cs="Arial"/>
        </w:rPr>
        <w:t xml:space="preserve"> </w:t>
      </w:r>
      <w:r w:rsidR="009C5B62">
        <w:rPr>
          <w:rFonts w:ascii="Arial" w:hAnsi="Arial" w:cs="Arial"/>
        </w:rPr>
        <w:tab/>
        <w:t>(1 mark)</w:t>
      </w:r>
    </w:p>
    <w:p w14:paraId="54B2B6A1" w14:textId="77777777" w:rsidR="00914D67" w:rsidRDefault="00914D67" w:rsidP="00914D67">
      <w:pPr>
        <w:pStyle w:val="ListParagraph"/>
        <w:ind w:left="360"/>
        <w:rPr>
          <w:rFonts w:ascii="Arial" w:hAnsi="Arial" w:cs="Arial"/>
        </w:rPr>
      </w:pPr>
    </w:p>
    <w:p w14:paraId="30449553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914D67" w:rsidRPr="0018619B" w14:paraId="069DA247" w14:textId="77777777" w:rsidTr="00527195">
        <w:tc>
          <w:tcPr>
            <w:tcW w:w="4009" w:type="pct"/>
          </w:tcPr>
          <w:p w14:paraId="522169A4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991" w:type="pct"/>
          </w:tcPr>
          <w:p w14:paraId="66DEA645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4D67" w:rsidRPr="0018619B" w14:paraId="1051D5D7" w14:textId="77777777" w:rsidTr="00527195">
        <w:tc>
          <w:tcPr>
            <w:tcW w:w="4009" w:type="pct"/>
          </w:tcPr>
          <w:p w14:paraId="68671EE9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Homologous structures </w:t>
            </w:r>
          </w:p>
        </w:tc>
        <w:tc>
          <w:tcPr>
            <w:tcW w:w="991" w:type="pct"/>
          </w:tcPr>
          <w:p w14:paraId="5719B56C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051B35CF" w14:textId="77777777" w:rsidTr="00527195">
        <w:tc>
          <w:tcPr>
            <w:tcW w:w="4009" w:type="pct"/>
          </w:tcPr>
          <w:p w14:paraId="2E855845" w14:textId="77777777" w:rsidR="00914D67" w:rsidRPr="0018619B" w:rsidRDefault="00914D67" w:rsidP="00527195">
            <w:pPr>
              <w:jc w:val="both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4C982DA0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7FEC0223" w14:textId="77777777" w:rsidR="00914D67" w:rsidRPr="000B1DF1" w:rsidRDefault="00914D67" w:rsidP="00914D67">
      <w:pPr>
        <w:rPr>
          <w:rFonts w:ascii="Arial" w:hAnsi="Arial" w:cs="Arial"/>
        </w:rPr>
      </w:pPr>
    </w:p>
    <w:p w14:paraId="1C1B04E8" w14:textId="37170401" w:rsidR="00914D67" w:rsidRDefault="00914D67" w:rsidP="00914D67">
      <w:pPr>
        <w:pStyle w:val="ListParagraph"/>
        <w:numPr>
          <w:ilvl w:val="0"/>
          <w:numId w:val="38"/>
        </w:numPr>
        <w:tabs>
          <w:tab w:val="left" w:pos="7655"/>
        </w:tabs>
        <w:ind w:left="709" w:right="231" w:hanging="720"/>
        <w:rPr>
          <w:rFonts w:ascii="Arial" w:hAnsi="Arial" w:cs="Arial"/>
        </w:rPr>
      </w:pPr>
      <w:r>
        <w:rPr>
          <w:rFonts w:ascii="Arial" w:hAnsi="Arial" w:cs="Arial"/>
        </w:rPr>
        <w:t>Explain how th</w:t>
      </w:r>
      <w:r w:rsidR="000D265D">
        <w:rPr>
          <w:rFonts w:ascii="Arial" w:hAnsi="Arial" w:cs="Arial"/>
        </w:rPr>
        <w:t>e diagram above</w:t>
      </w:r>
      <w:r>
        <w:rPr>
          <w:rFonts w:ascii="Arial" w:hAnsi="Arial" w:cs="Arial"/>
        </w:rPr>
        <w:t xml:space="preserve"> provides evidence for evolution. Use specific examples in your response and reference relevant mechanisms of evolution.</w:t>
      </w:r>
      <w:r>
        <w:rPr>
          <w:rFonts w:ascii="Arial" w:hAnsi="Arial" w:cs="Arial"/>
        </w:rPr>
        <w:tab/>
        <w:t>(5 marks)</w:t>
      </w:r>
    </w:p>
    <w:p w14:paraId="60D9E4CB" w14:textId="77777777" w:rsidR="00914D67" w:rsidRPr="00486CA3" w:rsidRDefault="00914D67" w:rsidP="00914D67">
      <w:pPr>
        <w:tabs>
          <w:tab w:val="left" w:pos="7655"/>
        </w:tabs>
        <w:ind w:right="231"/>
        <w:rPr>
          <w:rFonts w:ascii="Arial" w:hAnsi="Arial" w:cs="Arial"/>
        </w:rPr>
      </w:pPr>
    </w:p>
    <w:p w14:paraId="222B194A" w14:textId="77777777" w:rsidR="00914D67" w:rsidRDefault="00914D67" w:rsidP="00914D67">
      <w:pPr>
        <w:rPr>
          <w:rFonts w:ascii="Arial" w:hAnsi="Arial" w:cs="Arial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1842"/>
      </w:tblGrid>
      <w:tr w:rsidR="00914D67" w:rsidRPr="00074CB0" w14:paraId="3E72AAB8" w14:textId="77777777" w:rsidTr="002677D2">
        <w:trPr>
          <w:trHeight w:val="288"/>
        </w:trPr>
        <w:tc>
          <w:tcPr>
            <w:tcW w:w="7230" w:type="dxa"/>
            <w:vAlign w:val="center"/>
          </w:tcPr>
          <w:p w14:paraId="6A75E1AE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Explain</w:t>
            </w:r>
          </w:p>
        </w:tc>
        <w:tc>
          <w:tcPr>
            <w:tcW w:w="1842" w:type="dxa"/>
            <w:vAlign w:val="center"/>
          </w:tcPr>
          <w:p w14:paraId="475FBA16" w14:textId="6132F11F" w:rsidR="00914D67" w:rsidRPr="002677D2" w:rsidRDefault="002677D2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  <w:szCs w:val="22"/>
              </w:rPr>
            </w:pPr>
            <w:r w:rsidRPr="002677D2">
              <w:rPr>
                <w:rFonts w:ascii="Arial" w:hAnsi="Arial" w:cs="Arial"/>
                <w:b/>
                <w:color w:val="000000" w:themeColor="text1"/>
                <w:szCs w:val="22"/>
              </w:rPr>
              <w:t>Marks</w:t>
            </w:r>
          </w:p>
        </w:tc>
      </w:tr>
      <w:tr w:rsidR="00914D67" w:rsidRPr="00074CB0" w14:paraId="6D6D6746" w14:textId="77777777" w:rsidTr="002677D2">
        <w:trPr>
          <w:trHeight w:val="288"/>
        </w:trPr>
        <w:tc>
          <w:tcPr>
            <w:tcW w:w="7230" w:type="dxa"/>
          </w:tcPr>
          <w:p w14:paraId="500C2EAF" w14:textId="77777777" w:rsidR="00914D67" w:rsidRPr="00486CA3" w:rsidRDefault="00914D67" w:rsidP="005271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Structure of the pentadactyl limb is the same across multiple specimens</w:t>
            </w:r>
          </w:p>
        </w:tc>
        <w:tc>
          <w:tcPr>
            <w:tcW w:w="1842" w:type="dxa"/>
            <w:vAlign w:val="center"/>
          </w:tcPr>
          <w:p w14:paraId="7E67C13E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0326FAC8" w14:textId="77777777" w:rsidTr="002677D2">
        <w:trPr>
          <w:trHeight w:val="288"/>
        </w:trPr>
        <w:tc>
          <w:tcPr>
            <w:tcW w:w="7230" w:type="dxa"/>
          </w:tcPr>
          <w:p w14:paraId="191FDD19" w14:textId="4ED333ED" w:rsidR="00914D67" w:rsidRDefault="00914D67" w:rsidP="005271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 xml:space="preserve">Similar structure but </w:t>
            </w:r>
            <w:r w:rsidR="00FC575E">
              <w:rPr>
                <w:rFonts w:ascii="Arial" w:hAnsi="Arial" w:cs="Arial"/>
                <w:color w:val="000000" w:themeColor="text1"/>
                <w:szCs w:val="22"/>
              </w:rPr>
              <w:t xml:space="preserve">may have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a different function</w:t>
            </w:r>
          </w:p>
        </w:tc>
        <w:tc>
          <w:tcPr>
            <w:tcW w:w="1842" w:type="dxa"/>
            <w:vAlign w:val="center"/>
          </w:tcPr>
          <w:p w14:paraId="7671B483" w14:textId="77777777" w:rsidR="00914D67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47F5F9C0" w14:textId="77777777" w:rsidTr="002677D2">
        <w:trPr>
          <w:trHeight w:val="288"/>
        </w:trPr>
        <w:tc>
          <w:tcPr>
            <w:tcW w:w="7230" w:type="dxa"/>
          </w:tcPr>
          <w:p w14:paraId="096F816F" w14:textId="77777777" w:rsidR="00914D67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</w:rPr>
              <w:t>Natural selection has selected the favourable trait for the environment (gradually altering the function of the limb)</w:t>
            </w:r>
          </w:p>
        </w:tc>
        <w:tc>
          <w:tcPr>
            <w:tcW w:w="1842" w:type="dxa"/>
            <w:vAlign w:val="center"/>
          </w:tcPr>
          <w:p w14:paraId="15C52A57" w14:textId="77777777" w:rsidR="00914D67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20C180CE" w14:textId="77777777" w:rsidTr="002677D2">
        <w:trPr>
          <w:trHeight w:val="288"/>
        </w:trPr>
        <w:tc>
          <w:tcPr>
            <w:tcW w:w="7230" w:type="dxa"/>
          </w:tcPr>
          <w:p w14:paraId="427B2782" w14:textId="77777777" w:rsidR="00914D67" w:rsidRDefault="00914D67" w:rsidP="005271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Bird/Bat use their limb for flying compared to Lion/Horse for locomotion/walking or human hand for grasping</w:t>
            </w:r>
          </w:p>
          <w:p w14:paraId="09A785D7" w14:textId="77777777" w:rsidR="00914D67" w:rsidRPr="00705D0C" w:rsidRDefault="00914D67" w:rsidP="00914D6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Any suitable example of comparison of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speciments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with different functions</w:t>
            </w:r>
          </w:p>
        </w:tc>
        <w:tc>
          <w:tcPr>
            <w:tcW w:w="1842" w:type="dxa"/>
            <w:vAlign w:val="center"/>
          </w:tcPr>
          <w:p w14:paraId="7AC633E3" w14:textId="77777777" w:rsidR="00914D67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4F56F452" w14:textId="77777777" w:rsidTr="002677D2">
        <w:trPr>
          <w:trHeight w:val="288"/>
        </w:trPr>
        <w:tc>
          <w:tcPr>
            <w:tcW w:w="7230" w:type="dxa"/>
          </w:tcPr>
          <w:p w14:paraId="3A7723B2" w14:textId="77777777" w:rsidR="00914D67" w:rsidRPr="00486CA3" w:rsidRDefault="00914D67" w:rsidP="0052719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Provides evidence that the bat and the bird (or lion and horse) share a more recent common ancestor</w:t>
            </w:r>
          </w:p>
        </w:tc>
        <w:tc>
          <w:tcPr>
            <w:tcW w:w="1842" w:type="dxa"/>
            <w:vAlign w:val="center"/>
          </w:tcPr>
          <w:p w14:paraId="07A13ABC" w14:textId="77777777" w:rsidR="00914D67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4E174B5C" w14:textId="77777777" w:rsidTr="002677D2">
        <w:trPr>
          <w:trHeight w:val="288"/>
        </w:trPr>
        <w:tc>
          <w:tcPr>
            <w:tcW w:w="7230" w:type="dxa"/>
            <w:vAlign w:val="center"/>
          </w:tcPr>
          <w:p w14:paraId="55E7C634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Total</w:t>
            </w:r>
          </w:p>
        </w:tc>
        <w:tc>
          <w:tcPr>
            <w:tcW w:w="1842" w:type="dxa"/>
            <w:vAlign w:val="center"/>
          </w:tcPr>
          <w:p w14:paraId="37AB9F9E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5</w:t>
            </w:r>
          </w:p>
        </w:tc>
      </w:tr>
    </w:tbl>
    <w:p w14:paraId="6EB2F5E4" w14:textId="77777777" w:rsidR="00914D67" w:rsidRDefault="00914D67" w:rsidP="00914D67">
      <w:pPr>
        <w:rPr>
          <w:rFonts w:ascii="Arial" w:hAnsi="Arial" w:cs="Arial"/>
          <w:b/>
        </w:rPr>
      </w:pPr>
    </w:p>
    <w:p w14:paraId="5426734D" w14:textId="77777777" w:rsidR="00482109" w:rsidRDefault="00482109" w:rsidP="00914D67">
      <w:pPr>
        <w:rPr>
          <w:rFonts w:ascii="Arial" w:hAnsi="Arial" w:cs="Arial"/>
          <w:b/>
        </w:rPr>
      </w:pPr>
    </w:p>
    <w:p w14:paraId="530DC807" w14:textId="77777777" w:rsidR="00482109" w:rsidRDefault="00482109" w:rsidP="00914D67">
      <w:pPr>
        <w:rPr>
          <w:rFonts w:ascii="Arial" w:hAnsi="Arial" w:cs="Arial"/>
          <w:b/>
        </w:rPr>
      </w:pPr>
    </w:p>
    <w:p w14:paraId="1B7543E1" w14:textId="77777777" w:rsidR="00482109" w:rsidRDefault="00482109" w:rsidP="00914D67">
      <w:pPr>
        <w:rPr>
          <w:rFonts w:ascii="Arial" w:hAnsi="Arial" w:cs="Arial"/>
          <w:b/>
        </w:rPr>
      </w:pPr>
    </w:p>
    <w:p w14:paraId="7CA491ED" w14:textId="77777777" w:rsidR="00482109" w:rsidRDefault="00482109" w:rsidP="00914D67">
      <w:pPr>
        <w:rPr>
          <w:rFonts w:ascii="Arial" w:hAnsi="Arial" w:cs="Arial"/>
          <w:b/>
        </w:rPr>
      </w:pPr>
    </w:p>
    <w:p w14:paraId="62901420" w14:textId="5B705CC2" w:rsidR="00914D67" w:rsidRPr="008B000A" w:rsidRDefault="00914D67" w:rsidP="00914D67">
      <w:pPr>
        <w:rPr>
          <w:rFonts w:ascii="Arial" w:hAnsi="Arial" w:cs="Arial"/>
          <w:b/>
        </w:rPr>
      </w:pPr>
      <w:r w:rsidRPr="008B000A">
        <w:rPr>
          <w:rFonts w:ascii="Arial" w:hAnsi="Arial" w:cs="Arial"/>
          <w:b/>
        </w:rPr>
        <w:t>Question 1</w:t>
      </w:r>
      <w:r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proofErr w:type="gramStart"/>
      <w:r>
        <w:rPr>
          <w:rFonts w:ascii="Arial" w:hAnsi="Arial" w:cs="Arial"/>
          <w:b/>
        </w:rPr>
        <w:t xml:space="preserve">   (</w:t>
      </w:r>
      <w:proofErr w:type="gramEnd"/>
      <w:r>
        <w:rPr>
          <w:rFonts w:ascii="Arial" w:hAnsi="Arial" w:cs="Arial"/>
          <w:b/>
        </w:rPr>
        <w:t>1</w:t>
      </w:r>
      <w:r w:rsidR="001C1D6F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marks)</w:t>
      </w:r>
    </w:p>
    <w:p w14:paraId="4C6109D5" w14:textId="77777777" w:rsidR="00914D67" w:rsidRDefault="00914D67" w:rsidP="00914D67">
      <w:pPr>
        <w:rPr>
          <w:rFonts w:ascii="Arial" w:hAnsi="Arial" w:cs="Arial"/>
        </w:rPr>
      </w:pPr>
    </w:p>
    <w:p w14:paraId="41C31409" w14:textId="77777777" w:rsidR="00914D67" w:rsidRDefault="00914D67" w:rsidP="00914D67">
      <w:pPr>
        <w:rPr>
          <w:rFonts w:ascii="Arial" w:hAnsi="Arial" w:cs="Arial"/>
        </w:rPr>
      </w:pPr>
      <w:r w:rsidRPr="00805286">
        <w:rPr>
          <w:rFonts w:ascii="Arial" w:hAnsi="Arial" w:cs="Arial"/>
        </w:rPr>
        <w:t xml:space="preserve">Archaeologists </w:t>
      </w:r>
      <w:r>
        <w:rPr>
          <w:rFonts w:ascii="Arial" w:hAnsi="Arial" w:cs="Arial"/>
        </w:rPr>
        <w:t xml:space="preserve">were comparing volcanic rock strata and found ancient tools in Germany that they believe belong to </w:t>
      </w:r>
      <w:r w:rsidRPr="00C70ADF">
        <w:rPr>
          <w:rFonts w:ascii="Arial" w:hAnsi="Arial" w:cs="Arial"/>
          <w:i/>
        </w:rPr>
        <w:t>Homo</w:t>
      </w:r>
      <w:r>
        <w:rPr>
          <w:rFonts w:ascii="Arial" w:hAnsi="Arial" w:cs="Arial"/>
        </w:rPr>
        <w:t xml:space="preserve"> </w:t>
      </w:r>
      <w:r w:rsidRPr="00C70ADF">
        <w:rPr>
          <w:rFonts w:ascii="Arial" w:hAnsi="Arial" w:cs="Arial"/>
          <w:i/>
        </w:rPr>
        <w:t>neanderthalensis</w:t>
      </w:r>
      <w:r>
        <w:rPr>
          <w:rFonts w:ascii="Arial" w:hAnsi="Arial" w:cs="Arial"/>
        </w:rPr>
        <w:t xml:space="preserve">, an early human ancestor. </w:t>
      </w:r>
    </w:p>
    <w:p w14:paraId="73E46712" w14:textId="77777777" w:rsidR="00914D67" w:rsidRDefault="00914D67" w:rsidP="00914D67">
      <w:pPr>
        <w:rPr>
          <w:rFonts w:ascii="Arial" w:hAnsi="Arial" w:cs="Arial"/>
        </w:rPr>
      </w:pPr>
    </w:p>
    <w:p w14:paraId="1C531A86" w14:textId="77777777" w:rsidR="00914D67" w:rsidRDefault="00914D67" w:rsidP="00914D67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Suggest which relative dating method could be used for these tools.</w:t>
      </w:r>
      <w:r>
        <w:rPr>
          <w:rFonts w:ascii="Arial" w:hAnsi="Arial" w:cs="Arial"/>
        </w:rPr>
        <w:tab/>
        <w:t xml:space="preserve"> (1 mark)</w:t>
      </w:r>
    </w:p>
    <w:p w14:paraId="3B2D3942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482109" w:rsidRPr="0018619B" w14:paraId="67A14C3E" w14:textId="77777777" w:rsidTr="00527195">
        <w:tc>
          <w:tcPr>
            <w:tcW w:w="4009" w:type="pct"/>
          </w:tcPr>
          <w:p w14:paraId="229F82A2" w14:textId="77777777" w:rsidR="00482109" w:rsidRPr="0018619B" w:rsidRDefault="00482109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991" w:type="pct"/>
          </w:tcPr>
          <w:p w14:paraId="5C6346D5" w14:textId="77777777" w:rsidR="00482109" w:rsidRPr="0018619B" w:rsidRDefault="00482109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482109" w:rsidRPr="0018619B" w14:paraId="710F9F6A" w14:textId="77777777" w:rsidTr="00527195">
        <w:tc>
          <w:tcPr>
            <w:tcW w:w="4009" w:type="pct"/>
          </w:tcPr>
          <w:p w14:paraId="31F6D1D2" w14:textId="04CC1E75" w:rsidR="00482109" w:rsidRPr="0018619B" w:rsidRDefault="001C1D6F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Comparative Stratigraphy</w:t>
            </w:r>
            <w:r w:rsidR="00482109">
              <w:rPr>
                <w:rFonts w:ascii="Arial" w:hAnsi="Arial" w:cs="Arial"/>
                <w:lang w:val="en-AU"/>
              </w:rPr>
              <w:t xml:space="preserve"> </w:t>
            </w:r>
          </w:p>
        </w:tc>
        <w:tc>
          <w:tcPr>
            <w:tcW w:w="991" w:type="pct"/>
          </w:tcPr>
          <w:p w14:paraId="64DC4352" w14:textId="77777777" w:rsidR="00482109" w:rsidRPr="0018619B" w:rsidRDefault="00482109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482109" w:rsidRPr="0018619B" w14:paraId="155C1C40" w14:textId="77777777" w:rsidTr="00527195">
        <w:tc>
          <w:tcPr>
            <w:tcW w:w="4009" w:type="pct"/>
          </w:tcPr>
          <w:p w14:paraId="7F63A4A8" w14:textId="77777777" w:rsidR="00482109" w:rsidRPr="0018619B" w:rsidRDefault="00482109" w:rsidP="00527195">
            <w:pPr>
              <w:jc w:val="both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2CB0CAAD" w14:textId="77777777" w:rsidR="00482109" w:rsidRPr="0018619B" w:rsidRDefault="00482109" w:rsidP="0052719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0D1C798" w14:textId="77777777" w:rsidR="00914D67" w:rsidRDefault="00914D67" w:rsidP="00914D67">
      <w:pPr>
        <w:rPr>
          <w:rFonts w:ascii="Arial" w:hAnsi="Arial" w:cs="Arial"/>
        </w:rPr>
      </w:pPr>
    </w:p>
    <w:p w14:paraId="7AE2DBF2" w14:textId="77777777" w:rsidR="00914D67" w:rsidRDefault="00914D67" w:rsidP="00914D67">
      <w:pPr>
        <w:rPr>
          <w:rFonts w:ascii="Arial" w:hAnsi="Arial" w:cs="Arial"/>
        </w:rPr>
      </w:pPr>
    </w:p>
    <w:p w14:paraId="6C1CC8EC" w14:textId="2812EE72" w:rsidR="00914D67" w:rsidRDefault="00914D67" w:rsidP="00914D67">
      <w:pPr>
        <w:ind w:left="720" w:right="-52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Explain how </w:t>
      </w:r>
      <w:proofErr w:type="spellStart"/>
      <w:r>
        <w:rPr>
          <w:rFonts w:ascii="Arial" w:hAnsi="Arial" w:cs="Arial"/>
        </w:rPr>
        <w:t>archaelogists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are able to</w:t>
      </w:r>
      <w:proofErr w:type="gramEnd"/>
      <w:r>
        <w:rPr>
          <w:rFonts w:ascii="Arial" w:hAnsi="Arial" w:cs="Arial"/>
        </w:rPr>
        <w:t xml:space="preserve"> provide an absolute date for these tools. In your response, name a </w:t>
      </w:r>
      <w:proofErr w:type="spellStart"/>
      <w:r>
        <w:rPr>
          <w:rFonts w:ascii="Arial" w:hAnsi="Arial" w:cs="Arial"/>
        </w:rPr>
        <w:t>radioi</w:t>
      </w:r>
      <w:r w:rsidR="00FC575E">
        <w:rPr>
          <w:rFonts w:ascii="Arial" w:hAnsi="Arial" w:cs="Arial"/>
        </w:rPr>
        <w:t>metric</w:t>
      </w:r>
      <w:proofErr w:type="spellEnd"/>
      <w:r w:rsidR="00FC575E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 xml:space="preserve"> which may be suitable. </w:t>
      </w:r>
      <w:r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 w:rsidR="000D265D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1C1D6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5CAC7681" w14:textId="5F4B1A56" w:rsidR="001C1D6F" w:rsidRDefault="001C1D6F" w:rsidP="00914D67">
      <w:pPr>
        <w:ind w:left="720" w:right="-52" w:hanging="720"/>
        <w:rPr>
          <w:rFonts w:ascii="Arial" w:hAnsi="Arial" w:cs="Arial"/>
        </w:rPr>
      </w:pPr>
    </w:p>
    <w:p w14:paraId="5F3E4F86" w14:textId="77777777" w:rsidR="001C1D6F" w:rsidRDefault="001C1D6F" w:rsidP="00914D67">
      <w:pPr>
        <w:ind w:left="720" w:right="-52" w:hanging="720"/>
        <w:rPr>
          <w:rFonts w:ascii="Arial" w:hAnsi="Arial" w:cs="Arial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782"/>
      </w:tblGrid>
      <w:tr w:rsidR="001C1D6F" w:rsidRPr="00074CB0" w14:paraId="1A48B592" w14:textId="77777777" w:rsidTr="001C1D6F">
        <w:trPr>
          <w:trHeight w:val="288"/>
        </w:trPr>
        <w:tc>
          <w:tcPr>
            <w:tcW w:w="7290" w:type="dxa"/>
            <w:vAlign w:val="center"/>
          </w:tcPr>
          <w:p w14:paraId="18E3BC95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Name</w:t>
            </w:r>
          </w:p>
        </w:tc>
        <w:tc>
          <w:tcPr>
            <w:tcW w:w="1782" w:type="dxa"/>
            <w:vAlign w:val="center"/>
          </w:tcPr>
          <w:p w14:paraId="73C6521A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Marks</w:t>
            </w:r>
          </w:p>
        </w:tc>
      </w:tr>
      <w:tr w:rsidR="001C1D6F" w:rsidRPr="00074CB0" w14:paraId="11BDEDCC" w14:textId="77777777" w:rsidTr="001C1D6F">
        <w:trPr>
          <w:trHeight w:val="288"/>
        </w:trPr>
        <w:tc>
          <w:tcPr>
            <w:tcW w:w="7290" w:type="dxa"/>
            <w:vAlign w:val="center"/>
          </w:tcPr>
          <w:p w14:paraId="726A5AE8" w14:textId="43C29C7E" w:rsidR="001C1D6F" w:rsidRPr="00074CB0" w:rsidRDefault="001C1D6F" w:rsidP="005271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2"/>
              </w:rPr>
              <w:t>Potassium-Argon Dating/K-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Cs w:val="22"/>
              </w:rPr>
              <w:t>Ar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Cs w:val="22"/>
              </w:rPr>
              <w:t xml:space="preserve"> dating</w:t>
            </w:r>
          </w:p>
        </w:tc>
        <w:tc>
          <w:tcPr>
            <w:tcW w:w="1782" w:type="dxa"/>
            <w:vAlign w:val="center"/>
          </w:tcPr>
          <w:p w14:paraId="752E7150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>1</w:t>
            </w:r>
          </w:p>
        </w:tc>
      </w:tr>
      <w:tr w:rsidR="001C1D6F" w:rsidRPr="00074CB0" w14:paraId="55F3EBC4" w14:textId="77777777" w:rsidTr="001C1D6F">
        <w:trPr>
          <w:trHeight w:val="288"/>
        </w:trPr>
        <w:tc>
          <w:tcPr>
            <w:tcW w:w="7290" w:type="dxa"/>
            <w:vAlign w:val="center"/>
          </w:tcPr>
          <w:p w14:paraId="3E585598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Explain</w:t>
            </w:r>
          </w:p>
        </w:tc>
        <w:tc>
          <w:tcPr>
            <w:tcW w:w="1782" w:type="dxa"/>
            <w:vAlign w:val="center"/>
          </w:tcPr>
          <w:p w14:paraId="5DD881AE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</w:p>
        </w:tc>
      </w:tr>
      <w:tr w:rsidR="001C1D6F" w:rsidRPr="00074CB0" w14:paraId="53A8BF9F" w14:textId="77777777" w:rsidTr="001C1D6F">
        <w:trPr>
          <w:trHeight w:val="288"/>
        </w:trPr>
        <w:tc>
          <w:tcPr>
            <w:tcW w:w="7290" w:type="dxa"/>
          </w:tcPr>
          <w:p w14:paraId="54071905" w14:textId="400768F7" w:rsidR="001C1D6F" w:rsidRPr="001C1D6F" w:rsidRDefault="001C1D6F" w:rsidP="001C1D6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The tools were found in volcanic rock which can be dated</w:t>
            </w:r>
          </w:p>
        </w:tc>
        <w:tc>
          <w:tcPr>
            <w:tcW w:w="1782" w:type="dxa"/>
            <w:vAlign w:val="center"/>
          </w:tcPr>
          <w:p w14:paraId="2F57BADF" w14:textId="19D3466C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1C1D6F" w:rsidRPr="00074CB0" w14:paraId="6FC18633" w14:textId="77777777" w:rsidTr="001C1D6F">
        <w:trPr>
          <w:trHeight w:val="288"/>
        </w:trPr>
        <w:tc>
          <w:tcPr>
            <w:tcW w:w="7290" w:type="dxa"/>
          </w:tcPr>
          <w:p w14:paraId="050028BD" w14:textId="06416645" w:rsidR="001C1D6F" w:rsidRDefault="001C1D6F" w:rsidP="001C1D6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K-40 has 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half life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of 1.3 billion years  </w:t>
            </w:r>
          </w:p>
        </w:tc>
        <w:tc>
          <w:tcPr>
            <w:tcW w:w="1782" w:type="dxa"/>
            <w:vMerge w:val="restart"/>
            <w:vAlign w:val="center"/>
          </w:tcPr>
          <w:p w14:paraId="72277BB3" w14:textId="09C0747C" w:rsidR="001C1D6F" w:rsidRPr="00074CB0" w:rsidRDefault="001C1D6F" w:rsidP="001C1D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Any 1</w:t>
            </w:r>
          </w:p>
        </w:tc>
      </w:tr>
      <w:tr w:rsidR="001C1D6F" w:rsidRPr="00074CB0" w14:paraId="2EA8E509" w14:textId="77777777" w:rsidTr="001C1D6F">
        <w:trPr>
          <w:trHeight w:val="288"/>
        </w:trPr>
        <w:tc>
          <w:tcPr>
            <w:tcW w:w="7290" w:type="dxa"/>
          </w:tcPr>
          <w:p w14:paraId="20F8ED10" w14:textId="65BEC5EB" w:rsidR="001C1D6F" w:rsidRDefault="001C1D6F" w:rsidP="001C1D6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Determine the </w:t>
            </w:r>
            <w:r w:rsidR="00FC575E">
              <w:rPr>
                <w:rFonts w:ascii="Arial" w:hAnsi="Arial" w:cs="Arial"/>
                <w:color w:val="000000" w:themeColor="text1"/>
              </w:rPr>
              <w:t>proportion</w:t>
            </w:r>
            <w:r>
              <w:rPr>
                <w:rFonts w:ascii="Arial" w:hAnsi="Arial" w:cs="Arial"/>
                <w:color w:val="000000" w:themeColor="text1"/>
              </w:rPr>
              <w:t xml:space="preserve"> of K-40 </w:t>
            </w:r>
            <w:r w:rsidR="00FC575E">
              <w:rPr>
                <w:rFonts w:ascii="Arial" w:hAnsi="Arial" w:cs="Arial"/>
                <w:color w:val="000000" w:themeColor="text1"/>
              </w:rPr>
              <w:t xml:space="preserve">to </w:t>
            </w:r>
            <w:proofErr w:type="spellStart"/>
            <w:r w:rsidR="00FC575E">
              <w:rPr>
                <w:rFonts w:ascii="Arial" w:hAnsi="Arial" w:cs="Arial"/>
                <w:color w:val="000000" w:themeColor="text1"/>
              </w:rPr>
              <w:t>Ar</w:t>
            </w:r>
            <w:proofErr w:type="spellEnd"/>
            <w:r w:rsidR="00FC575E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to determine the age</w:t>
            </w:r>
          </w:p>
        </w:tc>
        <w:tc>
          <w:tcPr>
            <w:tcW w:w="1782" w:type="dxa"/>
            <w:vMerge/>
            <w:vAlign w:val="center"/>
          </w:tcPr>
          <w:p w14:paraId="08AB4CAB" w14:textId="07352116" w:rsidR="001C1D6F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</w:p>
        </w:tc>
      </w:tr>
      <w:tr w:rsidR="001C1D6F" w:rsidRPr="00074CB0" w14:paraId="43D511BE" w14:textId="77777777" w:rsidTr="001C1D6F">
        <w:trPr>
          <w:trHeight w:val="288"/>
        </w:trPr>
        <w:tc>
          <w:tcPr>
            <w:tcW w:w="7290" w:type="dxa"/>
            <w:vAlign w:val="center"/>
          </w:tcPr>
          <w:p w14:paraId="431BAD20" w14:textId="77777777" w:rsidR="001C1D6F" w:rsidRPr="00074CB0" w:rsidRDefault="001C1D6F" w:rsidP="0052719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Total</w:t>
            </w:r>
          </w:p>
        </w:tc>
        <w:tc>
          <w:tcPr>
            <w:tcW w:w="1782" w:type="dxa"/>
            <w:vAlign w:val="center"/>
          </w:tcPr>
          <w:p w14:paraId="17CD8E34" w14:textId="18B0485F" w:rsidR="001C1D6F" w:rsidRPr="00074CB0" w:rsidRDefault="001C1D6F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3</w:t>
            </w:r>
          </w:p>
        </w:tc>
      </w:tr>
    </w:tbl>
    <w:p w14:paraId="4F130C13" w14:textId="77777777" w:rsidR="00914D67" w:rsidRDefault="00914D67" w:rsidP="00914D67">
      <w:pPr>
        <w:rPr>
          <w:rFonts w:ascii="Arial" w:hAnsi="Arial" w:cs="Arial"/>
        </w:rPr>
      </w:pPr>
    </w:p>
    <w:p w14:paraId="28C30B72" w14:textId="77777777" w:rsidR="00914D67" w:rsidRDefault="00914D67" w:rsidP="00914D67">
      <w:pPr>
        <w:ind w:right="184"/>
        <w:rPr>
          <w:rFonts w:ascii="Arial" w:hAnsi="Arial" w:cs="Arial"/>
          <w:szCs w:val="22"/>
        </w:rPr>
      </w:pPr>
    </w:p>
    <w:p w14:paraId="5D9AE662" w14:textId="77777777" w:rsidR="00914D67" w:rsidRPr="00074CB0" w:rsidRDefault="00914D67" w:rsidP="00914D67">
      <w:pPr>
        <w:ind w:right="184"/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 xml:space="preserve">Some fossils of Aboriginal people were found in Victoria, very close to a river. The </w:t>
      </w:r>
      <w:r>
        <w:rPr>
          <w:rFonts w:ascii="Arial" w:hAnsi="Arial" w:cs="Arial"/>
          <w:szCs w:val="22"/>
        </w:rPr>
        <w:t>fossils were dated and found to be 50,000 years old.</w:t>
      </w:r>
    </w:p>
    <w:p w14:paraId="1A8532DE" w14:textId="77777777" w:rsidR="00914D67" w:rsidRPr="00074CB0" w:rsidRDefault="00914D67" w:rsidP="00914D67">
      <w:pPr>
        <w:ind w:right="184"/>
        <w:rPr>
          <w:rFonts w:ascii="Arial" w:hAnsi="Arial" w:cs="Arial"/>
          <w:szCs w:val="22"/>
        </w:rPr>
      </w:pPr>
    </w:p>
    <w:p w14:paraId="02FD2C65" w14:textId="77777777" w:rsidR="00914D67" w:rsidRPr="004728B4" w:rsidRDefault="00914D67" w:rsidP="00914D67">
      <w:pPr>
        <w:pStyle w:val="ListParagraph"/>
        <w:numPr>
          <w:ilvl w:val="0"/>
          <w:numId w:val="38"/>
        </w:numPr>
        <w:tabs>
          <w:tab w:val="left" w:pos="7513"/>
        </w:tabs>
        <w:ind w:left="709" w:right="89" w:hanging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Name and explain the process of the absolute dating method which would have been used to date these fossils. </w:t>
      </w:r>
      <w:r w:rsidRPr="00074CB0">
        <w:rPr>
          <w:rFonts w:ascii="Arial" w:hAnsi="Arial" w:cs="Arial"/>
          <w:szCs w:val="22"/>
        </w:rPr>
        <w:t>Include in your response how to calculate the age of the specimen using this technique</w:t>
      </w:r>
      <w:r>
        <w:rPr>
          <w:rFonts w:ascii="Arial" w:hAnsi="Arial" w:cs="Arial"/>
          <w:szCs w:val="22"/>
        </w:rPr>
        <w:t xml:space="preserve">. </w:t>
      </w:r>
      <w:r>
        <w:rPr>
          <w:rFonts w:ascii="Arial" w:hAnsi="Arial" w:cs="Arial"/>
          <w:szCs w:val="22"/>
        </w:rPr>
        <w:tab/>
        <w:t xml:space="preserve">      </w:t>
      </w:r>
      <w:r w:rsidRPr="004728B4">
        <w:rPr>
          <w:rFonts w:ascii="Arial" w:hAnsi="Arial" w:cs="Arial"/>
          <w:szCs w:val="22"/>
        </w:rPr>
        <w:t>(6 marks)</w:t>
      </w:r>
    </w:p>
    <w:p w14:paraId="3BBC067B" w14:textId="77777777" w:rsidR="00914D67" w:rsidRPr="00074CB0" w:rsidRDefault="00914D67" w:rsidP="00914D67">
      <w:pPr>
        <w:ind w:right="184"/>
        <w:rPr>
          <w:rFonts w:ascii="Arial" w:hAnsi="Arial" w:cs="Arial"/>
          <w:szCs w:val="22"/>
        </w:rPr>
      </w:pPr>
    </w:p>
    <w:p w14:paraId="37517D1E" w14:textId="77777777" w:rsidR="00914D67" w:rsidRDefault="00914D67" w:rsidP="00914D67">
      <w:pPr>
        <w:ind w:right="184"/>
        <w:rPr>
          <w:rFonts w:ascii="Arial" w:hAnsi="Arial" w:cs="Arial"/>
          <w:szCs w:val="22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1782"/>
      </w:tblGrid>
      <w:tr w:rsidR="00914D67" w:rsidRPr="00074CB0" w14:paraId="2A0ACE10" w14:textId="77777777" w:rsidTr="001C44A6">
        <w:trPr>
          <w:trHeight w:val="288"/>
        </w:trPr>
        <w:tc>
          <w:tcPr>
            <w:tcW w:w="7290" w:type="dxa"/>
            <w:vAlign w:val="center"/>
          </w:tcPr>
          <w:p w14:paraId="4C39B8F8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Name</w:t>
            </w:r>
          </w:p>
        </w:tc>
        <w:tc>
          <w:tcPr>
            <w:tcW w:w="1782" w:type="dxa"/>
            <w:vAlign w:val="center"/>
          </w:tcPr>
          <w:p w14:paraId="5D79F076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Marks</w:t>
            </w:r>
          </w:p>
        </w:tc>
      </w:tr>
      <w:tr w:rsidR="00914D67" w:rsidRPr="00074CB0" w14:paraId="6DD48912" w14:textId="77777777" w:rsidTr="001C44A6">
        <w:trPr>
          <w:trHeight w:val="288"/>
        </w:trPr>
        <w:tc>
          <w:tcPr>
            <w:tcW w:w="7290" w:type="dxa"/>
            <w:vAlign w:val="center"/>
          </w:tcPr>
          <w:p w14:paraId="7B900491" w14:textId="77777777" w:rsidR="00914D67" w:rsidRPr="00074CB0" w:rsidRDefault="00914D67" w:rsidP="0052719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>Carbon-14</w:t>
            </w:r>
          </w:p>
        </w:tc>
        <w:tc>
          <w:tcPr>
            <w:tcW w:w="1782" w:type="dxa"/>
            <w:vAlign w:val="center"/>
          </w:tcPr>
          <w:p w14:paraId="5F0C16D3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>1</w:t>
            </w:r>
          </w:p>
        </w:tc>
      </w:tr>
      <w:tr w:rsidR="00914D67" w:rsidRPr="00074CB0" w14:paraId="3BB36E17" w14:textId="77777777" w:rsidTr="001C44A6">
        <w:trPr>
          <w:trHeight w:val="288"/>
        </w:trPr>
        <w:tc>
          <w:tcPr>
            <w:tcW w:w="7290" w:type="dxa"/>
            <w:vAlign w:val="center"/>
          </w:tcPr>
          <w:p w14:paraId="0D9B7160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Explain</w:t>
            </w:r>
          </w:p>
        </w:tc>
        <w:tc>
          <w:tcPr>
            <w:tcW w:w="1782" w:type="dxa"/>
            <w:vAlign w:val="center"/>
          </w:tcPr>
          <w:p w14:paraId="1F5930D7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</w:p>
        </w:tc>
      </w:tr>
      <w:tr w:rsidR="00914D67" w:rsidRPr="00074CB0" w14:paraId="328BCD32" w14:textId="77777777" w:rsidTr="001C44A6">
        <w:trPr>
          <w:trHeight w:val="288"/>
        </w:trPr>
        <w:tc>
          <w:tcPr>
            <w:tcW w:w="7290" w:type="dxa"/>
          </w:tcPr>
          <w:p w14:paraId="6D9334DB" w14:textId="77777777" w:rsidR="00914D67" w:rsidRPr="00074CB0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 xml:space="preserve">Any </w:t>
            </w: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 xml:space="preserve">three </w:t>
            </w: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>of:</w:t>
            </w:r>
          </w:p>
          <w:p w14:paraId="435FA0DB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Plants absorb C14 during photosynthesis</w:t>
            </w:r>
          </w:p>
          <w:p w14:paraId="46AACF98" w14:textId="050F05D2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C14 is passed to animals through the food chain</w:t>
            </w:r>
            <w:r w:rsidR="00FC575E">
              <w:rPr>
                <w:rFonts w:ascii="Arial" w:hAnsi="Arial" w:cs="Arial"/>
                <w:color w:val="000000" w:themeColor="text1"/>
              </w:rPr>
              <w:t>/description of animal eating plants</w:t>
            </w:r>
          </w:p>
          <w:p w14:paraId="21EAD27D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Atmospheric ratio of C:14 to C:12 is 1 to 1 trillion respectively</w:t>
            </w:r>
          </w:p>
          <w:p w14:paraId="4899B7D6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Measure C14 remaining in fossil</w:t>
            </w:r>
          </w:p>
          <w:p w14:paraId="4C2E6FF2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Measure ratio of C14 remaining with C12 in fossil and compare with known atmospheric ratio</w:t>
            </w:r>
          </w:p>
        </w:tc>
        <w:tc>
          <w:tcPr>
            <w:tcW w:w="1782" w:type="dxa"/>
            <w:vAlign w:val="center"/>
          </w:tcPr>
          <w:p w14:paraId="2C8983A3" w14:textId="7EE6E9E3" w:rsidR="00914D67" w:rsidRPr="00074CB0" w:rsidRDefault="002677D2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Any 3</w:t>
            </w:r>
          </w:p>
        </w:tc>
      </w:tr>
      <w:tr w:rsidR="00914D67" w:rsidRPr="00074CB0" w14:paraId="17F034F0" w14:textId="77777777" w:rsidTr="001C44A6">
        <w:trPr>
          <w:trHeight w:val="288"/>
        </w:trPr>
        <w:tc>
          <w:tcPr>
            <w:tcW w:w="7290" w:type="dxa"/>
          </w:tcPr>
          <w:p w14:paraId="384BCDDB" w14:textId="77777777" w:rsidR="00914D67" w:rsidRPr="00074CB0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 xml:space="preserve">Any </w:t>
            </w: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 xml:space="preserve">two </w:t>
            </w:r>
            <w:r w:rsidRPr="00074CB0">
              <w:rPr>
                <w:rFonts w:ascii="Arial" w:hAnsi="Arial" w:cs="Arial"/>
                <w:bCs/>
                <w:color w:val="000000" w:themeColor="text1"/>
                <w:szCs w:val="22"/>
              </w:rPr>
              <w:t>of:</w:t>
            </w:r>
          </w:p>
          <w:p w14:paraId="4F252A77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Half-life of C14 is 5730 years</w:t>
            </w:r>
          </w:p>
          <w:p w14:paraId="5FDB0440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The amount of C14 left indicates the number of half-lives that have passed since death</w:t>
            </w:r>
          </w:p>
          <w:p w14:paraId="703EF01A" w14:textId="77777777" w:rsidR="00914D67" w:rsidRPr="00074CB0" w:rsidRDefault="00914D67" w:rsidP="00914D67">
            <w:pPr>
              <w:pStyle w:val="ListParagraph"/>
              <w:numPr>
                <w:ilvl w:val="0"/>
                <w:numId w:val="39"/>
              </w:numPr>
              <w:ind w:left="345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The number of half-lives is multiplied by 5730 to give age</w:t>
            </w:r>
          </w:p>
        </w:tc>
        <w:tc>
          <w:tcPr>
            <w:tcW w:w="1782" w:type="dxa"/>
            <w:vAlign w:val="center"/>
          </w:tcPr>
          <w:p w14:paraId="398E0204" w14:textId="175789C2" w:rsidR="00914D67" w:rsidRPr="00074CB0" w:rsidRDefault="002677D2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Any 2</w:t>
            </w:r>
          </w:p>
        </w:tc>
      </w:tr>
      <w:tr w:rsidR="00914D67" w:rsidRPr="00074CB0" w14:paraId="1A79AAD3" w14:textId="77777777" w:rsidTr="001C44A6">
        <w:trPr>
          <w:trHeight w:val="288"/>
        </w:trPr>
        <w:tc>
          <w:tcPr>
            <w:tcW w:w="7290" w:type="dxa"/>
            <w:vAlign w:val="center"/>
          </w:tcPr>
          <w:p w14:paraId="752B9AB9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Total</w:t>
            </w:r>
          </w:p>
        </w:tc>
        <w:tc>
          <w:tcPr>
            <w:tcW w:w="1782" w:type="dxa"/>
            <w:vAlign w:val="center"/>
          </w:tcPr>
          <w:p w14:paraId="24DBAC9C" w14:textId="77777777" w:rsidR="00914D67" w:rsidRPr="00074CB0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074CB0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6</w:t>
            </w:r>
          </w:p>
        </w:tc>
      </w:tr>
    </w:tbl>
    <w:p w14:paraId="489B2570" w14:textId="77777777" w:rsidR="00914D67" w:rsidRDefault="00914D67" w:rsidP="00914D67">
      <w:pPr>
        <w:ind w:right="184"/>
        <w:rPr>
          <w:rFonts w:ascii="Arial" w:hAnsi="Arial" w:cs="Arial"/>
          <w:szCs w:val="22"/>
        </w:rPr>
      </w:pPr>
    </w:p>
    <w:p w14:paraId="02F809CA" w14:textId="77777777" w:rsidR="00914D67" w:rsidRPr="00074CB0" w:rsidRDefault="00914D67" w:rsidP="00914D67">
      <w:pPr>
        <w:ind w:right="184"/>
        <w:rPr>
          <w:rFonts w:ascii="Arial" w:hAnsi="Arial" w:cs="Arial"/>
          <w:szCs w:val="22"/>
        </w:rPr>
      </w:pPr>
    </w:p>
    <w:p w14:paraId="009C4488" w14:textId="77777777" w:rsidR="00914D67" w:rsidRPr="00074CB0" w:rsidRDefault="00914D67" w:rsidP="00914D67">
      <w:pPr>
        <w:pStyle w:val="ListParagraph"/>
        <w:numPr>
          <w:ilvl w:val="0"/>
          <w:numId w:val="38"/>
        </w:numPr>
        <w:spacing w:line="259" w:lineRule="auto"/>
        <w:ind w:left="709" w:hanging="720"/>
        <w:rPr>
          <w:rFonts w:ascii="Arial" w:hAnsi="Arial" w:cs="Arial"/>
          <w:b/>
          <w:szCs w:val="22"/>
        </w:rPr>
      </w:pPr>
      <w:r w:rsidRPr="00074CB0">
        <w:rPr>
          <w:rFonts w:ascii="Arial" w:hAnsi="Arial" w:cs="Arial"/>
          <w:szCs w:val="22"/>
        </w:rPr>
        <w:t xml:space="preserve">The fossil record is incomplete and does not account for </w:t>
      </w:r>
      <w:proofErr w:type="gramStart"/>
      <w:r w:rsidRPr="00074CB0">
        <w:rPr>
          <w:rFonts w:ascii="Arial" w:hAnsi="Arial" w:cs="Arial"/>
          <w:szCs w:val="22"/>
        </w:rPr>
        <w:t>all of</w:t>
      </w:r>
      <w:proofErr w:type="gramEnd"/>
      <w:r w:rsidRPr="00074CB0">
        <w:rPr>
          <w:rFonts w:ascii="Arial" w:hAnsi="Arial" w:cs="Arial"/>
          <w:szCs w:val="22"/>
        </w:rPr>
        <w:t xml:space="preserve"> the organisms that have existed. Describe </w:t>
      </w:r>
      <w:r w:rsidRPr="002E5992">
        <w:rPr>
          <w:rFonts w:ascii="Arial" w:hAnsi="Arial" w:cs="Arial"/>
          <w:bCs/>
          <w:szCs w:val="22"/>
        </w:rPr>
        <w:t>three</w:t>
      </w:r>
      <w:r w:rsidRPr="00074CB0">
        <w:rPr>
          <w:rFonts w:ascii="Arial" w:hAnsi="Arial" w:cs="Arial"/>
          <w:szCs w:val="22"/>
        </w:rPr>
        <w:t xml:space="preserve"> reasons for the incomplete nature of the fossil record.</w:t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 </w:t>
      </w:r>
      <w:r w:rsidRPr="00074CB0">
        <w:rPr>
          <w:rFonts w:ascii="Arial" w:hAnsi="Arial" w:cs="Arial"/>
          <w:szCs w:val="22"/>
        </w:rPr>
        <w:t>(3 marks)</w:t>
      </w:r>
    </w:p>
    <w:p w14:paraId="05FDC717" w14:textId="77777777" w:rsidR="00914D67" w:rsidRPr="00074CB0" w:rsidRDefault="00914D67" w:rsidP="00914D67">
      <w:pPr>
        <w:pStyle w:val="ListParagraph"/>
        <w:rPr>
          <w:rFonts w:ascii="Arial" w:hAnsi="Arial" w:cs="Arial"/>
          <w:szCs w:val="22"/>
        </w:rPr>
      </w:pPr>
    </w:p>
    <w:p w14:paraId="5EDC71C0" w14:textId="507F2C34" w:rsidR="00914D67" w:rsidRPr="00E30A7A" w:rsidRDefault="00914D67" w:rsidP="00914D67">
      <w:pPr>
        <w:pStyle w:val="ListParagraph"/>
        <w:spacing w:line="480" w:lineRule="auto"/>
        <w:rPr>
          <w:rFonts w:ascii="Arial" w:hAnsi="Arial" w:cs="Arial"/>
          <w:szCs w:val="22"/>
        </w:rPr>
      </w:pPr>
    </w:p>
    <w:tbl>
      <w:tblPr>
        <w:tblStyle w:val="TableGrid"/>
        <w:tblW w:w="9161" w:type="dxa"/>
        <w:tblInd w:w="-94" w:type="dxa"/>
        <w:tblLook w:val="04A0" w:firstRow="1" w:lastRow="0" w:firstColumn="1" w:lastColumn="0" w:noHBand="0" w:noVBand="1"/>
      </w:tblPr>
      <w:tblGrid>
        <w:gridCol w:w="7460"/>
        <w:gridCol w:w="1701"/>
      </w:tblGrid>
      <w:tr w:rsidR="00E6204A" w:rsidRPr="00074CB0" w14:paraId="76D721A8" w14:textId="77777777" w:rsidTr="00E6204A">
        <w:tc>
          <w:tcPr>
            <w:tcW w:w="7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BAD3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15F5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b/>
                <w:color w:val="000000" w:themeColor="text1"/>
              </w:rPr>
              <w:t>Mark</w:t>
            </w:r>
          </w:p>
        </w:tc>
      </w:tr>
      <w:tr w:rsidR="00E6204A" w:rsidRPr="00074CB0" w14:paraId="6155CF3C" w14:textId="77777777" w:rsidTr="00E6204A">
        <w:tc>
          <w:tcPr>
            <w:tcW w:w="9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331913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bCs/>
                <w:color w:val="000000" w:themeColor="text1"/>
              </w:rPr>
              <w:t xml:space="preserve">Any </w:t>
            </w:r>
            <w:r w:rsidRPr="00074CB0">
              <w:rPr>
                <w:rFonts w:ascii="Arial" w:hAnsi="Arial" w:cs="Arial"/>
                <w:b/>
                <w:color w:val="000000" w:themeColor="text1"/>
              </w:rPr>
              <w:t>three</w:t>
            </w:r>
            <w:r w:rsidRPr="00074CB0">
              <w:rPr>
                <w:rFonts w:ascii="Arial" w:hAnsi="Arial" w:cs="Arial"/>
                <w:bCs/>
                <w:color w:val="000000" w:themeColor="text1"/>
              </w:rPr>
              <w:t xml:space="preserve"> of the following</w:t>
            </w:r>
          </w:p>
        </w:tc>
      </w:tr>
      <w:tr w:rsidR="00E6204A" w:rsidRPr="00074CB0" w14:paraId="418B8A8C" w14:textId="77777777" w:rsidTr="00E6204A">
        <w:trPr>
          <w:trHeight w:val="205"/>
        </w:trPr>
        <w:tc>
          <w:tcPr>
            <w:tcW w:w="7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FC08C4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Fossilisation is rare/not all organisms have become fossils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E9041E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44FE697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84DF3B7" w14:textId="67D3F3E8" w:rsidR="00914D67" w:rsidRPr="00074CB0" w:rsidRDefault="00E6204A" w:rsidP="00527195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Any 3</w:t>
            </w:r>
          </w:p>
        </w:tc>
      </w:tr>
      <w:tr w:rsidR="00E6204A" w:rsidRPr="00074CB0" w14:paraId="7CDD76B2" w14:textId="77777777" w:rsidTr="00E6204A">
        <w:tc>
          <w:tcPr>
            <w:tcW w:w="7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940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Very few of the fossils that exist have been discovered/Fossils have been destroyed (by industry or agriculture)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BCBE4D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204A" w:rsidRPr="00074CB0" w14:paraId="5D29F94C" w14:textId="77777777" w:rsidTr="00E6204A">
        <w:tc>
          <w:tcPr>
            <w:tcW w:w="7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8C10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Accurate dating of fossils cannot always occur/carbon dating limited to organisms less than 60000 years old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4D3653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204A" w:rsidRPr="00074CB0" w14:paraId="5A00662E" w14:textId="77777777" w:rsidTr="00E6204A">
        <w:tc>
          <w:tcPr>
            <w:tcW w:w="7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CF39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color w:val="000000" w:themeColor="text1"/>
              </w:rPr>
              <w:t>Very few fossils of whole organisms exist/mostly fragments found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85C9" w14:textId="77777777" w:rsidR="00914D67" w:rsidRPr="00074CB0" w:rsidRDefault="00914D67" w:rsidP="0052719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6204A" w:rsidRPr="00074CB0" w14:paraId="4F2B636F" w14:textId="77777777" w:rsidTr="00E6204A">
        <w:tc>
          <w:tcPr>
            <w:tcW w:w="7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DC8" w14:textId="77777777" w:rsidR="00914D67" w:rsidRPr="00074CB0" w:rsidRDefault="00914D67" w:rsidP="00E6204A">
            <w:pPr>
              <w:pStyle w:val="ListParagraph"/>
              <w:spacing w:line="276" w:lineRule="auto"/>
              <w:ind w:left="0"/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3126" w14:textId="48D573CE" w:rsidR="00914D67" w:rsidRPr="00074CB0" w:rsidRDefault="00914D67" w:rsidP="00E6204A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74CB0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</w:tr>
    </w:tbl>
    <w:p w14:paraId="4E927111" w14:textId="77777777" w:rsidR="00914D67" w:rsidRDefault="00914D67" w:rsidP="00914D67">
      <w:pPr>
        <w:rPr>
          <w:rFonts w:ascii="Arial" w:hAnsi="Arial" w:cs="Arial"/>
        </w:rPr>
      </w:pPr>
    </w:p>
    <w:p w14:paraId="6308678D" w14:textId="36571A7A" w:rsidR="00914D67" w:rsidRPr="00C2776F" w:rsidRDefault="00914D67" w:rsidP="00914D67">
      <w:pPr>
        <w:rPr>
          <w:rFonts w:ascii="Arial" w:hAnsi="Arial" w:cs="Arial"/>
          <w:b/>
        </w:rPr>
      </w:pPr>
      <w:r w:rsidRPr="00C2776F">
        <w:rPr>
          <w:rFonts w:ascii="Arial" w:hAnsi="Arial" w:cs="Arial"/>
          <w:b/>
        </w:rPr>
        <w:t>Question 1</w:t>
      </w:r>
      <w:r>
        <w:rPr>
          <w:rFonts w:ascii="Arial" w:hAnsi="Arial" w:cs="Arial"/>
          <w:b/>
        </w:rPr>
        <w:t xml:space="preserve">1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</w:t>
      </w:r>
      <w:r w:rsidR="009C5B62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marks)</w:t>
      </w:r>
    </w:p>
    <w:p w14:paraId="547965E9" w14:textId="77777777" w:rsidR="00914D67" w:rsidRDefault="00914D67" w:rsidP="00914D67">
      <w:pPr>
        <w:rPr>
          <w:rFonts w:ascii="Arial" w:hAnsi="Arial" w:cs="Arial"/>
        </w:rPr>
      </w:pPr>
    </w:p>
    <w:p w14:paraId="504785BE" w14:textId="77777777" w:rsidR="00914D67" w:rsidRPr="004B5D52" w:rsidRDefault="00914D67" w:rsidP="00914D67">
      <w:pPr>
        <w:rPr>
          <w:rFonts w:ascii="Arial" w:hAnsi="Arial" w:cs="Arial"/>
        </w:rPr>
      </w:pPr>
      <w:r w:rsidRPr="004B5D52">
        <w:rPr>
          <w:rFonts w:ascii="Arial" w:hAnsi="Arial" w:cs="Arial"/>
        </w:rPr>
        <w:t xml:space="preserve">Comparative studies in anatomy and biochemistry can provide evidence of evolutionary relationships. </w:t>
      </w:r>
    </w:p>
    <w:p w14:paraId="62E2ABA7" w14:textId="77777777" w:rsidR="00914D67" w:rsidRPr="004B5D52" w:rsidRDefault="00914D67" w:rsidP="00914D67">
      <w:pPr>
        <w:rPr>
          <w:rFonts w:ascii="Arial" w:hAnsi="Arial" w:cs="Arial"/>
        </w:rPr>
      </w:pPr>
    </w:p>
    <w:p w14:paraId="2CE01982" w14:textId="77777777" w:rsidR="00914D67" w:rsidRPr="00E30A7A" w:rsidRDefault="00914D67" w:rsidP="00914D67">
      <w:pPr>
        <w:ind w:right="184"/>
        <w:rPr>
          <w:rFonts w:ascii="Arial" w:hAnsi="Arial" w:cs="Arial"/>
        </w:rPr>
      </w:pPr>
      <w:r w:rsidRPr="004B5D52">
        <w:rPr>
          <w:rFonts w:ascii="Arial" w:hAnsi="Arial" w:cs="Arial"/>
        </w:rPr>
        <w:t>Parts (a) and (b) refer to the table below showing the differences in amino acids in the Cytochrome C protein sequence between humans and other species of</w:t>
      </w:r>
      <w:r w:rsidRPr="00E30A7A">
        <w:rPr>
          <w:rFonts w:ascii="Arial" w:hAnsi="Arial" w:cs="Arial"/>
        </w:rPr>
        <w:t xml:space="preserve"> animals.</w:t>
      </w:r>
    </w:p>
    <w:p w14:paraId="2C3F6306" w14:textId="77777777" w:rsidR="00914D67" w:rsidRPr="00E30A7A" w:rsidRDefault="00914D67" w:rsidP="00914D67">
      <w:pPr>
        <w:ind w:right="184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914D67" w:rsidRPr="00E30A7A" w14:paraId="404522DF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16C6AC02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Species compared with humans</w:t>
            </w:r>
          </w:p>
        </w:tc>
        <w:tc>
          <w:tcPr>
            <w:tcW w:w="4508" w:type="dxa"/>
            <w:vAlign w:val="center"/>
          </w:tcPr>
          <w:p w14:paraId="5EC17F7F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Number of differences in amino acid sequence compared with human Cytochrome C</w:t>
            </w:r>
          </w:p>
        </w:tc>
      </w:tr>
      <w:tr w:rsidR="00914D67" w:rsidRPr="00E30A7A" w14:paraId="7968A562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3757A8E4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Chimpanzee</w:t>
            </w:r>
          </w:p>
        </w:tc>
        <w:tc>
          <w:tcPr>
            <w:tcW w:w="4508" w:type="dxa"/>
            <w:vAlign w:val="center"/>
          </w:tcPr>
          <w:p w14:paraId="38F7118A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14D67" w:rsidRPr="00E30A7A" w14:paraId="29DAE208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3E9DA107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Gorilla</w:t>
            </w:r>
          </w:p>
        </w:tc>
        <w:tc>
          <w:tcPr>
            <w:tcW w:w="4508" w:type="dxa"/>
            <w:vAlign w:val="center"/>
          </w:tcPr>
          <w:p w14:paraId="40377045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14D67" w:rsidRPr="00E30A7A" w14:paraId="17D9932D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4D1E1403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Rhesus monkey</w:t>
            </w:r>
          </w:p>
        </w:tc>
        <w:tc>
          <w:tcPr>
            <w:tcW w:w="4508" w:type="dxa"/>
            <w:vAlign w:val="center"/>
          </w:tcPr>
          <w:p w14:paraId="15F29F65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14D67" w:rsidRPr="00E30A7A" w14:paraId="07AEC139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10EFE2A4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Rabbit</w:t>
            </w:r>
          </w:p>
        </w:tc>
        <w:tc>
          <w:tcPr>
            <w:tcW w:w="4508" w:type="dxa"/>
            <w:vAlign w:val="center"/>
          </w:tcPr>
          <w:p w14:paraId="5DD67762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14D67" w:rsidRPr="00E30A7A" w14:paraId="2D60E117" w14:textId="77777777" w:rsidTr="00527195">
        <w:trPr>
          <w:trHeight w:val="432"/>
          <w:jc w:val="center"/>
        </w:trPr>
        <w:tc>
          <w:tcPr>
            <w:tcW w:w="4508" w:type="dxa"/>
            <w:vAlign w:val="center"/>
          </w:tcPr>
          <w:p w14:paraId="56375A48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Tuna fish</w:t>
            </w:r>
          </w:p>
        </w:tc>
        <w:tc>
          <w:tcPr>
            <w:tcW w:w="4508" w:type="dxa"/>
            <w:vAlign w:val="center"/>
          </w:tcPr>
          <w:p w14:paraId="248F6D4D" w14:textId="77777777" w:rsidR="00914D67" w:rsidRPr="00E30A7A" w:rsidRDefault="00914D67" w:rsidP="00527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14:paraId="78A7F915" w14:textId="77777777" w:rsidR="00914D67" w:rsidRPr="00E30A7A" w:rsidRDefault="00914D67" w:rsidP="00914D67">
      <w:pPr>
        <w:rPr>
          <w:rFonts w:ascii="Arial" w:hAnsi="Arial" w:cs="Arial"/>
        </w:rPr>
      </w:pPr>
    </w:p>
    <w:p w14:paraId="5F0B90A4" w14:textId="00DF8BA3" w:rsidR="00914D67" w:rsidRDefault="00914D67" w:rsidP="00914D67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Name an alternative</w:t>
      </w:r>
      <w:r w:rsidR="00FC575E">
        <w:rPr>
          <w:rFonts w:ascii="Arial" w:hAnsi="Arial" w:cs="Arial"/>
        </w:rPr>
        <w:t>/general</w:t>
      </w:r>
      <w:r>
        <w:rPr>
          <w:rFonts w:ascii="Arial" w:hAnsi="Arial" w:cs="Arial"/>
        </w:rPr>
        <w:t xml:space="preserve"> term for proteins such as Cytochrome C. </w:t>
      </w:r>
      <w:r>
        <w:rPr>
          <w:rFonts w:ascii="Arial" w:hAnsi="Arial" w:cs="Arial"/>
        </w:rPr>
        <w:tab/>
        <w:t>(1 mark)</w:t>
      </w:r>
    </w:p>
    <w:p w14:paraId="59B8C0B6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725191" w:rsidRPr="0018619B" w14:paraId="7E005985" w14:textId="77777777" w:rsidTr="00527195">
        <w:tc>
          <w:tcPr>
            <w:tcW w:w="4009" w:type="pct"/>
          </w:tcPr>
          <w:p w14:paraId="1346689A" w14:textId="77777777" w:rsidR="00725191" w:rsidRPr="0018619B" w:rsidRDefault="00725191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991" w:type="pct"/>
          </w:tcPr>
          <w:p w14:paraId="0F279EB6" w14:textId="77777777" w:rsidR="00725191" w:rsidRPr="0018619B" w:rsidRDefault="00725191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725191" w:rsidRPr="0018619B" w14:paraId="76035916" w14:textId="77777777" w:rsidTr="00527195">
        <w:tc>
          <w:tcPr>
            <w:tcW w:w="4009" w:type="pct"/>
          </w:tcPr>
          <w:p w14:paraId="6E77465D" w14:textId="79E235D5" w:rsidR="00725191" w:rsidRPr="0018619B" w:rsidRDefault="00725191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Ubiquitous Proteins </w:t>
            </w:r>
          </w:p>
        </w:tc>
        <w:tc>
          <w:tcPr>
            <w:tcW w:w="991" w:type="pct"/>
          </w:tcPr>
          <w:p w14:paraId="70D35225" w14:textId="77777777" w:rsidR="00725191" w:rsidRPr="0018619B" w:rsidRDefault="00725191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725191" w:rsidRPr="0018619B" w14:paraId="182582FD" w14:textId="77777777" w:rsidTr="00527195">
        <w:tc>
          <w:tcPr>
            <w:tcW w:w="4009" w:type="pct"/>
          </w:tcPr>
          <w:p w14:paraId="797DA6BC" w14:textId="77777777" w:rsidR="00725191" w:rsidRPr="0018619B" w:rsidRDefault="00725191" w:rsidP="00725191">
            <w:pPr>
              <w:jc w:val="right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64728357" w14:textId="77777777" w:rsidR="00725191" w:rsidRPr="0018619B" w:rsidRDefault="00725191" w:rsidP="0052719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30A39EA9" w14:textId="77777777" w:rsidR="00725191" w:rsidRDefault="00725191" w:rsidP="00914D67">
      <w:pPr>
        <w:rPr>
          <w:rFonts w:ascii="Arial" w:hAnsi="Arial" w:cs="Arial"/>
        </w:rPr>
      </w:pPr>
    </w:p>
    <w:p w14:paraId="0D6DA653" w14:textId="5E6B371D" w:rsidR="00914D67" w:rsidRPr="009C5B62" w:rsidRDefault="00914D67" w:rsidP="00914D67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Describe how this data can provide evidence for evolution.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  <w:r w:rsidRPr="009C5B62">
        <w:rPr>
          <w:rFonts w:ascii="Arial" w:hAnsi="Arial" w:cs="Arial"/>
        </w:rPr>
        <w:br/>
      </w:r>
    </w:p>
    <w:tbl>
      <w:tblPr>
        <w:tblW w:w="917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6"/>
        <w:gridCol w:w="1701"/>
      </w:tblGrid>
      <w:tr w:rsidR="00E6204A" w:rsidRPr="00C2776F" w14:paraId="17250D85" w14:textId="77777777" w:rsidTr="00E6204A">
        <w:trPr>
          <w:trHeight w:val="288"/>
        </w:trPr>
        <w:tc>
          <w:tcPr>
            <w:tcW w:w="7476" w:type="dxa"/>
            <w:vAlign w:val="center"/>
          </w:tcPr>
          <w:p w14:paraId="42926D5B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067A2689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Marks</w:t>
            </w:r>
          </w:p>
        </w:tc>
      </w:tr>
      <w:tr w:rsidR="00E6204A" w:rsidRPr="00C2776F" w14:paraId="080A7D64" w14:textId="77777777" w:rsidTr="00E6204A">
        <w:trPr>
          <w:trHeight w:val="288"/>
        </w:trPr>
        <w:tc>
          <w:tcPr>
            <w:tcW w:w="7476" w:type="dxa"/>
          </w:tcPr>
          <w:p w14:paraId="03846031" w14:textId="77777777" w:rsidR="00914D67" w:rsidRPr="00C2776F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</w:rPr>
              <w:t>All living organisms have this (ubiquitous) protein</w:t>
            </w:r>
          </w:p>
        </w:tc>
        <w:tc>
          <w:tcPr>
            <w:tcW w:w="1701" w:type="dxa"/>
          </w:tcPr>
          <w:p w14:paraId="086AE61C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E6204A" w:rsidRPr="00C2776F" w14:paraId="6F4DE833" w14:textId="77777777" w:rsidTr="00E6204A">
        <w:trPr>
          <w:trHeight w:val="288"/>
        </w:trPr>
        <w:tc>
          <w:tcPr>
            <w:tcW w:w="7476" w:type="dxa"/>
          </w:tcPr>
          <w:p w14:paraId="1579282B" w14:textId="77777777" w:rsidR="00914D67" w:rsidRPr="00C2776F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</w:rPr>
              <w:t>Some of the amino acids (37) are found at the same positions in every sequenced cytochrome C molecule</w:t>
            </w:r>
          </w:p>
        </w:tc>
        <w:tc>
          <w:tcPr>
            <w:tcW w:w="1701" w:type="dxa"/>
          </w:tcPr>
          <w:p w14:paraId="6406ADFE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E6204A" w:rsidRPr="00C2776F" w14:paraId="5099A768" w14:textId="77777777" w:rsidTr="00E6204A">
        <w:trPr>
          <w:trHeight w:val="288"/>
        </w:trPr>
        <w:tc>
          <w:tcPr>
            <w:tcW w:w="7476" w:type="dxa"/>
          </w:tcPr>
          <w:p w14:paraId="1AD1E131" w14:textId="77777777" w:rsidR="00914D67" w:rsidRPr="00C2776F" w:rsidRDefault="00914D67" w:rsidP="00527195">
            <w:pPr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</w:rPr>
              <w:t>The more similarities between the number of the same amino acids the more recent the common ancestor/the less differences the further apart the ancestor</w:t>
            </w:r>
          </w:p>
        </w:tc>
        <w:tc>
          <w:tcPr>
            <w:tcW w:w="1701" w:type="dxa"/>
          </w:tcPr>
          <w:p w14:paraId="00B8E79A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color w:val="000000" w:themeColor="text1"/>
                <w:szCs w:val="22"/>
              </w:rPr>
              <w:t>1</w:t>
            </w:r>
          </w:p>
        </w:tc>
      </w:tr>
      <w:tr w:rsidR="00E6204A" w:rsidRPr="00C2776F" w14:paraId="387BD61E" w14:textId="77777777" w:rsidTr="00E6204A">
        <w:trPr>
          <w:trHeight w:val="288"/>
        </w:trPr>
        <w:tc>
          <w:tcPr>
            <w:tcW w:w="7476" w:type="dxa"/>
            <w:vAlign w:val="center"/>
          </w:tcPr>
          <w:p w14:paraId="31B81DEB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lastRenderedPageBreak/>
              <w:t>Total</w:t>
            </w:r>
          </w:p>
        </w:tc>
        <w:tc>
          <w:tcPr>
            <w:tcW w:w="1701" w:type="dxa"/>
            <w:vAlign w:val="center"/>
          </w:tcPr>
          <w:p w14:paraId="7F609D34" w14:textId="77777777" w:rsidR="00914D67" w:rsidRPr="00C2776F" w:rsidRDefault="00914D67" w:rsidP="005271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szCs w:val="22"/>
              </w:rPr>
            </w:pPr>
            <w:r w:rsidRPr="00C2776F"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  <w:t>3</w:t>
            </w:r>
          </w:p>
        </w:tc>
      </w:tr>
    </w:tbl>
    <w:p w14:paraId="01D20B0E" w14:textId="77777777" w:rsidR="00914D67" w:rsidRPr="004153C4" w:rsidRDefault="00914D67" w:rsidP="00914D67">
      <w:pPr>
        <w:rPr>
          <w:rFonts w:ascii="Arial" w:hAnsi="Arial" w:cs="Arial"/>
          <w:sz w:val="22"/>
          <w:szCs w:val="22"/>
        </w:rPr>
      </w:pPr>
    </w:p>
    <w:p w14:paraId="30348FFB" w14:textId="1D580F46" w:rsidR="00914D67" w:rsidRPr="00507EE8" w:rsidRDefault="00914D67" w:rsidP="00914D67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 w:rsidRPr="004B5D52">
        <w:rPr>
          <w:rFonts w:ascii="Arial" w:hAnsi="Arial" w:cs="Arial"/>
        </w:rPr>
        <w:tab/>
        <w:t>Using wisdom teeth and body hair as examples, explain why these are considered vestigial organs and can provide evidence of evolutionary relationships. Include the definition of vestigial organ</w:t>
      </w:r>
      <w:r>
        <w:rPr>
          <w:rFonts w:ascii="Arial" w:hAnsi="Arial" w:cs="Arial"/>
        </w:rPr>
        <w:t>s</w:t>
      </w:r>
      <w:r w:rsidRPr="004B5D52">
        <w:rPr>
          <w:rFonts w:ascii="Arial" w:hAnsi="Arial" w:cs="Arial"/>
        </w:rPr>
        <w:t xml:space="preserve"> in your answer.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B5D52">
        <w:rPr>
          <w:rFonts w:ascii="Arial" w:hAnsi="Arial" w:cs="Arial"/>
        </w:rPr>
        <w:t>(5 marks)</w:t>
      </w:r>
    </w:p>
    <w:p w14:paraId="6B846C58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914D67" w:rsidRPr="0018619B" w14:paraId="73CA93DF" w14:textId="77777777" w:rsidTr="00527195">
        <w:tc>
          <w:tcPr>
            <w:tcW w:w="4009" w:type="pct"/>
          </w:tcPr>
          <w:p w14:paraId="523D55D7" w14:textId="77777777" w:rsidR="00914D67" w:rsidRPr="0018619B" w:rsidRDefault="00914D67" w:rsidP="00527195">
            <w:pPr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Definition</w:t>
            </w:r>
          </w:p>
        </w:tc>
        <w:tc>
          <w:tcPr>
            <w:tcW w:w="991" w:type="pct"/>
          </w:tcPr>
          <w:p w14:paraId="16130C46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4D67" w:rsidRPr="0018619B" w14:paraId="0D2B3EDD" w14:textId="77777777" w:rsidTr="00527195">
        <w:tc>
          <w:tcPr>
            <w:tcW w:w="4009" w:type="pct"/>
          </w:tcPr>
          <w:p w14:paraId="3D97C5ED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A structure of reduced size and no</w:t>
            </w:r>
            <w:r>
              <w:rPr>
                <w:rFonts w:ascii="Arial" w:hAnsi="Arial" w:cs="Arial"/>
                <w:lang w:val="en-AU"/>
              </w:rPr>
              <w:t>/changed</w:t>
            </w:r>
            <w:r w:rsidRPr="0018619B">
              <w:rPr>
                <w:rFonts w:ascii="Arial" w:hAnsi="Arial" w:cs="Arial"/>
                <w:lang w:val="en-AU"/>
              </w:rPr>
              <w:t xml:space="preserve"> function</w:t>
            </w:r>
          </w:p>
        </w:tc>
        <w:tc>
          <w:tcPr>
            <w:tcW w:w="991" w:type="pct"/>
          </w:tcPr>
          <w:p w14:paraId="0290EEF1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623C0CEB" w14:textId="77777777" w:rsidTr="00527195">
        <w:tc>
          <w:tcPr>
            <w:tcW w:w="4009" w:type="pct"/>
          </w:tcPr>
          <w:p w14:paraId="4F175750" w14:textId="77777777" w:rsidR="00914D67" w:rsidRPr="0018619B" w:rsidRDefault="00914D67" w:rsidP="00527195">
            <w:pPr>
              <w:jc w:val="both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Explanation</w:t>
            </w:r>
          </w:p>
        </w:tc>
        <w:tc>
          <w:tcPr>
            <w:tcW w:w="991" w:type="pct"/>
          </w:tcPr>
          <w:p w14:paraId="4D7D7D48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4D67" w:rsidRPr="0018619B" w14:paraId="52616461" w14:textId="77777777" w:rsidTr="00527195">
        <w:tc>
          <w:tcPr>
            <w:tcW w:w="4009" w:type="pct"/>
          </w:tcPr>
          <w:p w14:paraId="34C88470" w14:textId="77777777" w:rsidR="00914D67" w:rsidRPr="0018619B" w:rsidRDefault="00914D67" w:rsidP="00527195">
            <w:pPr>
              <w:jc w:val="both"/>
              <w:rPr>
                <w:rFonts w:ascii="Arial" w:hAnsi="Arial" w:cs="Arial"/>
                <w:i/>
                <w:lang w:val="en-AU"/>
              </w:rPr>
            </w:pPr>
            <w:r w:rsidRPr="0018619B">
              <w:rPr>
                <w:rFonts w:ascii="Arial" w:hAnsi="Arial" w:cs="Arial"/>
                <w:i/>
                <w:lang w:val="en-AU"/>
              </w:rPr>
              <w:t>Wisdom teeth</w:t>
            </w:r>
          </w:p>
        </w:tc>
        <w:tc>
          <w:tcPr>
            <w:tcW w:w="991" w:type="pct"/>
          </w:tcPr>
          <w:p w14:paraId="0B8D9A34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4D67" w:rsidRPr="0018619B" w14:paraId="07A5BD12" w14:textId="77777777" w:rsidTr="00527195">
        <w:tc>
          <w:tcPr>
            <w:tcW w:w="4009" w:type="pct"/>
          </w:tcPr>
          <w:p w14:paraId="7D54AC82" w14:textId="763821CA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May have been used by ancestors to grind plant material when more prognathic</w:t>
            </w:r>
            <w:r w:rsidR="00FC575E">
              <w:rPr>
                <w:rFonts w:ascii="Arial" w:hAnsi="Arial" w:cs="Arial"/>
                <w:lang w:val="en-AU"/>
              </w:rPr>
              <w:t>/</w:t>
            </w:r>
            <w:r w:rsidRPr="0018619B">
              <w:rPr>
                <w:rFonts w:ascii="Arial" w:hAnsi="Arial" w:cs="Arial"/>
                <w:lang w:val="en-AU"/>
              </w:rPr>
              <w:t xml:space="preserve"> ate </w:t>
            </w:r>
            <w:proofErr w:type="gramStart"/>
            <w:r w:rsidRPr="0018619B">
              <w:rPr>
                <w:rFonts w:ascii="Arial" w:hAnsi="Arial" w:cs="Arial"/>
                <w:lang w:val="en-AU"/>
              </w:rPr>
              <w:t>plant based</w:t>
            </w:r>
            <w:proofErr w:type="gramEnd"/>
            <w:r w:rsidRPr="0018619B">
              <w:rPr>
                <w:rFonts w:ascii="Arial" w:hAnsi="Arial" w:cs="Arial"/>
                <w:lang w:val="en-AU"/>
              </w:rPr>
              <w:t xml:space="preserve"> diet</w:t>
            </w:r>
          </w:p>
        </w:tc>
        <w:tc>
          <w:tcPr>
            <w:tcW w:w="991" w:type="pct"/>
          </w:tcPr>
          <w:p w14:paraId="346AFE2C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41CD98FD" w14:textId="77777777" w:rsidTr="00527195">
        <w:trPr>
          <w:trHeight w:val="310"/>
        </w:trPr>
        <w:tc>
          <w:tcPr>
            <w:tcW w:w="4009" w:type="pct"/>
          </w:tcPr>
          <w:p w14:paraId="7C532245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Too far back in jaw to be functional, can often become a problem and need to be removed</w:t>
            </w:r>
          </w:p>
        </w:tc>
        <w:tc>
          <w:tcPr>
            <w:tcW w:w="991" w:type="pct"/>
          </w:tcPr>
          <w:p w14:paraId="1C569CE4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5FF546DD" w14:textId="77777777" w:rsidTr="00527195">
        <w:trPr>
          <w:trHeight w:val="310"/>
        </w:trPr>
        <w:tc>
          <w:tcPr>
            <w:tcW w:w="4009" w:type="pct"/>
          </w:tcPr>
          <w:p w14:paraId="07730AAA" w14:textId="77777777" w:rsidR="00914D67" w:rsidRPr="0018619B" w:rsidRDefault="00914D67" w:rsidP="00527195">
            <w:pPr>
              <w:jc w:val="both"/>
              <w:rPr>
                <w:rFonts w:ascii="Arial" w:hAnsi="Arial" w:cs="Arial"/>
                <w:i/>
                <w:lang w:val="en-AU"/>
              </w:rPr>
            </w:pPr>
            <w:r w:rsidRPr="0018619B">
              <w:rPr>
                <w:rFonts w:ascii="Arial" w:hAnsi="Arial" w:cs="Arial"/>
                <w:i/>
                <w:lang w:val="en-AU"/>
              </w:rPr>
              <w:t>Body hair</w:t>
            </w:r>
          </w:p>
        </w:tc>
        <w:tc>
          <w:tcPr>
            <w:tcW w:w="991" w:type="pct"/>
          </w:tcPr>
          <w:p w14:paraId="636CCCAF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</w:p>
        </w:tc>
      </w:tr>
      <w:tr w:rsidR="00914D67" w:rsidRPr="0018619B" w14:paraId="57AE0823" w14:textId="77777777" w:rsidTr="00527195">
        <w:trPr>
          <w:trHeight w:val="310"/>
        </w:trPr>
        <w:tc>
          <w:tcPr>
            <w:tcW w:w="4009" w:type="pct"/>
          </w:tcPr>
          <w:p w14:paraId="5FAC7EB3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Would have been used to trap a layer of air to insulate the body against cold</w:t>
            </w:r>
          </w:p>
        </w:tc>
        <w:tc>
          <w:tcPr>
            <w:tcW w:w="991" w:type="pct"/>
          </w:tcPr>
          <w:p w14:paraId="778580E0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460223D5" w14:textId="77777777" w:rsidTr="00527195">
        <w:trPr>
          <w:trHeight w:val="310"/>
        </w:trPr>
        <w:tc>
          <w:tcPr>
            <w:tcW w:w="4009" w:type="pct"/>
          </w:tcPr>
          <w:p w14:paraId="4A7AFCCF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Body hair now too fine and hair not functional in this way</w:t>
            </w:r>
          </w:p>
        </w:tc>
        <w:tc>
          <w:tcPr>
            <w:tcW w:w="991" w:type="pct"/>
          </w:tcPr>
          <w:p w14:paraId="6B415FB9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5E751908" w14:textId="77777777" w:rsidTr="00527195">
        <w:tc>
          <w:tcPr>
            <w:tcW w:w="4009" w:type="pct"/>
          </w:tcPr>
          <w:p w14:paraId="5B25844F" w14:textId="77777777" w:rsidR="00914D67" w:rsidRPr="0018619B" w:rsidRDefault="00914D67" w:rsidP="00527195">
            <w:pPr>
              <w:jc w:val="right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4951B40C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5</w:t>
            </w:r>
          </w:p>
        </w:tc>
      </w:tr>
    </w:tbl>
    <w:p w14:paraId="4D4E3E98" w14:textId="77777777" w:rsidR="00914D67" w:rsidRDefault="00914D67" w:rsidP="00914D67">
      <w:pPr>
        <w:rPr>
          <w:rFonts w:ascii="Arial" w:hAnsi="Arial" w:cs="Arial"/>
        </w:rPr>
      </w:pPr>
    </w:p>
    <w:p w14:paraId="4DC41C45" w14:textId="77777777" w:rsidR="00914D67" w:rsidRDefault="00914D67" w:rsidP="00914D67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Outline why </w:t>
      </w:r>
      <w:proofErr w:type="spellStart"/>
      <w:r>
        <w:rPr>
          <w:rFonts w:ascii="Arial" w:hAnsi="Arial" w:cs="Arial"/>
        </w:rPr>
        <w:t>vistigal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ograns</w:t>
      </w:r>
      <w:proofErr w:type="spellEnd"/>
      <w:r>
        <w:rPr>
          <w:rFonts w:ascii="Arial" w:hAnsi="Arial" w:cs="Arial"/>
        </w:rPr>
        <w:t xml:space="preserve"> often reduce in size.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7895E940" w14:textId="77777777" w:rsidR="00914D67" w:rsidRPr="00D60653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914D67" w:rsidRPr="0018619B" w14:paraId="50BDBC9E" w14:textId="77777777" w:rsidTr="00527195">
        <w:tc>
          <w:tcPr>
            <w:tcW w:w="4009" w:type="pct"/>
          </w:tcPr>
          <w:p w14:paraId="2A2242AC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Outline</w:t>
            </w:r>
          </w:p>
        </w:tc>
        <w:tc>
          <w:tcPr>
            <w:tcW w:w="991" w:type="pct"/>
          </w:tcPr>
          <w:p w14:paraId="7F64953A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4D67" w:rsidRPr="0018619B" w14:paraId="71415025" w14:textId="77777777" w:rsidTr="00527195">
        <w:tc>
          <w:tcPr>
            <w:tcW w:w="4009" w:type="pct"/>
          </w:tcPr>
          <w:p w14:paraId="19F9DEA1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Reduce energy consumption</w:t>
            </w:r>
          </w:p>
        </w:tc>
        <w:tc>
          <w:tcPr>
            <w:tcW w:w="991" w:type="pct"/>
          </w:tcPr>
          <w:p w14:paraId="21DE892D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6DF30A54" w14:textId="77777777" w:rsidTr="00527195">
        <w:tc>
          <w:tcPr>
            <w:tcW w:w="4009" w:type="pct"/>
          </w:tcPr>
          <w:p w14:paraId="71ACA29C" w14:textId="77777777" w:rsidR="00914D67" w:rsidRPr="0018619B" w:rsidRDefault="00914D67" w:rsidP="00507EE8">
            <w:pPr>
              <w:jc w:val="right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06E72E97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76B36AC2" w14:textId="77777777" w:rsidR="00914D67" w:rsidRDefault="00914D67" w:rsidP="00914D67">
      <w:pPr>
        <w:rPr>
          <w:rFonts w:ascii="Arial" w:hAnsi="Arial" w:cs="Arial"/>
          <w:b/>
        </w:rPr>
      </w:pPr>
    </w:p>
    <w:p w14:paraId="5C139700" w14:textId="77777777" w:rsidR="00914D67" w:rsidRPr="007E01FF" w:rsidRDefault="00914D67" w:rsidP="00914D67">
      <w:pPr>
        <w:rPr>
          <w:rFonts w:ascii="Arial" w:hAnsi="Arial" w:cs="Arial"/>
        </w:rPr>
      </w:pPr>
      <w:r w:rsidRPr="006A19F3">
        <w:rPr>
          <w:rFonts w:ascii="Arial" w:hAnsi="Arial" w:cs="Arial"/>
          <w:b/>
        </w:rPr>
        <w:t>Question 1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(3 marks)</w:t>
      </w:r>
    </w:p>
    <w:p w14:paraId="7694C505" w14:textId="77777777" w:rsidR="00914D67" w:rsidRDefault="00914D67" w:rsidP="00914D67">
      <w:pPr>
        <w:rPr>
          <w:rFonts w:ascii="Arial" w:hAnsi="Arial" w:cs="Arial"/>
          <w:b/>
        </w:rPr>
      </w:pPr>
    </w:p>
    <w:p w14:paraId="445751D8" w14:textId="77777777" w:rsidR="00914D67" w:rsidRDefault="00914D67" w:rsidP="00914D67">
      <w:pPr>
        <w:rPr>
          <w:rFonts w:ascii="Arial" w:hAnsi="Arial" w:cs="Arial"/>
        </w:rPr>
      </w:pPr>
      <w:r>
        <w:rPr>
          <w:rFonts w:ascii="Arial" w:hAnsi="Arial" w:cs="Arial"/>
        </w:rPr>
        <w:t>Non-coding sequences of bases in the DNA have been termed “Junk DNA” as it was initially thought that they had no function.</w:t>
      </w:r>
    </w:p>
    <w:p w14:paraId="64EB9D37" w14:textId="77777777" w:rsidR="00914D67" w:rsidRDefault="00914D67" w:rsidP="00914D67">
      <w:pPr>
        <w:rPr>
          <w:rFonts w:ascii="Arial" w:hAnsi="Arial" w:cs="Arial"/>
        </w:rPr>
      </w:pPr>
    </w:p>
    <w:p w14:paraId="3DFB2757" w14:textId="77777777" w:rsidR="00914D67" w:rsidRDefault="00914D67" w:rsidP="00914D67">
      <w:pPr>
        <w:pStyle w:val="ListParagraph"/>
        <w:numPr>
          <w:ilvl w:val="0"/>
          <w:numId w:val="41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Name an example of “Junk DNA” which can be compared between specimens.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41BE3158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914D67" w:rsidRPr="0018619B" w14:paraId="6B719414" w14:textId="77777777" w:rsidTr="00527195">
        <w:tc>
          <w:tcPr>
            <w:tcW w:w="4009" w:type="pct"/>
          </w:tcPr>
          <w:p w14:paraId="3877C952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991" w:type="pct"/>
          </w:tcPr>
          <w:p w14:paraId="66732C26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4D67" w:rsidRPr="0018619B" w14:paraId="4DD8CB8E" w14:textId="77777777" w:rsidTr="00527195">
        <w:tc>
          <w:tcPr>
            <w:tcW w:w="4009" w:type="pct"/>
          </w:tcPr>
          <w:p w14:paraId="7F4AC124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Endogenous retroviruses </w:t>
            </w:r>
          </w:p>
        </w:tc>
        <w:tc>
          <w:tcPr>
            <w:tcW w:w="991" w:type="pct"/>
          </w:tcPr>
          <w:p w14:paraId="71E08846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1DDFAB18" w14:textId="77777777" w:rsidTr="00527195">
        <w:tc>
          <w:tcPr>
            <w:tcW w:w="4009" w:type="pct"/>
          </w:tcPr>
          <w:p w14:paraId="1105F69B" w14:textId="77777777" w:rsidR="00914D67" w:rsidRPr="0018619B" w:rsidRDefault="00914D67" w:rsidP="002D68AB">
            <w:pPr>
              <w:jc w:val="right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2CD260FE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</w:t>
            </w:r>
          </w:p>
        </w:tc>
      </w:tr>
    </w:tbl>
    <w:p w14:paraId="28B381C0" w14:textId="77777777" w:rsidR="00914D67" w:rsidRPr="007A7B0C" w:rsidRDefault="00914D67" w:rsidP="00914D67">
      <w:pPr>
        <w:rPr>
          <w:rFonts w:ascii="Arial" w:hAnsi="Arial" w:cs="Arial"/>
        </w:rPr>
      </w:pPr>
    </w:p>
    <w:p w14:paraId="098567EA" w14:textId="77777777" w:rsidR="00914D67" w:rsidRDefault="00914D67" w:rsidP="00914D67">
      <w:pPr>
        <w:pStyle w:val="ListParagraph"/>
        <w:numPr>
          <w:ilvl w:val="0"/>
          <w:numId w:val="41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Outline how this provides </w:t>
      </w:r>
      <w:proofErr w:type="spellStart"/>
      <w:r>
        <w:rPr>
          <w:rFonts w:ascii="Arial" w:hAnsi="Arial" w:cs="Arial"/>
        </w:rPr>
        <w:t>evicence</w:t>
      </w:r>
      <w:proofErr w:type="spellEnd"/>
      <w:r>
        <w:rPr>
          <w:rFonts w:ascii="Arial" w:hAnsi="Arial" w:cs="Arial"/>
        </w:rPr>
        <w:t xml:space="preserve"> for evolution.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5DF02238" w14:textId="77777777" w:rsidR="00914D67" w:rsidRDefault="00914D67" w:rsidP="00914D67">
      <w:pPr>
        <w:rPr>
          <w:rFonts w:ascii="Arial" w:hAnsi="Arial" w:cs="Arial"/>
        </w:rPr>
      </w:pPr>
    </w:p>
    <w:p w14:paraId="6B2AB882" w14:textId="77777777" w:rsidR="00914D67" w:rsidRDefault="00914D67" w:rsidP="00914D67">
      <w:pPr>
        <w:rPr>
          <w:rFonts w:ascii="Arial" w:hAnsi="Arial" w:cs="Aria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224"/>
        <w:gridCol w:w="1786"/>
      </w:tblGrid>
      <w:tr w:rsidR="00914D67" w:rsidRPr="0018619B" w14:paraId="5EA8BF57" w14:textId="77777777" w:rsidTr="00527195">
        <w:tc>
          <w:tcPr>
            <w:tcW w:w="4009" w:type="pct"/>
          </w:tcPr>
          <w:p w14:paraId="60F54FC1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Outline</w:t>
            </w:r>
          </w:p>
        </w:tc>
        <w:tc>
          <w:tcPr>
            <w:tcW w:w="991" w:type="pct"/>
          </w:tcPr>
          <w:p w14:paraId="3E019B1F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18619B">
              <w:rPr>
                <w:rFonts w:ascii="Arial" w:hAnsi="Arial" w:cs="Arial"/>
                <w:b/>
                <w:lang w:val="en-AU"/>
              </w:rPr>
              <w:t>Marks</w:t>
            </w:r>
          </w:p>
        </w:tc>
      </w:tr>
      <w:tr w:rsidR="00914D67" w:rsidRPr="0018619B" w14:paraId="1E31DA2A" w14:textId="77777777" w:rsidTr="00527195">
        <w:tc>
          <w:tcPr>
            <w:tcW w:w="4009" w:type="pct"/>
          </w:tcPr>
          <w:p w14:paraId="0AC14699" w14:textId="77777777" w:rsidR="00914D67" w:rsidRPr="0018619B" w:rsidRDefault="00914D67" w:rsidP="0052719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Organisms which possess more Junk DNA/ERVs in common share a more recent common ancestor</w:t>
            </w:r>
          </w:p>
        </w:tc>
        <w:tc>
          <w:tcPr>
            <w:tcW w:w="991" w:type="pct"/>
          </w:tcPr>
          <w:p w14:paraId="33BE14D4" w14:textId="77777777" w:rsidR="00914D67" w:rsidRPr="0018619B" w:rsidRDefault="00914D67" w:rsidP="00527195">
            <w:pPr>
              <w:jc w:val="center"/>
              <w:rPr>
                <w:rFonts w:ascii="Arial" w:hAnsi="Arial" w:cs="Arial"/>
                <w:lang w:val="en-AU"/>
              </w:rPr>
            </w:pPr>
            <w:r w:rsidRPr="0018619B">
              <w:rPr>
                <w:rFonts w:ascii="Arial" w:hAnsi="Arial" w:cs="Arial"/>
                <w:lang w:val="en-AU"/>
              </w:rPr>
              <w:t>1</w:t>
            </w:r>
          </w:p>
        </w:tc>
      </w:tr>
      <w:tr w:rsidR="00914D67" w:rsidRPr="0018619B" w14:paraId="264E6A6F" w14:textId="77777777" w:rsidTr="00527195">
        <w:tc>
          <w:tcPr>
            <w:tcW w:w="4009" w:type="pct"/>
          </w:tcPr>
          <w:p w14:paraId="798B4C3B" w14:textId="77777777" w:rsidR="00914D67" w:rsidRDefault="00914D67" w:rsidP="005271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Organisms which share fewer Junk DNA/ERVs have a more distant common ancestor</w:t>
            </w:r>
          </w:p>
        </w:tc>
        <w:tc>
          <w:tcPr>
            <w:tcW w:w="991" w:type="pct"/>
          </w:tcPr>
          <w:p w14:paraId="6FF85E81" w14:textId="7F0CD6CB" w:rsidR="00914D67" w:rsidRPr="0018619B" w:rsidRDefault="00FC575E" w:rsidP="00527195">
            <w:pPr>
              <w:jc w:val="center"/>
              <w:rPr>
                <w:rFonts w:ascii="Arial" w:hAnsi="Arial" w:cs="Arial"/>
              </w:rPr>
            </w:pPr>
            <w:ins w:id="0" w:author="PRINT Emily [Ashdale Secondary College]" w:date="2021-07-22T14:58:00Z">
              <w:r>
                <w:rPr>
                  <w:rFonts w:ascii="Arial" w:hAnsi="Arial" w:cs="Arial"/>
                </w:rPr>
                <w:t>1</w:t>
              </w:r>
            </w:ins>
          </w:p>
        </w:tc>
      </w:tr>
      <w:tr w:rsidR="00914D67" w:rsidRPr="0018619B" w14:paraId="32F6C7CF" w14:textId="77777777" w:rsidTr="00527195">
        <w:tc>
          <w:tcPr>
            <w:tcW w:w="4009" w:type="pct"/>
          </w:tcPr>
          <w:p w14:paraId="2955E9A2" w14:textId="77777777" w:rsidR="00914D67" w:rsidRPr="0018619B" w:rsidRDefault="00914D67" w:rsidP="00527195">
            <w:pPr>
              <w:jc w:val="both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Total</w:t>
            </w:r>
          </w:p>
        </w:tc>
        <w:tc>
          <w:tcPr>
            <w:tcW w:w="991" w:type="pct"/>
          </w:tcPr>
          <w:p w14:paraId="5FF0C65D" w14:textId="6275347F" w:rsidR="00914D67" w:rsidRPr="0018619B" w:rsidRDefault="00FC575E" w:rsidP="00527195">
            <w:pPr>
              <w:jc w:val="center"/>
              <w:rPr>
                <w:rFonts w:ascii="Arial" w:hAnsi="Arial" w:cs="Arial"/>
                <w:lang w:val="en-AU"/>
              </w:rPr>
            </w:pPr>
            <w:ins w:id="1" w:author="PRINT Emily [Ashdale Secondary College]" w:date="2021-07-22T14:58:00Z">
              <w:r>
                <w:rPr>
                  <w:rFonts w:ascii="Arial" w:hAnsi="Arial" w:cs="Arial"/>
                  <w:lang w:val="en-AU"/>
                </w:rPr>
                <w:t>2</w:t>
              </w:r>
            </w:ins>
          </w:p>
        </w:tc>
      </w:tr>
    </w:tbl>
    <w:p w14:paraId="635B92B0" w14:textId="77777777" w:rsidR="00A373F1" w:rsidRDefault="00A373F1" w:rsidP="00055056">
      <w:pPr>
        <w:rPr>
          <w:rFonts w:ascii="Arial" w:hAnsi="Arial" w:cs="Arial"/>
          <w:b/>
        </w:rPr>
      </w:pPr>
    </w:p>
    <w:p w14:paraId="5F00DFC8" w14:textId="077B7273" w:rsidR="00055056" w:rsidRDefault="00055056" w:rsidP="00055056">
      <w:pPr>
        <w:rPr>
          <w:rFonts w:ascii="Arial" w:hAnsi="Arial" w:cs="Arial"/>
        </w:rPr>
      </w:pPr>
    </w:p>
    <w:p w14:paraId="3F95E36F" w14:textId="22E1248E" w:rsidR="00055056" w:rsidRPr="00CF2286" w:rsidRDefault="00055056" w:rsidP="00055056">
      <w:pPr>
        <w:jc w:val="center"/>
        <w:rPr>
          <w:rFonts w:ascii="Arial" w:hAnsi="Arial" w:cs="Arial"/>
          <w:b/>
        </w:rPr>
      </w:pPr>
      <w:r w:rsidRPr="00CF2286">
        <w:rPr>
          <w:rFonts w:ascii="Arial" w:hAnsi="Arial" w:cs="Arial"/>
          <w:b/>
        </w:rPr>
        <w:t>End of Section B</w:t>
      </w:r>
    </w:p>
    <w:p w14:paraId="7442E2C0" w14:textId="5D5AFACC" w:rsidR="00055056" w:rsidRPr="006A19F3" w:rsidRDefault="00055056" w:rsidP="00055056">
      <w:pPr>
        <w:rPr>
          <w:rFonts w:ascii="Arial" w:hAnsi="Arial" w:cs="Arial"/>
          <w:b/>
        </w:rPr>
      </w:pPr>
      <w:r w:rsidRPr="006C68E5"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ab/>
      </w:r>
    </w:p>
    <w:p w14:paraId="4501E041" w14:textId="3ABA736A" w:rsidR="00055056" w:rsidRPr="00324636" w:rsidRDefault="00055056" w:rsidP="00055056">
      <w:pPr>
        <w:rPr>
          <w:rFonts w:ascii="Arial" w:hAnsi="Arial" w:cs="Arial"/>
          <w:b/>
        </w:rPr>
      </w:pPr>
    </w:p>
    <w:p w14:paraId="7404E4DE" w14:textId="530B314F" w:rsidR="00055056" w:rsidRPr="00AD5C54" w:rsidRDefault="00055056" w:rsidP="00055056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0E28B" wp14:editId="228F9922">
                <wp:simplePos x="0" y="0"/>
                <wp:positionH relativeFrom="column">
                  <wp:posOffset>-181102</wp:posOffset>
                </wp:positionH>
                <wp:positionV relativeFrom="paragraph">
                  <wp:posOffset>25400</wp:posOffset>
                </wp:positionV>
                <wp:extent cx="6172200" cy="914400"/>
                <wp:effectExtent l="25400" t="2540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B37DA" w14:textId="3B4107D1" w:rsidR="004D55EA" w:rsidRPr="0027135C" w:rsidRDefault="004D55EA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C:  Extended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</w:t>
                            </w:r>
                            <w:r w:rsidR="000576A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6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5B9A929D" w14:textId="77777777" w:rsidR="004D55EA" w:rsidRDefault="004D55EA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3F78ADE" w14:textId="3C9FCD2D" w:rsidR="004D55EA" w:rsidRPr="00A72077" w:rsidRDefault="004D55EA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Complete ALL of the following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questions, and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answer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E28B" id="Text Box 2" o:spid="_x0000_s1030" type="#_x0000_t202" style="position:absolute;margin-left:-14.25pt;margin-top:2pt;width:48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" fillcolor="white [3201]" strokecolor="black [3200]" strokeweight="3pt">
                <v:textbox>
                  <w:txbxContent>
                    <w:p w14:paraId="57FB37DA" w14:textId="3B4107D1" w:rsidR="004D55EA" w:rsidRPr="0027135C" w:rsidRDefault="004D55EA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C:  Extended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</w:t>
                      </w:r>
                      <w:r w:rsidR="000576AD">
                        <w:rPr>
                          <w:rFonts w:ascii="Arial" w:hAnsi="Arial" w:cs="Arial"/>
                          <w:b/>
                          <w:sz w:val="32"/>
                        </w:rPr>
                        <w:t>6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5B9A929D" w14:textId="77777777" w:rsidR="004D55EA" w:rsidRDefault="004D55EA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3F78ADE" w14:textId="3C9FCD2D" w:rsidR="004D55EA" w:rsidRPr="00A72077" w:rsidRDefault="004D55EA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Complete ALL of the following questions, and answer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CD0EE2" w14:textId="1047AE26" w:rsidR="00055056" w:rsidRPr="00AD5C54" w:rsidRDefault="00055056" w:rsidP="00055056">
      <w:pPr>
        <w:rPr>
          <w:rFonts w:ascii="Arial" w:hAnsi="Arial" w:cs="Arial"/>
        </w:rPr>
      </w:pPr>
    </w:p>
    <w:p w14:paraId="27C0E638" w14:textId="4A5DC1C2" w:rsidR="00055056" w:rsidRPr="008508AA" w:rsidRDefault="00055056" w:rsidP="00055056">
      <w:pPr>
        <w:rPr>
          <w:rFonts w:ascii="Arial" w:hAnsi="Arial" w:cs="Arial"/>
          <w:b/>
        </w:rPr>
      </w:pPr>
      <w:r w:rsidRPr="008508AA">
        <w:rPr>
          <w:rFonts w:ascii="Arial" w:hAnsi="Arial" w:cs="Arial"/>
          <w:b/>
        </w:rPr>
        <w:t xml:space="preserve">Question </w:t>
      </w:r>
      <w:r w:rsidR="005768B1">
        <w:rPr>
          <w:rFonts w:ascii="Arial" w:hAnsi="Arial" w:cs="Arial"/>
          <w:b/>
        </w:rPr>
        <w:t>1</w:t>
      </w:r>
      <w:r w:rsidR="00053E2A">
        <w:rPr>
          <w:rFonts w:ascii="Arial" w:hAnsi="Arial" w:cs="Arial"/>
          <w:b/>
        </w:rPr>
        <w:t>3</w:t>
      </w:r>
    </w:p>
    <w:p w14:paraId="2E4CBE66" w14:textId="45541810" w:rsidR="00055056" w:rsidRDefault="00055056" w:rsidP="00055056">
      <w:pPr>
        <w:rPr>
          <w:rFonts w:ascii="Arial" w:hAnsi="Arial" w:cs="Arial"/>
        </w:rPr>
      </w:pPr>
    </w:p>
    <w:p w14:paraId="6691854A" w14:textId="77777777" w:rsidR="000576AD" w:rsidRPr="006D573A" w:rsidRDefault="000576AD" w:rsidP="000576AD">
      <w:pPr>
        <w:rPr>
          <w:rFonts w:ascii="Arial" w:hAnsi="Arial" w:cs="Arial"/>
        </w:rPr>
      </w:pPr>
      <w:r w:rsidRPr="006D573A">
        <w:rPr>
          <w:rFonts w:ascii="Arial" w:hAnsi="Arial" w:cs="Arial"/>
        </w:rPr>
        <w:t>Discuss the importance of the fossil record in providing evidence for evolution. In your answer</w:t>
      </w:r>
      <w:r>
        <w:rPr>
          <w:rFonts w:ascii="Arial" w:hAnsi="Arial" w:cs="Arial"/>
        </w:rPr>
        <w:t xml:space="preserve"> describe</w:t>
      </w:r>
      <w:r w:rsidRPr="006D573A">
        <w:rPr>
          <w:rFonts w:ascii="Arial" w:hAnsi="Arial" w:cs="Arial"/>
        </w:rPr>
        <w:t xml:space="preserve"> how fossils form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(6 marks)</w:t>
      </w:r>
    </w:p>
    <w:p w14:paraId="14F31E2D" w14:textId="2250AD43" w:rsidR="00055056" w:rsidRDefault="00055056" w:rsidP="00055056">
      <w:pPr>
        <w:rPr>
          <w:rFonts w:ascii="Arial" w:hAnsi="Arial" w:cs="Arial"/>
          <w:b/>
        </w:rPr>
      </w:pPr>
    </w:p>
    <w:p w14:paraId="15DECFAB" w14:textId="77777777" w:rsidR="00DB1146" w:rsidRDefault="00DB1146" w:rsidP="00DB114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4"/>
        <w:gridCol w:w="1476"/>
      </w:tblGrid>
      <w:tr w:rsidR="002D68AB" w:rsidRPr="002D68AB" w14:paraId="08E72C74" w14:textId="77777777" w:rsidTr="00E413A8">
        <w:tc>
          <w:tcPr>
            <w:tcW w:w="7534" w:type="dxa"/>
          </w:tcPr>
          <w:p w14:paraId="18BA405B" w14:textId="77777777" w:rsidR="00DB1146" w:rsidRPr="002D68AB" w:rsidRDefault="00DB1146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68AB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476" w:type="dxa"/>
          </w:tcPr>
          <w:p w14:paraId="3C439CE7" w14:textId="77777777" w:rsidR="00DB1146" w:rsidRPr="002D68AB" w:rsidRDefault="00DB1146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68AB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2D68AB" w:rsidRPr="002D68AB" w14:paraId="261AD5E9" w14:textId="77777777" w:rsidTr="00E413A8">
        <w:tc>
          <w:tcPr>
            <w:tcW w:w="7534" w:type="dxa"/>
          </w:tcPr>
          <w:p w14:paraId="17753193" w14:textId="62C78F86" w:rsidR="00DB1146" w:rsidRPr="002D68AB" w:rsidRDefault="00DB7A53" w:rsidP="004D55EA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Any </w:t>
            </w:r>
            <w:r w:rsidR="0090032B" w:rsidRPr="002D68AB">
              <w:rPr>
                <w:rFonts w:ascii="Arial" w:hAnsi="Arial" w:cs="Arial"/>
                <w:color w:val="000000" w:themeColor="text1"/>
              </w:rPr>
              <w:t>2</w:t>
            </w:r>
            <w:r w:rsidRPr="002D68AB">
              <w:rPr>
                <w:rFonts w:ascii="Arial" w:hAnsi="Arial" w:cs="Arial"/>
                <w:color w:val="000000" w:themeColor="text1"/>
              </w:rPr>
              <w:t xml:space="preserve"> of the following:</w:t>
            </w:r>
          </w:p>
          <w:p w14:paraId="2180E768" w14:textId="52467483" w:rsidR="00DB7A53" w:rsidRPr="002D68AB" w:rsidRDefault="00DB7A53" w:rsidP="004D55EA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Importance:</w:t>
            </w:r>
          </w:p>
          <w:p w14:paraId="2C76DEB1" w14:textId="7511AE12" w:rsidR="0090032B" w:rsidRPr="002D68AB" w:rsidRDefault="00C45BBD" w:rsidP="00C45BBD">
            <w:pPr>
              <w:rPr>
                <w:rFonts w:ascii="Arial" w:hAnsi="Arial" w:cs="Arial"/>
                <w:color w:val="000000" w:themeColor="text1"/>
                <w:lang w:val="en-AU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542E06" w:rsidRPr="002D68AB">
              <w:rPr>
                <w:rFonts w:ascii="Arial" w:hAnsi="Arial" w:cs="Arial"/>
                <w:color w:val="000000" w:themeColor="text1"/>
                <w:lang w:val="en-US"/>
              </w:rPr>
              <w:t>Many of the animal &amp; plant fossils are unlike anything that are living today</w:t>
            </w:r>
            <w:r w:rsidR="0090032B" w:rsidRPr="002D68AB">
              <w:rPr>
                <w:rFonts w:ascii="Arial" w:hAnsi="Arial" w:cs="Arial"/>
                <w:color w:val="000000" w:themeColor="text1"/>
                <w:lang w:val="en-US"/>
              </w:rPr>
              <w:t xml:space="preserve"> OR </w:t>
            </w:r>
            <w:proofErr w:type="gramStart"/>
            <w:r w:rsidR="00542E06" w:rsidRPr="002D68AB">
              <w:rPr>
                <w:rFonts w:ascii="Arial" w:hAnsi="Arial" w:cs="Arial"/>
                <w:color w:val="000000" w:themeColor="text1"/>
                <w:lang w:val="en-US"/>
              </w:rPr>
              <w:t>Present day</w:t>
            </w:r>
            <w:proofErr w:type="gramEnd"/>
            <w:r w:rsidR="00542E06" w:rsidRPr="002D68AB">
              <w:rPr>
                <w:rFonts w:ascii="Arial" w:hAnsi="Arial" w:cs="Arial"/>
                <w:color w:val="000000" w:themeColor="text1"/>
                <w:lang w:val="en-US"/>
              </w:rPr>
              <w:t xml:space="preserve"> forms are not preserved in the fossil record therefore we presume that they did not exist in the past</w:t>
            </w:r>
          </w:p>
          <w:p w14:paraId="04B7E083" w14:textId="7C9F2C70" w:rsidR="00DB7A53" w:rsidRPr="002D68AB" w:rsidRDefault="0090032B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Shows change over time</w:t>
            </w:r>
            <w:r w:rsidR="00D56991" w:rsidRPr="002D68AB">
              <w:rPr>
                <w:rFonts w:ascii="Arial" w:hAnsi="Arial" w:cs="Arial"/>
                <w:color w:val="000000" w:themeColor="text1"/>
              </w:rPr>
              <w:t xml:space="preserve"> and organisms becoming more complex</w:t>
            </w:r>
          </w:p>
          <w:p w14:paraId="5456BF70" w14:textId="28AF8333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Evidence of the missing link</w:t>
            </w:r>
            <w:r w:rsidR="000A61E7" w:rsidRPr="002D68AB">
              <w:rPr>
                <w:rFonts w:ascii="Arial" w:hAnsi="Arial" w:cs="Arial"/>
                <w:color w:val="000000" w:themeColor="text1"/>
              </w:rPr>
              <w:t xml:space="preserve"> between species </w:t>
            </w:r>
          </w:p>
          <w:p w14:paraId="7B015364" w14:textId="5E4CF91D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Can be used in conjunction with other evidence</w:t>
            </w:r>
            <w:r w:rsidR="000A61E7" w:rsidRPr="002D68AB">
              <w:rPr>
                <w:rFonts w:ascii="Arial" w:hAnsi="Arial" w:cs="Arial"/>
                <w:color w:val="000000" w:themeColor="text1"/>
              </w:rPr>
              <w:t xml:space="preserve"> to support evolution</w:t>
            </w:r>
            <w:r w:rsidR="00981BF3" w:rsidRPr="002D68A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981BF3" w:rsidRPr="002D68AB">
              <w:rPr>
                <w:rFonts w:ascii="Arial" w:hAnsi="Arial" w:cs="Arial"/>
                <w:color w:val="000000" w:themeColor="text1"/>
              </w:rPr>
              <w:t>ie</w:t>
            </w:r>
            <w:proofErr w:type="spellEnd"/>
            <w:r w:rsidR="00981BF3" w:rsidRPr="002D68AB">
              <w:rPr>
                <w:rFonts w:ascii="Arial" w:hAnsi="Arial" w:cs="Arial"/>
                <w:color w:val="000000" w:themeColor="text1"/>
              </w:rPr>
              <w:t>. DNA/comparative anatomy etc. (must provide an example)</w:t>
            </w:r>
          </w:p>
          <w:p w14:paraId="27A10C26" w14:textId="49FDA6D9" w:rsidR="002D287F" w:rsidRPr="002D68AB" w:rsidRDefault="002D287F" w:rsidP="00C45BB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76" w:type="dxa"/>
          </w:tcPr>
          <w:p w14:paraId="2FB2F3E7" w14:textId="77777777" w:rsidR="00DB1146" w:rsidRPr="002D68AB" w:rsidRDefault="00DB1146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081DD9E" w14:textId="77777777" w:rsidR="0090032B" w:rsidRPr="002D68AB" w:rsidRDefault="0090032B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A0FC1A9" w14:textId="77777777" w:rsidR="0090032B" w:rsidRPr="002D68AB" w:rsidRDefault="0090032B" w:rsidP="00900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color w:val="000000" w:themeColor="text1"/>
              </w:rPr>
            </w:pPr>
          </w:p>
          <w:p w14:paraId="67DCE438" w14:textId="77777777" w:rsidR="0090032B" w:rsidRPr="002D68AB" w:rsidRDefault="0090032B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85BD582" w14:textId="609331B5" w:rsidR="0090032B" w:rsidRPr="002D68AB" w:rsidRDefault="0090032B" w:rsidP="004D55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Any 2</w:t>
            </w:r>
          </w:p>
        </w:tc>
      </w:tr>
      <w:tr w:rsidR="002D68AB" w:rsidRPr="002D68AB" w14:paraId="62C59DE0" w14:textId="77777777" w:rsidTr="00E413A8">
        <w:tc>
          <w:tcPr>
            <w:tcW w:w="7534" w:type="dxa"/>
          </w:tcPr>
          <w:p w14:paraId="73F0B322" w14:textId="4FC14DFD" w:rsidR="00DB7A53" w:rsidRPr="002D68AB" w:rsidRDefault="00DB7A53" w:rsidP="004D55EA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Any 3 of the following:</w:t>
            </w:r>
          </w:p>
          <w:p w14:paraId="09818E07" w14:textId="77777777" w:rsidR="00DB7A53" w:rsidRPr="002D68AB" w:rsidRDefault="00DB7A53" w:rsidP="004D55EA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How formed:</w:t>
            </w:r>
          </w:p>
          <w:p w14:paraId="6D5C6C51" w14:textId="4393664B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Rapid burial by fine sediment/volcanic ash</w:t>
            </w:r>
            <w:r w:rsidR="00FC575E">
              <w:rPr>
                <w:rFonts w:ascii="Arial" w:hAnsi="Arial" w:cs="Arial"/>
                <w:color w:val="000000" w:themeColor="text1"/>
              </w:rPr>
              <w:t>/mud</w:t>
            </w:r>
          </w:p>
          <w:p w14:paraId="0DB43E70" w14:textId="468FB05C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Mineralisation: organic material replaced with minerals (in the soil</w:t>
            </w:r>
            <w:r w:rsidR="00CE7067" w:rsidRPr="002D68AB">
              <w:rPr>
                <w:rFonts w:ascii="Arial" w:hAnsi="Arial" w:cs="Arial"/>
                <w:color w:val="000000" w:themeColor="text1"/>
              </w:rPr>
              <w:t>/groundwater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 xml:space="preserve">) </w:t>
            </w:r>
          </w:p>
          <w:p w14:paraId="6D5341B8" w14:textId="13A47FCB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Acid</w:t>
            </w:r>
            <w:r w:rsidR="00DE1562" w:rsidRPr="002D68AB">
              <w:rPr>
                <w:rFonts w:ascii="Arial" w:hAnsi="Arial" w:cs="Arial"/>
                <w:color w:val="000000" w:themeColor="text1"/>
              </w:rPr>
              <w:t>ic soils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 xml:space="preserve"> and low oxygen for soft tissue</w:t>
            </w:r>
            <w:r w:rsidR="0090032B" w:rsidRPr="002D68AB">
              <w:rPr>
                <w:rFonts w:ascii="Arial" w:hAnsi="Arial" w:cs="Arial"/>
                <w:color w:val="000000" w:themeColor="text1"/>
              </w:rPr>
              <w:t xml:space="preserve"> and bone</w:t>
            </w:r>
          </w:p>
          <w:p w14:paraId="475B77C0" w14:textId="214D056D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392164" w:rsidRPr="002D68AB">
              <w:rPr>
                <w:rFonts w:ascii="Arial" w:hAnsi="Arial" w:cs="Arial"/>
                <w:color w:val="000000" w:themeColor="text1"/>
              </w:rPr>
              <w:t xml:space="preserve">Alkaline </w:t>
            </w:r>
            <w:r w:rsidR="00891B70" w:rsidRPr="002D68AB">
              <w:rPr>
                <w:rFonts w:ascii="Arial" w:hAnsi="Arial" w:cs="Arial"/>
                <w:color w:val="000000" w:themeColor="text1"/>
              </w:rPr>
              <w:t>soils</w:t>
            </w:r>
            <w:r w:rsidR="00DE1562" w:rsidRPr="002D68AB">
              <w:rPr>
                <w:rFonts w:ascii="Arial" w:hAnsi="Arial" w:cs="Arial"/>
                <w:color w:val="000000" w:themeColor="text1"/>
              </w:rPr>
              <w:t xml:space="preserve"> (and low oxygen – don’t need again if mentioned above)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 xml:space="preserve"> for bone</w:t>
            </w:r>
          </w:p>
          <w:p w14:paraId="5CCE9703" w14:textId="77777777" w:rsidR="00DB7A53" w:rsidRPr="002D68AB" w:rsidRDefault="00C45BBD" w:rsidP="00C45BBD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</w:t>
            </w:r>
            <w:r w:rsidR="00DB7A53" w:rsidRPr="002D68AB">
              <w:rPr>
                <w:rFonts w:ascii="Arial" w:hAnsi="Arial" w:cs="Arial"/>
                <w:color w:val="000000" w:themeColor="text1"/>
              </w:rPr>
              <w:t>Preserved in amber</w:t>
            </w:r>
          </w:p>
          <w:p w14:paraId="60CA8310" w14:textId="6DE135DC" w:rsidR="002D6F06" w:rsidRPr="002D68AB" w:rsidRDefault="002D6F06" w:rsidP="002D6F06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(1) not effected by plate tectonic movement</w:t>
            </w:r>
          </w:p>
          <w:p w14:paraId="18422390" w14:textId="77777777" w:rsidR="00E520C4" w:rsidRPr="002D68AB" w:rsidRDefault="00E520C4" w:rsidP="002D6F06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>(1) trapped in ice with low temperatures</w:t>
            </w:r>
          </w:p>
          <w:p w14:paraId="3971E570" w14:textId="0B51CD06" w:rsidR="0090032B" w:rsidRPr="002D68AB" w:rsidRDefault="0090032B" w:rsidP="002D6F06">
            <w:pPr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(1) low energy environment, lack of erosion, weathering </w:t>
            </w:r>
            <w:proofErr w:type="spellStart"/>
            <w:r w:rsidRPr="002D68AB">
              <w:rPr>
                <w:rFonts w:ascii="Arial" w:hAnsi="Arial" w:cs="Arial"/>
                <w:color w:val="000000" w:themeColor="text1"/>
              </w:rPr>
              <w:t>ect</w:t>
            </w:r>
            <w:proofErr w:type="spellEnd"/>
            <w:r w:rsidRPr="002D68AB">
              <w:rPr>
                <w:rFonts w:ascii="Arial" w:hAnsi="Arial" w:cs="Arial"/>
                <w:color w:val="000000" w:themeColor="text1"/>
              </w:rPr>
              <w:t xml:space="preserve"> (provide 1 example)</w:t>
            </w:r>
          </w:p>
        </w:tc>
        <w:tc>
          <w:tcPr>
            <w:tcW w:w="1476" w:type="dxa"/>
          </w:tcPr>
          <w:p w14:paraId="725C6309" w14:textId="77777777" w:rsidR="00DB7A53" w:rsidRPr="002D68AB" w:rsidRDefault="00DB7A53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BD8D2F6" w14:textId="77777777" w:rsidR="0090032B" w:rsidRPr="002D68AB" w:rsidRDefault="0090032B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071C7ED" w14:textId="77777777" w:rsidR="0090032B" w:rsidRPr="002D68AB" w:rsidRDefault="0090032B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E8E314E" w14:textId="77777777" w:rsidR="0090032B" w:rsidRPr="002D68AB" w:rsidRDefault="0090032B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D0379C3" w14:textId="77777777" w:rsidR="0090032B" w:rsidRPr="002D68AB" w:rsidRDefault="0090032B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17BBB19" w14:textId="77FED218" w:rsidR="0090032B" w:rsidRPr="002D68AB" w:rsidRDefault="0090032B" w:rsidP="004D55E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2D68AB">
              <w:rPr>
                <w:rFonts w:ascii="Arial" w:hAnsi="Arial" w:cs="Arial"/>
                <w:color w:val="000000" w:themeColor="text1"/>
              </w:rPr>
              <w:t xml:space="preserve">Any </w:t>
            </w:r>
            <w:r w:rsidR="002B1DA3" w:rsidRPr="002D68AB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2D68AB" w:rsidRPr="002D68AB" w14:paraId="56D371D1" w14:textId="77777777" w:rsidTr="00E413A8">
        <w:tc>
          <w:tcPr>
            <w:tcW w:w="7534" w:type="dxa"/>
          </w:tcPr>
          <w:p w14:paraId="77F36B22" w14:textId="0D38B4CE" w:rsidR="002D68AB" w:rsidRPr="002D68AB" w:rsidRDefault="002D68AB" w:rsidP="002D68AB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68AB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476" w:type="dxa"/>
          </w:tcPr>
          <w:p w14:paraId="5061E678" w14:textId="537D0BBE" w:rsidR="002D68AB" w:rsidRPr="002D68AB" w:rsidRDefault="002D68AB" w:rsidP="004D55E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D68AB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</w:tr>
    </w:tbl>
    <w:p w14:paraId="492F0B96" w14:textId="544BB0D7" w:rsidR="00584A65" w:rsidRPr="002D68AB" w:rsidRDefault="00DB1146" w:rsidP="00542E06">
      <w:pPr>
        <w:pStyle w:val="p1"/>
        <w:rPr>
          <w:rFonts w:ascii="Arial" w:hAnsi="Arial" w:cs="Arial"/>
          <w:b/>
          <w:color w:val="000000" w:themeColor="text1"/>
          <w:sz w:val="24"/>
          <w:szCs w:val="24"/>
        </w:rPr>
      </w:pPr>
      <w:r w:rsidRPr="002D68AB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2D68AB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sectPr w:rsidR="00584A65" w:rsidRPr="002D68AB" w:rsidSect="004D55EA">
      <w:pgSz w:w="11900" w:h="16840"/>
      <w:pgMar w:top="824" w:right="1440" w:bottom="5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038E8"/>
    <w:multiLevelType w:val="hybridMultilevel"/>
    <w:tmpl w:val="D4683F4C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202"/>
    <w:multiLevelType w:val="hybridMultilevel"/>
    <w:tmpl w:val="319C8C5C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53E6"/>
    <w:multiLevelType w:val="hybridMultilevel"/>
    <w:tmpl w:val="504A7B14"/>
    <w:lvl w:ilvl="0" w:tplc="20E4532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62731"/>
    <w:multiLevelType w:val="hybridMultilevel"/>
    <w:tmpl w:val="6180D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2BD8"/>
    <w:multiLevelType w:val="hybridMultilevel"/>
    <w:tmpl w:val="6A26CAAA"/>
    <w:lvl w:ilvl="0" w:tplc="2F506C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A373C1"/>
    <w:multiLevelType w:val="hybridMultilevel"/>
    <w:tmpl w:val="4DF086A6"/>
    <w:lvl w:ilvl="0" w:tplc="8806D69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7148430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B25B4"/>
    <w:multiLevelType w:val="hybridMultilevel"/>
    <w:tmpl w:val="559EE9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32AC4"/>
    <w:multiLevelType w:val="hybridMultilevel"/>
    <w:tmpl w:val="DBB67FC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A3950"/>
    <w:multiLevelType w:val="hybridMultilevel"/>
    <w:tmpl w:val="56F2EB04"/>
    <w:lvl w:ilvl="0" w:tplc="406E27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BF6250"/>
    <w:multiLevelType w:val="hybridMultilevel"/>
    <w:tmpl w:val="E2324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27E8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8337E"/>
    <w:multiLevelType w:val="hybridMultilevel"/>
    <w:tmpl w:val="C74C5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06CE3"/>
    <w:multiLevelType w:val="hybridMultilevel"/>
    <w:tmpl w:val="2FE4CD84"/>
    <w:lvl w:ilvl="0" w:tplc="5E684608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6D2A96"/>
    <w:multiLevelType w:val="hybridMultilevel"/>
    <w:tmpl w:val="FE1639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157AA"/>
    <w:multiLevelType w:val="hybridMultilevel"/>
    <w:tmpl w:val="A1EE9F34"/>
    <w:lvl w:ilvl="0" w:tplc="29AAB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EF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C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6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A0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2F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AC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81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7522B1"/>
    <w:multiLevelType w:val="hybridMultilevel"/>
    <w:tmpl w:val="1464C050"/>
    <w:lvl w:ilvl="0" w:tplc="219828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0341E"/>
    <w:multiLevelType w:val="hybridMultilevel"/>
    <w:tmpl w:val="D9C26CE2"/>
    <w:lvl w:ilvl="0" w:tplc="A1582EA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0019E"/>
    <w:multiLevelType w:val="hybridMultilevel"/>
    <w:tmpl w:val="62F49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250CC"/>
    <w:multiLevelType w:val="hybridMultilevel"/>
    <w:tmpl w:val="CEC88718"/>
    <w:lvl w:ilvl="0" w:tplc="A4409C6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31D3A"/>
    <w:multiLevelType w:val="hybridMultilevel"/>
    <w:tmpl w:val="F6026332"/>
    <w:lvl w:ilvl="0" w:tplc="ECAA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2C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43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6E1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667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604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A1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AF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83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40828C5"/>
    <w:multiLevelType w:val="hybridMultilevel"/>
    <w:tmpl w:val="81FAF4EC"/>
    <w:lvl w:ilvl="0" w:tplc="F7B6CB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3342F"/>
    <w:multiLevelType w:val="hybridMultilevel"/>
    <w:tmpl w:val="1B32AB0C"/>
    <w:lvl w:ilvl="0" w:tplc="890AD2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67F8A"/>
    <w:multiLevelType w:val="hybridMultilevel"/>
    <w:tmpl w:val="8E444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A129B"/>
    <w:multiLevelType w:val="hybridMultilevel"/>
    <w:tmpl w:val="5896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6278C"/>
    <w:multiLevelType w:val="hybridMultilevel"/>
    <w:tmpl w:val="FB94EA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F4A2B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337682"/>
    <w:multiLevelType w:val="hybridMultilevel"/>
    <w:tmpl w:val="53426312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F162F"/>
    <w:multiLevelType w:val="hybridMultilevel"/>
    <w:tmpl w:val="85C08C52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62AEAA0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C69275CA">
      <w:start w:val="1"/>
      <w:numFmt w:val="lowerLetter"/>
      <w:lvlText w:val="%3)"/>
      <w:lvlJc w:val="left"/>
      <w:pPr>
        <w:ind w:left="306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16CE4"/>
    <w:multiLevelType w:val="hybridMultilevel"/>
    <w:tmpl w:val="A6CA28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2AEAA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C69275CA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94BA0"/>
    <w:multiLevelType w:val="hybridMultilevel"/>
    <w:tmpl w:val="E1447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72883"/>
    <w:multiLevelType w:val="hybridMultilevel"/>
    <w:tmpl w:val="ECD8C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2A016B"/>
    <w:multiLevelType w:val="hybridMultilevel"/>
    <w:tmpl w:val="3A7E5756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42DE"/>
    <w:multiLevelType w:val="hybridMultilevel"/>
    <w:tmpl w:val="E188CA58"/>
    <w:lvl w:ilvl="0" w:tplc="F6B419B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A21A1"/>
    <w:multiLevelType w:val="hybridMultilevel"/>
    <w:tmpl w:val="E432DDD0"/>
    <w:lvl w:ilvl="0" w:tplc="F094FB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43FF1"/>
    <w:multiLevelType w:val="hybridMultilevel"/>
    <w:tmpl w:val="6422E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3CB07E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76EB2"/>
    <w:multiLevelType w:val="hybridMultilevel"/>
    <w:tmpl w:val="E19A8B56"/>
    <w:lvl w:ilvl="0" w:tplc="F4A06A1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B4C18"/>
    <w:multiLevelType w:val="hybridMultilevel"/>
    <w:tmpl w:val="DA4C36C4"/>
    <w:lvl w:ilvl="0" w:tplc="6B4E285E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A7DF1"/>
    <w:multiLevelType w:val="hybridMultilevel"/>
    <w:tmpl w:val="D48C8B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902436"/>
    <w:multiLevelType w:val="hybridMultilevel"/>
    <w:tmpl w:val="D78E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30E0B"/>
    <w:multiLevelType w:val="hybridMultilevel"/>
    <w:tmpl w:val="EFF075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55B79"/>
    <w:multiLevelType w:val="hybridMultilevel"/>
    <w:tmpl w:val="84923C34"/>
    <w:lvl w:ilvl="0" w:tplc="F7C62B5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E397F"/>
    <w:multiLevelType w:val="hybridMultilevel"/>
    <w:tmpl w:val="650261DA"/>
    <w:lvl w:ilvl="0" w:tplc="943436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A069F0"/>
    <w:multiLevelType w:val="hybridMultilevel"/>
    <w:tmpl w:val="DFF2F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E46BA"/>
    <w:multiLevelType w:val="hybridMultilevel"/>
    <w:tmpl w:val="27F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5"/>
  </w:num>
  <w:num w:numId="4">
    <w:abstractNumId w:val="27"/>
  </w:num>
  <w:num w:numId="5">
    <w:abstractNumId w:val="1"/>
  </w:num>
  <w:num w:numId="6">
    <w:abstractNumId w:val="2"/>
  </w:num>
  <w:num w:numId="7">
    <w:abstractNumId w:val="25"/>
  </w:num>
  <w:num w:numId="8">
    <w:abstractNumId w:val="8"/>
  </w:num>
  <w:num w:numId="9">
    <w:abstractNumId w:val="30"/>
  </w:num>
  <w:num w:numId="10">
    <w:abstractNumId w:val="26"/>
  </w:num>
  <w:num w:numId="11">
    <w:abstractNumId w:val="0"/>
  </w:num>
  <w:num w:numId="12">
    <w:abstractNumId w:val="22"/>
  </w:num>
  <w:num w:numId="13">
    <w:abstractNumId w:val="29"/>
  </w:num>
  <w:num w:numId="14">
    <w:abstractNumId w:val="11"/>
  </w:num>
  <w:num w:numId="15">
    <w:abstractNumId w:val="7"/>
  </w:num>
  <w:num w:numId="16">
    <w:abstractNumId w:val="23"/>
  </w:num>
  <w:num w:numId="17">
    <w:abstractNumId w:val="17"/>
  </w:num>
  <w:num w:numId="18">
    <w:abstractNumId w:val="10"/>
  </w:num>
  <w:num w:numId="19">
    <w:abstractNumId w:val="4"/>
  </w:num>
  <w:num w:numId="20">
    <w:abstractNumId w:val="36"/>
  </w:num>
  <w:num w:numId="21">
    <w:abstractNumId w:val="13"/>
  </w:num>
  <w:num w:numId="22">
    <w:abstractNumId w:val="24"/>
  </w:num>
  <w:num w:numId="23">
    <w:abstractNumId w:val="12"/>
  </w:num>
  <w:num w:numId="24">
    <w:abstractNumId w:val="37"/>
  </w:num>
  <w:num w:numId="25">
    <w:abstractNumId w:val="41"/>
  </w:num>
  <w:num w:numId="26">
    <w:abstractNumId w:val="38"/>
  </w:num>
  <w:num w:numId="27">
    <w:abstractNumId w:val="28"/>
  </w:num>
  <w:num w:numId="28">
    <w:abstractNumId w:val="16"/>
  </w:num>
  <w:num w:numId="29">
    <w:abstractNumId w:val="20"/>
  </w:num>
  <w:num w:numId="30">
    <w:abstractNumId w:val="39"/>
  </w:num>
  <w:num w:numId="31">
    <w:abstractNumId w:val="3"/>
  </w:num>
  <w:num w:numId="32">
    <w:abstractNumId w:val="33"/>
  </w:num>
  <w:num w:numId="33">
    <w:abstractNumId w:val="18"/>
  </w:num>
  <w:num w:numId="34">
    <w:abstractNumId w:val="35"/>
  </w:num>
  <w:num w:numId="35">
    <w:abstractNumId w:val="21"/>
  </w:num>
  <w:num w:numId="36">
    <w:abstractNumId w:val="14"/>
  </w:num>
  <w:num w:numId="37">
    <w:abstractNumId w:val="19"/>
  </w:num>
  <w:num w:numId="38">
    <w:abstractNumId w:val="34"/>
  </w:num>
  <w:num w:numId="39">
    <w:abstractNumId w:val="42"/>
  </w:num>
  <w:num w:numId="40">
    <w:abstractNumId w:val="32"/>
  </w:num>
  <w:num w:numId="41">
    <w:abstractNumId w:val="15"/>
  </w:num>
  <w:num w:numId="42">
    <w:abstractNumId w:val="31"/>
  </w:num>
  <w:num w:numId="4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INT Emily [Ashdale Secondary College]">
    <w15:presenceInfo w15:providerId="AD" w15:userId="S::emily.print@education.wa.edu.au::4728b3ca-9fc0-486e-89ec-1199d22cb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56"/>
    <w:rsid w:val="00007549"/>
    <w:rsid w:val="0002255D"/>
    <w:rsid w:val="000364B3"/>
    <w:rsid w:val="00053E2A"/>
    <w:rsid w:val="00055056"/>
    <w:rsid w:val="000576AD"/>
    <w:rsid w:val="00075544"/>
    <w:rsid w:val="00086EB8"/>
    <w:rsid w:val="000A61E7"/>
    <w:rsid w:val="000B02CA"/>
    <w:rsid w:val="000C2D0E"/>
    <w:rsid w:val="000D201B"/>
    <w:rsid w:val="000D265D"/>
    <w:rsid w:val="000E3E05"/>
    <w:rsid w:val="000F037D"/>
    <w:rsid w:val="00104022"/>
    <w:rsid w:val="00107C5B"/>
    <w:rsid w:val="001179F1"/>
    <w:rsid w:val="00122E86"/>
    <w:rsid w:val="00144B45"/>
    <w:rsid w:val="00156C5C"/>
    <w:rsid w:val="001642A7"/>
    <w:rsid w:val="0016487F"/>
    <w:rsid w:val="00182389"/>
    <w:rsid w:val="001B043A"/>
    <w:rsid w:val="001C1D6F"/>
    <w:rsid w:val="001C44A6"/>
    <w:rsid w:val="001C5D93"/>
    <w:rsid w:val="001D37B2"/>
    <w:rsid w:val="001E0753"/>
    <w:rsid w:val="002218A2"/>
    <w:rsid w:val="00226304"/>
    <w:rsid w:val="00230C9C"/>
    <w:rsid w:val="002311E6"/>
    <w:rsid w:val="00232159"/>
    <w:rsid w:val="00235C30"/>
    <w:rsid w:val="002673C3"/>
    <w:rsid w:val="00267711"/>
    <w:rsid w:val="002677D2"/>
    <w:rsid w:val="00270F45"/>
    <w:rsid w:val="00283975"/>
    <w:rsid w:val="002B1DA3"/>
    <w:rsid w:val="002C6912"/>
    <w:rsid w:val="002C6A07"/>
    <w:rsid w:val="002D287F"/>
    <w:rsid w:val="002D68AB"/>
    <w:rsid w:val="002D6F06"/>
    <w:rsid w:val="002E42BC"/>
    <w:rsid w:val="0030607C"/>
    <w:rsid w:val="0032304F"/>
    <w:rsid w:val="00326E22"/>
    <w:rsid w:val="00342CE4"/>
    <w:rsid w:val="00352C19"/>
    <w:rsid w:val="00360C76"/>
    <w:rsid w:val="00392164"/>
    <w:rsid w:val="003B5A6F"/>
    <w:rsid w:val="003D25D4"/>
    <w:rsid w:val="003E40EB"/>
    <w:rsid w:val="003F5122"/>
    <w:rsid w:val="00406CE6"/>
    <w:rsid w:val="00407FC9"/>
    <w:rsid w:val="004364E9"/>
    <w:rsid w:val="0045335F"/>
    <w:rsid w:val="00465482"/>
    <w:rsid w:val="00482109"/>
    <w:rsid w:val="00490DA1"/>
    <w:rsid w:val="004D141A"/>
    <w:rsid w:val="004D55EA"/>
    <w:rsid w:val="004D6F54"/>
    <w:rsid w:val="00507EE8"/>
    <w:rsid w:val="00512FBD"/>
    <w:rsid w:val="00531340"/>
    <w:rsid w:val="005377EE"/>
    <w:rsid w:val="00542E06"/>
    <w:rsid w:val="005577FA"/>
    <w:rsid w:val="005768B1"/>
    <w:rsid w:val="00584A65"/>
    <w:rsid w:val="005E6636"/>
    <w:rsid w:val="005F51B6"/>
    <w:rsid w:val="005F5305"/>
    <w:rsid w:val="00643E7D"/>
    <w:rsid w:val="00676D37"/>
    <w:rsid w:val="00692055"/>
    <w:rsid w:val="006951AD"/>
    <w:rsid w:val="006B0EFE"/>
    <w:rsid w:val="006C2A55"/>
    <w:rsid w:val="006C3807"/>
    <w:rsid w:val="006E494F"/>
    <w:rsid w:val="00702090"/>
    <w:rsid w:val="00725191"/>
    <w:rsid w:val="0073251C"/>
    <w:rsid w:val="007823DF"/>
    <w:rsid w:val="00793642"/>
    <w:rsid w:val="007B08EE"/>
    <w:rsid w:val="007B5D74"/>
    <w:rsid w:val="007E01FF"/>
    <w:rsid w:val="007F3368"/>
    <w:rsid w:val="007F4DD0"/>
    <w:rsid w:val="007F5A21"/>
    <w:rsid w:val="00800F10"/>
    <w:rsid w:val="0080266C"/>
    <w:rsid w:val="00830CEE"/>
    <w:rsid w:val="00831E7F"/>
    <w:rsid w:val="0083341F"/>
    <w:rsid w:val="008600B4"/>
    <w:rsid w:val="00860DD1"/>
    <w:rsid w:val="00864905"/>
    <w:rsid w:val="00891B70"/>
    <w:rsid w:val="00894ABB"/>
    <w:rsid w:val="008A118C"/>
    <w:rsid w:val="008F154E"/>
    <w:rsid w:val="008F3D26"/>
    <w:rsid w:val="0090032B"/>
    <w:rsid w:val="009038A0"/>
    <w:rsid w:val="00906C04"/>
    <w:rsid w:val="00912656"/>
    <w:rsid w:val="00914D67"/>
    <w:rsid w:val="00917C11"/>
    <w:rsid w:val="00934895"/>
    <w:rsid w:val="00954378"/>
    <w:rsid w:val="00954F9E"/>
    <w:rsid w:val="00981BF3"/>
    <w:rsid w:val="00987503"/>
    <w:rsid w:val="009942A0"/>
    <w:rsid w:val="00996DAC"/>
    <w:rsid w:val="009B586F"/>
    <w:rsid w:val="009B646E"/>
    <w:rsid w:val="009C5B62"/>
    <w:rsid w:val="00A3602A"/>
    <w:rsid w:val="00A373F1"/>
    <w:rsid w:val="00A436E4"/>
    <w:rsid w:val="00A5306D"/>
    <w:rsid w:val="00A7245C"/>
    <w:rsid w:val="00A7336C"/>
    <w:rsid w:val="00A965F9"/>
    <w:rsid w:val="00AA2062"/>
    <w:rsid w:val="00AA2863"/>
    <w:rsid w:val="00AA4533"/>
    <w:rsid w:val="00AB117A"/>
    <w:rsid w:val="00AC2F65"/>
    <w:rsid w:val="00AC71E5"/>
    <w:rsid w:val="00AD557E"/>
    <w:rsid w:val="00AE6D5D"/>
    <w:rsid w:val="00B52A4F"/>
    <w:rsid w:val="00B66EA7"/>
    <w:rsid w:val="00B90CA4"/>
    <w:rsid w:val="00B95E2C"/>
    <w:rsid w:val="00B95E80"/>
    <w:rsid w:val="00BB4DC9"/>
    <w:rsid w:val="00BC3155"/>
    <w:rsid w:val="00BC4E76"/>
    <w:rsid w:val="00BD6BB9"/>
    <w:rsid w:val="00C102C6"/>
    <w:rsid w:val="00C233F8"/>
    <w:rsid w:val="00C37E3E"/>
    <w:rsid w:val="00C45BBD"/>
    <w:rsid w:val="00C505BD"/>
    <w:rsid w:val="00C55051"/>
    <w:rsid w:val="00C63BA0"/>
    <w:rsid w:val="00C71619"/>
    <w:rsid w:val="00C71811"/>
    <w:rsid w:val="00C828C5"/>
    <w:rsid w:val="00CB5C51"/>
    <w:rsid w:val="00CB609B"/>
    <w:rsid w:val="00CE7067"/>
    <w:rsid w:val="00CF5987"/>
    <w:rsid w:val="00D568EB"/>
    <w:rsid w:val="00D56991"/>
    <w:rsid w:val="00D714A4"/>
    <w:rsid w:val="00D74F57"/>
    <w:rsid w:val="00DA77E9"/>
    <w:rsid w:val="00DB1146"/>
    <w:rsid w:val="00DB739F"/>
    <w:rsid w:val="00DB7A53"/>
    <w:rsid w:val="00DC0D72"/>
    <w:rsid w:val="00DC135A"/>
    <w:rsid w:val="00DC2477"/>
    <w:rsid w:val="00DC5B79"/>
    <w:rsid w:val="00DD3180"/>
    <w:rsid w:val="00DD42D6"/>
    <w:rsid w:val="00DE1562"/>
    <w:rsid w:val="00DE2E57"/>
    <w:rsid w:val="00DE73A1"/>
    <w:rsid w:val="00DF2C0F"/>
    <w:rsid w:val="00DF6A08"/>
    <w:rsid w:val="00E37B29"/>
    <w:rsid w:val="00E413A8"/>
    <w:rsid w:val="00E520C4"/>
    <w:rsid w:val="00E543D0"/>
    <w:rsid w:val="00E61B02"/>
    <w:rsid w:val="00E6204A"/>
    <w:rsid w:val="00EB1CFB"/>
    <w:rsid w:val="00ED2819"/>
    <w:rsid w:val="00ED4278"/>
    <w:rsid w:val="00F023E8"/>
    <w:rsid w:val="00F050D2"/>
    <w:rsid w:val="00F16379"/>
    <w:rsid w:val="00F32F7B"/>
    <w:rsid w:val="00F42891"/>
    <w:rsid w:val="00F57EC0"/>
    <w:rsid w:val="00F739D2"/>
    <w:rsid w:val="00FA1271"/>
    <w:rsid w:val="00FA2411"/>
    <w:rsid w:val="00FA3B35"/>
    <w:rsid w:val="00FC575E"/>
    <w:rsid w:val="00FC7972"/>
    <w:rsid w:val="00F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F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55056"/>
    <w:rPr>
      <w:rFonts w:ascii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50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0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056"/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55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56"/>
    <w:rPr>
      <w:rFonts w:ascii="Times New Roman" w:hAnsi="Times New Roman" w:cs="Times New Roman"/>
      <w:sz w:val="18"/>
      <w:szCs w:val="18"/>
      <w:lang w:eastAsia="en-AU"/>
    </w:rPr>
  </w:style>
  <w:style w:type="table" w:styleId="TableGrid">
    <w:name w:val="Table Grid"/>
    <w:basedOn w:val="TableNormal"/>
    <w:uiPriority w:val="39"/>
    <w:rsid w:val="007F5A21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1146"/>
    <w:rPr>
      <w:rFonts w:ascii="Times" w:eastAsiaTheme="minorEastAsia" w:hAnsi="Times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E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EFE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692055"/>
    <w:pPr>
      <w:tabs>
        <w:tab w:val="center" w:pos="4513"/>
        <w:tab w:val="right" w:pos="9026"/>
      </w:tabs>
    </w:pPr>
    <w:rPr>
      <w:rFonts w:ascii="Arial" w:hAnsi="Arial" w:cstheme="minorBidi"/>
      <w:sz w:val="22"/>
      <w:lang w:val="en-US"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692055"/>
    <w:rPr>
      <w:rFonts w:ascii="Arial" w:hAnsi="Arial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DC135A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Revision">
    <w:name w:val="Revision"/>
    <w:hidden/>
    <w:uiPriority w:val="99"/>
    <w:semiHidden/>
    <w:rsid w:val="00CB5C51"/>
    <w:rPr>
      <w:rFonts w:ascii="Times New Roman" w:hAnsi="Times New Roman" w:cs="Times New Roman"/>
      <w:lang w:eastAsia="en-AU"/>
    </w:rPr>
  </w:style>
  <w:style w:type="character" w:customStyle="1" w:styleId="s1">
    <w:name w:val="s1"/>
    <w:basedOn w:val="DefaultParagraphFont"/>
    <w:rsid w:val="00AC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jpe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1.3</c:v>
                </c:pt>
                <c:pt idx="2">
                  <c:v>2.6</c:v>
                </c:pt>
                <c:pt idx="3">
                  <c:v>3.9</c:v>
                </c:pt>
                <c:pt idx="4">
                  <c:v>5.2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50</c:v>
                </c:pt>
                <c:pt idx="2">
                  <c:v>25</c:v>
                </c:pt>
                <c:pt idx="3">
                  <c:v>12.5</c:v>
                </c:pt>
                <c:pt idx="4">
                  <c:v>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50-C344-ABB0-EA5A1065E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53725776"/>
        <c:axId val="-1029487248"/>
      </c:lineChart>
      <c:catAx>
        <c:axId val="-14537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(billions</a:t>
                </a:r>
                <a:r>
                  <a:rPr lang="en-AU" baseline="0"/>
                  <a:t> of years)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9487248"/>
        <c:crosses val="autoZero"/>
        <c:auto val="1"/>
        <c:lblAlgn val="ctr"/>
        <c:lblOffset val="100"/>
        <c:noMultiLvlLbl val="0"/>
      </c:catAx>
      <c:valAx>
        <c:axId val="-1029487248"/>
        <c:scaling>
          <c:orientation val="minMax"/>
          <c:max val="100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Amount</a:t>
                </a:r>
                <a:r>
                  <a:rPr lang="en-AU" baseline="0"/>
                  <a:t> of Potassium-40 Remaining (%)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37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4EBE1F-7665-9C4B-9C81-FBA78C979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381577-5621-4EDA-A133-A60C0A8151C3}"/>
</file>

<file path=customXml/itemProps3.xml><?xml version="1.0" encoding="utf-8"?>
<ds:datastoreItem xmlns:ds="http://schemas.openxmlformats.org/officeDocument/2006/customXml" ds:itemID="{6F83921D-4F8E-4B1E-96F1-AC505A664D8D}"/>
</file>

<file path=customXml/itemProps4.xml><?xml version="1.0" encoding="utf-8"?>
<ds:datastoreItem xmlns:ds="http://schemas.openxmlformats.org/officeDocument/2006/customXml" ds:itemID="{790FCC9B-BB2F-4D92-8DA8-B835C6CAAB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laura.bateson@education.wa.edu.au</dc:creator>
  <cp:keywords/>
  <dc:description/>
  <cp:lastModifiedBy>JACKSON Renae [Ashdale Secondary College]</cp:lastModifiedBy>
  <cp:revision>4</cp:revision>
  <cp:lastPrinted>2017-08-28T00:21:00Z</cp:lastPrinted>
  <dcterms:created xsi:type="dcterms:W3CDTF">2021-07-22T07:05:00Z</dcterms:created>
  <dcterms:modified xsi:type="dcterms:W3CDTF">2021-07-28T04:53:00Z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