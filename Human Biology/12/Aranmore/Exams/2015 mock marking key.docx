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0216F" w14:textId="47B75EA3" w:rsidR="00B745F7" w:rsidRDefault="00762E7D">
      <w:r>
        <w:t>2015 mock marking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67"/>
      </w:tblGrid>
      <w:tr w:rsidR="00A75F01" w14:paraId="04C24E49" w14:textId="77777777" w:rsidTr="00DF358F">
        <w:tc>
          <w:tcPr>
            <w:tcW w:w="704" w:type="dxa"/>
          </w:tcPr>
          <w:p w14:paraId="5B3B8A8B" w14:textId="77777777" w:rsidR="00A75F01" w:rsidRDefault="00A75F01">
            <w:r>
              <w:t>1</w:t>
            </w:r>
          </w:p>
        </w:tc>
        <w:tc>
          <w:tcPr>
            <w:tcW w:w="567" w:type="dxa"/>
          </w:tcPr>
          <w:p w14:paraId="163EDD73" w14:textId="60B66DA7" w:rsidR="00A75F01" w:rsidRPr="00DF358F" w:rsidRDefault="00DF35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</w:tr>
      <w:tr w:rsidR="00A75F01" w14:paraId="5D22387B" w14:textId="77777777" w:rsidTr="00DF358F">
        <w:tc>
          <w:tcPr>
            <w:tcW w:w="704" w:type="dxa"/>
          </w:tcPr>
          <w:p w14:paraId="2D420144" w14:textId="77777777" w:rsidR="00A75F01" w:rsidRDefault="00A75F01">
            <w:r>
              <w:t>2</w:t>
            </w:r>
          </w:p>
        </w:tc>
        <w:tc>
          <w:tcPr>
            <w:tcW w:w="567" w:type="dxa"/>
          </w:tcPr>
          <w:p w14:paraId="583750C3" w14:textId="519982B9" w:rsidR="00A75F01" w:rsidRPr="00DF358F" w:rsidRDefault="00DF35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</w:tr>
      <w:tr w:rsidR="00A75F01" w14:paraId="50190401" w14:textId="77777777" w:rsidTr="00DF358F">
        <w:tc>
          <w:tcPr>
            <w:tcW w:w="704" w:type="dxa"/>
          </w:tcPr>
          <w:p w14:paraId="04DDB941" w14:textId="77777777" w:rsidR="00A75F01" w:rsidRDefault="00996AA0">
            <w:r>
              <w:t>3</w:t>
            </w:r>
          </w:p>
        </w:tc>
        <w:tc>
          <w:tcPr>
            <w:tcW w:w="567" w:type="dxa"/>
          </w:tcPr>
          <w:p w14:paraId="49189BAC" w14:textId="0938D1FF" w:rsidR="00A75F01" w:rsidRPr="00DF358F" w:rsidRDefault="00DF35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</w:tr>
      <w:tr w:rsidR="00A75F01" w14:paraId="15523830" w14:textId="77777777" w:rsidTr="00DF358F">
        <w:tc>
          <w:tcPr>
            <w:tcW w:w="704" w:type="dxa"/>
          </w:tcPr>
          <w:p w14:paraId="6ABB7121" w14:textId="77777777" w:rsidR="00A75F01" w:rsidRDefault="00996AA0">
            <w:r>
              <w:t>4</w:t>
            </w:r>
          </w:p>
        </w:tc>
        <w:tc>
          <w:tcPr>
            <w:tcW w:w="567" w:type="dxa"/>
          </w:tcPr>
          <w:p w14:paraId="33EFE5DE" w14:textId="63DCCE7E" w:rsidR="00A75F01" w:rsidRPr="00DF358F" w:rsidRDefault="00DF35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</w:tr>
      <w:tr w:rsidR="00A75F01" w14:paraId="6D3401FB" w14:textId="77777777" w:rsidTr="00DF358F">
        <w:tc>
          <w:tcPr>
            <w:tcW w:w="704" w:type="dxa"/>
          </w:tcPr>
          <w:p w14:paraId="0E42484E" w14:textId="77777777" w:rsidR="00A75F01" w:rsidRDefault="00996AA0">
            <w:r>
              <w:t>5</w:t>
            </w:r>
          </w:p>
        </w:tc>
        <w:tc>
          <w:tcPr>
            <w:tcW w:w="567" w:type="dxa"/>
          </w:tcPr>
          <w:p w14:paraId="1FDC9B06" w14:textId="28EAB415" w:rsidR="00A75F01" w:rsidRPr="00DF358F" w:rsidRDefault="00DF35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</w:tr>
      <w:tr w:rsidR="00A75F01" w14:paraId="032DEB7F" w14:textId="77777777" w:rsidTr="00DF358F">
        <w:tc>
          <w:tcPr>
            <w:tcW w:w="704" w:type="dxa"/>
          </w:tcPr>
          <w:p w14:paraId="7F3CDAFD" w14:textId="77777777" w:rsidR="00A75F01" w:rsidRDefault="00996AA0">
            <w:r>
              <w:t>6</w:t>
            </w:r>
          </w:p>
        </w:tc>
        <w:tc>
          <w:tcPr>
            <w:tcW w:w="567" w:type="dxa"/>
          </w:tcPr>
          <w:p w14:paraId="5CAA0FD3" w14:textId="4F0B4A37" w:rsidR="00A75F01" w:rsidRPr="00DF358F" w:rsidRDefault="00DF35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</w:tr>
      <w:tr w:rsidR="00A75F01" w14:paraId="46E75C10" w14:textId="77777777" w:rsidTr="00DF358F">
        <w:tc>
          <w:tcPr>
            <w:tcW w:w="704" w:type="dxa"/>
          </w:tcPr>
          <w:p w14:paraId="13B01273" w14:textId="77777777" w:rsidR="00A75F01" w:rsidRDefault="00996AA0">
            <w:r>
              <w:t>7</w:t>
            </w:r>
          </w:p>
        </w:tc>
        <w:tc>
          <w:tcPr>
            <w:tcW w:w="567" w:type="dxa"/>
          </w:tcPr>
          <w:p w14:paraId="64C078CE" w14:textId="7F2B0FD8" w:rsidR="00A75F01" w:rsidRPr="00DF358F" w:rsidRDefault="00DF35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</w:tr>
      <w:tr w:rsidR="00A75F01" w14:paraId="7F9F95CC" w14:textId="77777777" w:rsidTr="00DF358F">
        <w:tc>
          <w:tcPr>
            <w:tcW w:w="704" w:type="dxa"/>
          </w:tcPr>
          <w:p w14:paraId="34C3BADD" w14:textId="77777777" w:rsidR="00A75F01" w:rsidRDefault="00996AA0">
            <w:r>
              <w:t>8</w:t>
            </w:r>
          </w:p>
        </w:tc>
        <w:tc>
          <w:tcPr>
            <w:tcW w:w="567" w:type="dxa"/>
          </w:tcPr>
          <w:p w14:paraId="53E47D16" w14:textId="320BD8F1" w:rsidR="00A75F01" w:rsidRPr="00DF358F" w:rsidRDefault="00DF35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</w:tr>
      <w:tr w:rsidR="00A75F01" w14:paraId="642C707D" w14:textId="77777777" w:rsidTr="00DF358F">
        <w:tc>
          <w:tcPr>
            <w:tcW w:w="704" w:type="dxa"/>
          </w:tcPr>
          <w:p w14:paraId="2842A706" w14:textId="77777777" w:rsidR="00A75F01" w:rsidRDefault="00996AA0">
            <w:r>
              <w:t>9</w:t>
            </w:r>
          </w:p>
        </w:tc>
        <w:tc>
          <w:tcPr>
            <w:tcW w:w="567" w:type="dxa"/>
          </w:tcPr>
          <w:p w14:paraId="200E6B05" w14:textId="0B8E589D" w:rsidR="00A75F01" w:rsidRPr="00DF358F" w:rsidRDefault="00DF35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</w:tr>
      <w:tr w:rsidR="00A75F01" w14:paraId="7448B0C7" w14:textId="77777777" w:rsidTr="00DF358F">
        <w:tc>
          <w:tcPr>
            <w:tcW w:w="704" w:type="dxa"/>
          </w:tcPr>
          <w:p w14:paraId="17E444CD" w14:textId="77777777" w:rsidR="00A75F01" w:rsidRDefault="00996AA0">
            <w:r>
              <w:t>10</w:t>
            </w:r>
          </w:p>
        </w:tc>
        <w:tc>
          <w:tcPr>
            <w:tcW w:w="567" w:type="dxa"/>
          </w:tcPr>
          <w:p w14:paraId="2B303AB3" w14:textId="6EEA4850" w:rsidR="00A75F01" w:rsidRPr="00DF358F" w:rsidRDefault="00DF35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</w:tr>
      <w:tr w:rsidR="00A75F01" w14:paraId="3DAB3F8F" w14:textId="77777777" w:rsidTr="00DF358F">
        <w:tc>
          <w:tcPr>
            <w:tcW w:w="704" w:type="dxa"/>
          </w:tcPr>
          <w:p w14:paraId="23B2B4A3" w14:textId="77777777" w:rsidR="00A75F01" w:rsidRDefault="00996AA0">
            <w:r>
              <w:t>11</w:t>
            </w:r>
          </w:p>
        </w:tc>
        <w:tc>
          <w:tcPr>
            <w:tcW w:w="567" w:type="dxa"/>
          </w:tcPr>
          <w:p w14:paraId="19C88BE3" w14:textId="2CE517A1" w:rsidR="00A75F01" w:rsidRPr="00DF358F" w:rsidRDefault="00DF35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</w:tr>
      <w:tr w:rsidR="00A75F01" w14:paraId="5D5C9DA0" w14:textId="77777777" w:rsidTr="00DF358F">
        <w:tc>
          <w:tcPr>
            <w:tcW w:w="704" w:type="dxa"/>
          </w:tcPr>
          <w:p w14:paraId="6DB21E59" w14:textId="77777777" w:rsidR="00A75F01" w:rsidRDefault="00996AA0">
            <w:r>
              <w:t>12</w:t>
            </w:r>
          </w:p>
        </w:tc>
        <w:tc>
          <w:tcPr>
            <w:tcW w:w="567" w:type="dxa"/>
          </w:tcPr>
          <w:p w14:paraId="65432E85" w14:textId="6BC84AFC" w:rsidR="00A75F01" w:rsidRPr="00DF358F" w:rsidRDefault="00DF35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</w:tr>
      <w:tr w:rsidR="00A75F01" w14:paraId="2FB6878B" w14:textId="77777777" w:rsidTr="00DF358F">
        <w:tc>
          <w:tcPr>
            <w:tcW w:w="704" w:type="dxa"/>
          </w:tcPr>
          <w:p w14:paraId="4517DFE3" w14:textId="77777777" w:rsidR="00A75F01" w:rsidRDefault="00996AA0">
            <w:r>
              <w:t>13</w:t>
            </w:r>
          </w:p>
        </w:tc>
        <w:tc>
          <w:tcPr>
            <w:tcW w:w="567" w:type="dxa"/>
          </w:tcPr>
          <w:p w14:paraId="3FF4DC5C" w14:textId="7DF19B08" w:rsidR="00A75F01" w:rsidRPr="00DF358F" w:rsidRDefault="00DF35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</w:tr>
      <w:tr w:rsidR="00A75F01" w14:paraId="492F1B06" w14:textId="77777777" w:rsidTr="00DF358F">
        <w:tc>
          <w:tcPr>
            <w:tcW w:w="704" w:type="dxa"/>
          </w:tcPr>
          <w:p w14:paraId="087ABC56" w14:textId="77777777" w:rsidR="00A75F01" w:rsidRDefault="00996AA0">
            <w:r>
              <w:t>14</w:t>
            </w:r>
          </w:p>
        </w:tc>
        <w:tc>
          <w:tcPr>
            <w:tcW w:w="567" w:type="dxa"/>
          </w:tcPr>
          <w:p w14:paraId="6797E4BD" w14:textId="38D57AEB" w:rsidR="00A75F01" w:rsidRPr="00DF358F" w:rsidRDefault="00DF35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</w:tr>
      <w:tr w:rsidR="00A75F01" w14:paraId="758325E0" w14:textId="77777777" w:rsidTr="00DF358F">
        <w:tc>
          <w:tcPr>
            <w:tcW w:w="704" w:type="dxa"/>
          </w:tcPr>
          <w:p w14:paraId="2F2C9264" w14:textId="77777777" w:rsidR="00A75F01" w:rsidRDefault="00996AA0">
            <w:r>
              <w:t>15</w:t>
            </w:r>
          </w:p>
        </w:tc>
        <w:tc>
          <w:tcPr>
            <w:tcW w:w="567" w:type="dxa"/>
          </w:tcPr>
          <w:p w14:paraId="5BF8DEAB" w14:textId="70D94A55" w:rsidR="00A75F01" w:rsidRPr="00DF358F" w:rsidRDefault="00DF35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</w:tr>
      <w:tr w:rsidR="00A75F01" w14:paraId="7706AB4A" w14:textId="77777777" w:rsidTr="00DF358F">
        <w:tc>
          <w:tcPr>
            <w:tcW w:w="704" w:type="dxa"/>
          </w:tcPr>
          <w:p w14:paraId="435107D3" w14:textId="77777777" w:rsidR="00A75F01" w:rsidRDefault="00996AA0">
            <w:r>
              <w:t>16</w:t>
            </w:r>
          </w:p>
        </w:tc>
        <w:tc>
          <w:tcPr>
            <w:tcW w:w="567" w:type="dxa"/>
          </w:tcPr>
          <w:p w14:paraId="16A5F076" w14:textId="5B058B39" w:rsidR="00A75F01" w:rsidRPr="00DF358F" w:rsidRDefault="00DF35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</w:tr>
      <w:tr w:rsidR="00A75F01" w14:paraId="54720AB6" w14:textId="77777777" w:rsidTr="00DF358F">
        <w:tc>
          <w:tcPr>
            <w:tcW w:w="704" w:type="dxa"/>
          </w:tcPr>
          <w:p w14:paraId="55E64093" w14:textId="77777777" w:rsidR="00A75F01" w:rsidRDefault="00996AA0">
            <w:r>
              <w:t>17</w:t>
            </w:r>
          </w:p>
        </w:tc>
        <w:tc>
          <w:tcPr>
            <w:tcW w:w="567" w:type="dxa"/>
          </w:tcPr>
          <w:p w14:paraId="7D4829A1" w14:textId="7EBAFCB8" w:rsidR="00A75F01" w:rsidRPr="00DF358F" w:rsidRDefault="00DF35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</w:tr>
      <w:tr w:rsidR="00A75F01" w14:paraId="4742716C" w14:textId="77777777" w:rsidTr="00DF358F">
        <w:tc>
          <w:tcPr>
            <w:tcW w:w="704" w:type="dxa"/>
          </w:tcPr>
          <w:p w14:paraId="3611C075" w14:textId="77777777" w:rsidR="00A75F01" w:rsidRDefault="00996AA0">
            <w:r>
              <w:t>18</w:t>
            </w:r>
          </w:p>
        </w:tc>
        <w:tc>
          <w:tcPr>
            <w:tcW w:w="567" w:type="dxa"/>
          </w:tcPr>
          <w:p w14:paraId="62112843" w14:textId="667E1813" w:rsidR="00A75F01" w:rsidRPr="00DF358F" w:rsidRDefault="00DF35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</w:tr>
      <w:tr w:rsidR="00A75F01" w14:paraId="57C536B1" w14:textId="77777777" w:rsidTr="00DF358F">
        <w:tc>
          <w:tcPr>
            <w:tcW w:w="704" w:type="dxa"/>
          </w:tcPr>
          <w:p w14:paraId="5B062954" w14:textId="77777777" w:rsidR="00A75F01" w:rsidRDefault="00996AA0">
            <w:r>
              <w:t>19</w:t>
            </w:r>
          </w:p>
        </w:tc>
        <w:tc>
          <w:tcPr>
            <w:tcW w:w="567" w:type="dxa"/>
          </w:tcPr>
          <w:p w14:paraId="166C6757" w14:textId="0E6E8D36" w:rsidR="00A75F01" w:rsidRPr="00DF358F" w:rsidRDefault="00DF35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</w:tr>
      <w:tr w:rsidR="00A75F01" w14:paraId="1CC7838D" w14:textId="77777777" w:rsidTr="00DF358F">
        <w:tc>
          <w:tcPr>
            <w:tcW w:w="704" w:type="dxa"/>
          </w:tcPr>
          <w:p w14:paraId="43D00615" w14:textId="77777777" w:rsidR="00A75F01" w:rsidRDefault="00996AA0">
            <w:r>
              <w:t>20</w:t>
            </w:r>
          </w:p>
        </w:tc>
        <w:tc>
          <w:tcPr>
            <w:tcW w:w="567" w:type="dxa"/>
          </w:tcPr>
          <w:p w14:paraId="1E862F0B" w14:textId="422C1135" w:rsidR="00A75F01" w:rsidRPr="00DF358F" w:rsidRDefault="00DF35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</w:tr>
      <w:tr w:rsidR="00A75F01" w14:paraId="3E5C606A" w14:textId="77777777" w:rsidTr="00DF358F">
        <w:tc>
          <w:tcPr>
            <w:tcW w:w="704" w:type="dxa"/>
          </w:tcPr>
          <w:p w14:paraId="2D0E87CC" w14:textId="77777777" w:rsidR="00A75F01" w:rsidRDefault="00996AA0">
            <w:r>
              <w:t>21</w:t>
            </w:r>
          </w:p>
        </w:tc>
        <w:tc>
          <w:tcPr>
            <w:tcW w:w="567" w:type="dxa"/>
          </w:tcPr>
          <w:p w14:paraId="217C7334" w14:textId="2F9CE7C3" w:rsidR="00A75F01" w:rsidRPr="00DF358F" w:rsidRDefault="00DF35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</w:tr>
      <w:tr w:rsidR="00A75F01" w14:paraId="5F431FC8" w14:textId="77777777" w:rsidTr="00DF358F">
        <w:tc>
          <w:tcPr>
            <w:tcW w:w="704" w:type="dxa"/>
          </w:tcPr>
          <w:p w14:paraId="78EBAA21" w14:textId="77777777" w:rsidR="00A75F01" w:rsidRDefault="00996AA0">
            <w:r>
              <w:t>22</w:t>
            </w:r>
          </w:p>
        </w:tc>
        <w:tc>
          <w:tcPr>
            <w:tcW w:w="567" w:type="dxa"/>
          </w:tcPr>
          <w:p w14:paraId="03EABC36" w14:textId="3173DE96" w:rsidR="00A75F01" w:rsidRPr="00DF358F" w:rsidRDefault="00DF35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</w:tr>
      <w:tr w:rsidR="00A75F01" w14:paraId="43E3C697" w14:textId="77777777" w:rsidTr="00DF358F">
        <w:tc>
          <w:tcPr>
            <w:tcW w:w="704" w:type="dxa"/>
          </w:tcPr>
          <w:p w14:paraId="2D273664" w14:textId="77777777" w:rsidR="00A75F01" w:rsidRDefault="00996AA0">
            <w:r>
              <w:t>23</w:t>
            </w:r>
          </w:p>
        </w:tc>
        <w:tc>
          <w:tcPr>
            <w:tcW w:w="567" w:type="dxa"/>
          </w:tcPr>
          <w:p w14:paraId="545E6209" w14:textId="452EE38E" w:rsidR="00A75F01" w:rsidRPr="00DF358F" w:rsidRDefault="00DF35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</w:tr>
      <w:tr w:rsidR="00A75F01" w14:paraId="6102DB81" w14:textId="77777777" w:rsidTr="00DF358F">
        <w:tc>
          <w:tcPr>
            <w:tcW w:w="704" w:type="dxa"/>
          </w:tcPr>
          <w:p w14:paraId="14466819" w14:textId="77777777" w:rsidR="00A75F01" w:rsidRDefault="00996AA0">
            <w:r>
              <w:t>24</w:t>
            </w:r>
          </w:p>
        </w:tc>
        <w:tc>
          <w:tcPr>
            <w:tcW w:w="567" w:type="dxa"/>
          </w:tcPr>
          <w:p w14:paraId="6C14475E" w14:textId="32DC87DE" w:rsidR="00A75F01" w:rsidRPr="00DF358F" w:rsidRDefault="00DF35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</w:tr>
      <w:tr w:rsidR="00A75F01" w14:paraId="5D7DEC6E" w14:textId="77777777" w:rsidTr="00DF358F">
        <w:tc>
          <w:tcPr>
            <w:tcW w:w="704" w:type="dxa"/>
          </w:tcPr>
          <w:p w14:paraId="45ABD588" w14:textId="77777777" w:rsidR="00A75F01" w:rsidRDefault="00996AA0">
            <w:r>
              <w:t>25</w:t>
            </w:r>
          </w:p>
        </w:tc>
        <w:tc>
          <w:tcPr>
            <w:tcW w:w="567" w:type="dxa"/>
          </w:tcPr>
          <w:p w14:paraId="6C2B8AEF" w14:textId="51551BDA" w:rsidR="00A75F01" w:rsidRPr="00DF358F" w:rsidRDefault="00DF35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</w:tr>
      <w:tr w:rsidR="00A75F01" w14:paraId="7E504AC8" w14:textId="77777777" w:rsidTr="00DF358F">
        <w:tc>
          <w:tcPr>
            <w:tcW w:w="704" w:type="dxa"/>
          </w:tcPr>
          <w:p w14:paraId="42E430AC" w14:textId="77777777" w:rsidR="00A75F01" w:rsidRDefault="00996AA0">
            <w:r>
              <w:t>26</w:t>
            </w:r>
          </w:p>
        </w:tc>
        <w:tc>
          <w:tcPr>
            <w:tcW w:w="567" w:type="dxa"/>
          </w:tcPr>
          <w:p w14:paraId="472C01DD" w14:textId="491A499E" w:rsidR="00A75F01" w:rsidRPr="00DF358F" w:rsidRDefault="00DF35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</w:tr>
      <w:tr w:rsidR="00A75F01" w14:paraId="727CA93E" w14:textId="77777777" w:rsidTr="00DF358F">
        <w:tc>
          <w:tcPr>
            <w:tcW w:w="704" w:type="dxa"/>
          </w:tcPr>
          <w:p w14:paraId="6951D024" w14:textId="77777777" w:rsidR="00A75F01" w:rsidRDefault="00996AA0">
            <w:r>
              <w:t>27</w:t>
            </w:r>
          </w:p>
        </w:tc>
        <w:tc>
          <w:tcPr>
            <w:tcW w:w="567" w:type="dxa"/>
          </w:tcPr>
          <w:p w14:paraId="02AAEE17" w14:textId="108720EC" w:rsidR="00A75F01" w:rsidRPr="00DF358F" w:rsidRDefault="00DF35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</w:tr>
      <w:tr w:rsidR="00A75F01" w14:paraId="2AB83B5B" w14:textId="77777777" w:rsidTr="00DF358F">
        <w:tc>
          <w:tcPr>
            <w:tcW w:w="704" w:type="dxa"/>
          </w:tcPr>
          <w:p w14:paraId="337594E8" w14:textId="77777777" w:rsidR="00A75F01" w:rsidRDefault="00996AA0">
            <w:r>
              <w:t>28</w:t>
            </w:r>
          </w:p>
        </w:tc>
        <w:tc>
          <w:tcPr>
            <w:tcW w:w="567" w:type="dxa"/>
          </w:tcPr>
          <w:p w14:paraId="40DE498B" w14:textId="2B06AE24" w:rsidR="00A75F01" w:rsidRPr="00DF358F" w:rsidRDefault="00DF35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</w:tr>
      <w:tr w:rsidR="00A75F01" w14:paraId="4CA8F1FA" w14:textId="77777777" w:rsidTr="00DF358F">
        <w:tc>
          <w:tcPr>
            <w:tcW w:w="704" w:type="dxa"/>
          </w:tcPr>
          <w:p w14:paraId="78C9CE13" w14:textId="77777777" w:rsidR="00A75F01" w:rsidRDefault="00996AA0">
            <w:r>
              <w:t>29</w:t>
            </w:r>
          </w:p>
        </w:tc>
        <w:tc>
          <w:tcPr>
            <w:tcW w:w="567" w:type="dxa"/>
          </w:tcPr>
          <w:p w14:paraId="70F39BB2" w14:textId="3A535B98" w:rsidR="00A75F01" w:rsidRPr="00DF358F" w:rsidRDefault="00DF35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</w:tr>
      <w:tr w:rsidR="00A75F01" w14:paraId="1526A611" w14:textId="77777777" w:rsidTr="00DF358F">
        <w:tc>
          <w:tcPr>
            <w:tcW w:w="704" w:type="dxa"/>
          </w:tcPr>
          <w:p w14:paraId="0857D678" w14:textId="77777777" w:rsidR="00A75F01" w:rsidRDefault="00996AA0">
            <w:r>
              <w:t>30</w:t>
            </w:r>
          </w:p>
        </w:tc>
        <w:tc>
          <w:tcPr>
            <w:tcW w:w="567" w:type="dxa"/>
          </w:tcPr>
          <w:p w14:paraId="2CCB7A7C" w14:textId="2AED98C2" w:rsidR="00A75F01" w:rsidRPr="00DF358F" w:rsidRDefault="00DF35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</w:tr>
    </w:tbl>
    <w:p w14:paraId="682B3F90" w14:textId="0A3682C6" w:rsidR="000E63CE" w:rsidRPr="0098653B" w:rsidRDefault="00DF358F">
      <w:r>
        <w:lastRenderedPageBreak/>
        <w:t>SECTION 2.  See hard copy</w:t>
      </w:r>
    </w:p>
    <w:p w14:paraId="5E325951" w14:textId="77777777" w:rsidR="000E63CE" w:rsidRPr="0098653B" w:rsidRDefault="000E63CE">
      <w:r w:rsidRPr="0098653B">
        <w:t>Section 3</w:t>
      </w:r>
    </w:p>
    <w:p w14:paraId="34542594" w14:textId="768AD2AF" w:rsidR="000E63CE" w:rsidRPr="00D66691" w:rsidRDefault="000E63CE" w:rsidP="00D66691">
      <w:pPr>
        <w:tabs>
          <w:tab w:val="left" w:pos="567"/>
        </w:tabs>
        <w:rPr>
          <w:rFonts w:cs="Arial"/>
          <w:b/>
          <w:sz w:val="24"/>
        </w:rPr>
      </w:pPr>
      <w:r w:rsidRPr="0098653B">
        <w:rPr>
          <w:rFonts w:cs="Arial"/>
          <w:b/>
          <w:sz w:val="24"/>
        </w:rPr>
        <w:t>Question 1</w:t>
      </w:r>
      <w:r w:rsidRPr="0098653B">
        <w:rPr>
          <w:rFonts w:eastAsia="Calibri" w:cs="Arial"/>
          <w:b/>
          <w:bCs/>
          <w:sz w:val="24"/>
        </w:rPr>
        <w:t xml:space="preserve"> </w:t>
      </w:r>
    </w:p>
    <w:p w14:paraId="1B326F77" w14:textId="4D83294F" w:rsidR="000E63CE" w:rsidRPr="00DF358F" w:rsidRDefault="00DF358F" w:rsidP="00DF358F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 </w:t>
      </w:r>
      <w:r w:rsidR="000E63CE" w:rsidRPr="00DF358F">
        <w:rPr>
          <w:rFonts w:cs="Arial"/>
        </w:rPr>
        <w:t>Gene probe(1)</w:t>
      </w:r>
    </w:p>
    <w:p w14:paraId="78EAF3C1" w14:textId="68439A14" w:rsidR="000E63CE" w:rsidRPr="0098653B" w:rsidRDefault="000E63CE" w:rsidP="000E63CE">
      <w:pPr>
        <w:rPr>
          <w:rFonts w:ascii="Comic Sans MS" w:hAnsi="Comic Sans MS"/>
        </w:rPr>
      </w:pPr>
      <w:r w:rsidRPr="0098653B">
        <w:rPr>
          <w:rFonts w:cs="Arial"/>
        </w:rPr>
        <w:t xml:space="preserve">Each gene has </w:t>
      </w:r>
      <w:r w:rsidRPr="0098653B">
        <w:rPr>
          <w:rFonts w:ascii="Comic Sans MS" w:hAnsi="Comic Sans MS"/>
        </w:rPr>
        <w:t>its unique base sequence</w:t>
      </w:r>
      <w:r w:rsidR="00DF358F">
        <w:rPr>
          <w:rFonts w:ascii="Comic Sans MS" w:hAnsi="Comic Sans MS"/>
        </w:rPr>
        <w:t xml:space="preserve"> </w:t>
      </w:r>
      <w:r w:rsidRPr="0098653B">
        <w:rPr>
          <w:rFonts w:ascii="Comic Sans MS" w:hAnsi="Comic Sans MS"/>
        </w:rPr>
        <w:t>(1).</w:t>
      </w:r>
    </w:p>
    <w:p w14:paraId="689636E9" w14:textId="77777777" w:rsidR="000E63CE" w:rsidRPr="0098653B" w:rsidRDefault="000E63CE" w:rsidP="000E63CE">
      <w:pPr>
        <w:rPr>
          <w:rFonts w:ascii="Comic Sans MS" w:hAnsi="Comic Sans MS"/>
        </w:rPr>
      </w:pPr>
      <w:r w:rsidRPr="0098653B">
        <w:rPr>
          <w:rFonts w:ascii="Comic Sans MS" w:hAnsi="Comic Sans MS"/>
        </w:rPr>
        <w:t>The base sequence on the probe matches the unique sequence in the gene that is being looked for.(1)</w:t>
      </w:r>
    </w:p>
    <w:p w14:paraId="65C575F7" w14:textId="77777777" w:rsidR="000E63CE" w:rsidRPr="0098653B" w:rsidRDefault="000E63CE" w:rsidP="000E63CE">
      <w:pPr>
        <w:rPr>
          <w:rFonts w:ascii="Comic Sans MS" w:hAnsi="Comic Sans MS"/>
        </w:rPr>
      </w:pPr>
      <w:r w:rsidRPr="0098653B">
        <w:rPr>
          <w:rFonts w:ascii="Comic Sans MS" w:hAnsi="Comic Sans MS"/>
        </w:rPr>
        <w:t xml:space="preserve">The DNA is first being studied is denatured(1) </w:t>
      </w:r>
    </w:p>
    <w:p w14:paraId="634B5F18" w14:textId="77777777" w:rsidR="000E63CE" w:rsidRPr="0098653B" w:rsidRDefault="000E63CE" w:rsidP="000E63CE">
      <w:pPr>
        <w:rPr>
          <w:rFonts w:ascii="Comic Sans MS" w:hAnsi="Comic Sans MS"/>
        </w:rPr>
      </w:pPr>
      <w:r w:rsidRPr="0098653B">
        <w:rPr>
          <w:rFonts w:ascii="Comic Sans MS" w:hAnsi="Comic Sans MS"/>
        </w:rPr>
        <w:t>The probe is then added(1)</w:t>
      </w:r>
    </w:p>
    <w:p w14:paraId="5D8BF7CE" w14:textId="77777777" w:rsidR="000E63CE" w:rsidRPr="0098653B" w:rsidRDefault="000E63CE" w:rsidP="000E63CE">
      <w:pPr>
        <w:rPr>
          <w:rFonts w:ascii="Comic Sans MS" w:hAnsi="Comic Sans MS"/>
        </w:rPr>
      </w:pPr>
      <w:r w:rsidRPr="0098653B">
        <w:rPr>
          <w:rFonts w:ascii="Comic Sans MS" w:hAnsi="Comic Sans MS"/>
        </w:rPr>
        <w:t>The probe will attach itself only to the section of DNA that contains a base sequence that matches the probe’s sequence(1).</w:t>
      </w:r>
    </w:p>
    <w:p w14:paraId="5DAE7CBD" w14:textId="77777777" w:rsidR="000E63CE" w:rsidRDefault="000E63CE" w:rsidP="000E63CE">
      <w:pPr>
        <w:rPr>
          <w:rFonts w:ascii="Comic Sans MS" w:hAnsi="Comic Sans MS"/>
        </w:rPr>
      </w:pPr>
      <w:r w:rsidRPr="0098653B">
        <w:rPr>
          <w:rFonts w:ascii="Comic Sans MS" w:hAnsi="Comic Sans MS"/>
        </w:rPr>
        <w:t>Probes are made with a radioactive or a fluorescent marker on them, so that they can be detected after attaching to the DNA.(1)</w:t>
      </w:r>
    </w:p>
    <w:p w14:paraId="09F455E0" w14:textId="77777777" w:rsidR="007F61B2" w:rsidRDefault="007F61B2" w:rsidP="000E63CE">
      <w:pPr>
        <w:rPr>
          <w:rFonts w:ascii="Comic Sans MS" w:hAnsi="Comic Sans MS"/>
        </w:rPr>
      </w:pPr>
      <w:r>
        <w:rPr>
          <w:rFonts w:ascii="Comic Sans MS" w:hAnsi="Comic Sans MS"/>
        </w:rPr>
        <w:t>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8"/>
        <w:gridCol w:w="2278"/>
      </w:tblGrid>
      <w:tr w:rsidR="007F61B2" w:rsidRPr="0077269D" w14:paraId="727125A8" w14:textId="77777777" w:rsidTr="00676C84">
        <w:tc>
          <w:tcPr>
            <w:tcW w:w="6912" w:type="dxa"/>
            <w:shd w:val="clear" w:color="auto" w:fill="auto"/>
          </w:tcPr>
          <w:p w14:paraId="7D8F2579" w14:textId="77777777" w:rsidR="007F61B2" w:rsidRPr="007F61B2" w:rsidRDefault="007F61B2" w:rsidP="00676C84">
            <w:pPr>
              <w:jc w:val="center"/>
              <w:rPr>
                <w:rFonts w:ascii="Arial" w:hAnsi="Arial" w:cs="Arial"/>
                <w:b/>
              </w:rPr>
            </w:pPr>
            <w:r w:rsidRPr="007F61B2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30" w:type="dxa"/>
            <w:shd w:val="clear" w:color="auto" w:fill="auto"/>
          </w:tcPr>
          <w:p w14:paraId="779D8E83" w14:textId="77777777" w:rsidR="007F61B2" w:rsidRPr="007F61B2" w:rsidRDefault="007F61B2" w:rsidP="00676C84">
            <w:pPr>
              <w:jc w:val="center"/>
              <w:rPr>
                <w:rFonts w:ascii="Arial" w:hAnsi="Arial" w:cs="Arial"/>
                <w:b/>
              </w:rPr>
            </w:pPr>
            <w:r w:rsidRPr="007F61B2">
              <w:rPr>
                <w:rFonts w:ascii="Arial" w:hAnsi="Arial" w:cs="Arial"/>
                <w:b/>
              </w:rPr>
              <w:t>Marks</w:t>
            </w:r>
          </w:p>
        </w:tc>
      </w:tr>
      <w:tr w:rsidR="007F61B2" w:rsidRPr="0077269D" w14:paraId="56706355" w14:textId="77777777" w:rsidTr="00676C84">
        <w:tc>
          <w:tcPr>
            <w:tcW w:w="6912" w:type="dxa"/>
            <w:shd w:val="clear" w:color="auto" w:fill="auto"/>
          </w:tcPr>
          <w:p w14:paraId="79BE97C9" w14:textId="77777777" w:rsidR="007F61B2" w:rsidRPr="007F61B2" w:rsidRDefault="007F61B2" w:rsidP="007F61B2">
            <w:pPr>
              <w:numPr>
                <w:ilvl w:val="0"/>
                <w:numId w:val="3"/>
              </w:numPr>
              <w:spacing w:after="0" w:line="240" w:lineRule="auto"/>
              <w:ind w:left="284" w:hanging="284"/>
              <w:contextualSpacing/>
              <w:rPr>
                <w:rFonts w:ascii="Arial" w:hAnsi="Arial" w:cs="Arial"/>
              </w:rPr>
            </w:pPr>
            <w:r w:rsidRPr="007F61B2">
              <w:rPr>
                <w:rFonts w:ascii="Arial" w:hAnsi="Arial" w:cs="Arial"/>
              </w:rPr>
              <w:t xml:space="preserve">The normal (HEXA) gene is removed </w:t>
            </w:r>
          </w:p>
        </w:tc>
        <w:tc>
          <w:tcPr>
            <w:tcW w:w="2330" w:type="dxa"/>
            <w:vMerge w:val="restart"/>
            <w:shd w:val="clear" w:color="auto" w:fill="auto"/>
            <w:vAlign w:val="center"/>
          </w:tcPr>
          <w:p w14:paraId="1FD200AB" w14:textId="77777777" w:rsidR="007F61B2" w:rsidRPr="007F61B2" w:rsidRDefault="007F61B2" w:rsidP="00676C84">
            <w:pPr>
              <w:jc w:val="center"/>
              <w:rPr>
                <w:rFonts w:ascii="Arial" w:hAnsi="Arial" w:cs="Arial"/>
              </w:rPr>
            </w:pPr>
            <w:r w:rsidRPr="007F61B2">
              <w:rPr>
                <w:rFonts w:ascii="Arial" w:hAnsi="Arial" w:cs="Arial"/>
              </w:rPr>
              <w:t>1-11</w:t>
            </w:r>
          </w:p>
        </w:tc>
      </w:tr>
      <w:tr w:rsidR="007F61B2" w:rsidRPr="0077269D" w14:paraId="0F63302C" w14:textId="77777777" w:rsidTr="00676C84">
        <w:tc>
          <w:tcPr>
            <w:tcW w:w="6912" w:type="dxa"/>
            <w:shd w:val="clear" w:color="auto" w:fill="auto"/>
          </w:tcPr>
          <w:p w14:paraId="309F8B19" w14:textId="77777777" w:rsidR="007F61B2" w:rsidRPr="007F61B2" w:rsidRDefault="007F61B2" w:rsidP="007F61B2">
            <w:pPr>
              <w:numPr>
                <w:ilvl w:val="0"/>
                <w:numId w:val="3"/>
              </w:numPr>
              <w:spacing w:after="0" w:line="240" w:lineRule="auto"/>
              <w:ind w:left="284" w:hanging="284"/>
              <w:contextualSpacing/>
              <w:rPr>
                <w:rFonts w:ascii="Arial" w:hAnsi="Arial" w:cs="Arial"/>
              </w:rPr>
            </w:pPr>
            <w:r w:rsidRPr="007F61B2">
              <w:rPr>
                <w:rFonts w:ascii="Arial" w:hAnsi="Arial" w:cs="Arial"/>
              </w:rPr>
              <w:t>by cutting it at a recognition site</w:t>
            </w:r>
          </w:p>
        </w:tc>
        <w:tc>
          <w:tcPr>
            <w:tcW w:w="2330" w:type="dxa"/>
            <w:vMerge/>
            <w:shd w:val="clear" w:color="auto" w:fill="auto"/>
          </w:tcPr>
          <w:p w14:paraId="73A8020A" w14:textId="77777777" w:rsidR="007F61B2" w:rsidRPr="007F61B2" w:rsidRDefault="007F61B2" w:rsidP="00676C84">
            <w:pPr>
              <w:rPr>
                <w:rFonts w:ascii="Arial" w:hAnsi="Arial" w:cs="Arial"/>
              </w:rPr>
            </w:pPr>
          </w:p>
        </w:tc>
      </w:tr>
      <w:tr w:rsidR="007F61B2" w:rsidRPr="0077269D" w14:paraId="0EC6F68F" w14:textId="77777777" w:rsidTr="00676C84">
        <w:tc>
          <w:tcPr>
            <w:tcW w:w="6912" w:type="dxa"/>
            <w:shd w:val="clear" w:color="auto" w:fill="auto"/>
          </w:tcPr>
          <w:p w14:paraId="6B3BC93F" w14:textId="77777777" w:rsidR="007F61B2" w:rsidRPr="007F61B2" w:rsidRDefault="007F61B2" w:rsidP="007F61B2">
            <w:pPr>
              <w:numPr>
                <w:ilvl w:val="0"/>
                <w:numId w:val="3"/>
              </w:numPr>
              <w:spacing w:after="0" w:line="240" w:lineRule="auto"/>
              <w:ind w:left="284" w:hanging="284"/>
              <w:contextualSpacing/>
              <w:rPr>
                <w:rFonts w:ascii="Arial" w:hAnsi="Arial" w:cs="Arial"/>
              </w:rPr>
            </w:pPr>
            <w:r w:rsidRPr="007F61B2">
              <w:rPr>
                <w:rFonts w:ascii="Arial" w:hAnsi="Arial" w:cs="Arial"/>
              </w:rPr>
              <w:t>With a restriction enzyme</w:t>
            </w:r>
          </w:p>
        </w:tc>
        <w:tc>
          <w:tcPr>
            <w:tcW w:w="2330" w:type="dxa"/>
            <w:vMerge/>
            <w:shd w:val="clear" w:color="auto" w:fill="auto"/>
          </w:tcPr>
          <w:p w14:paraId="6FA457BE" w14:textId="77777777" w:rsidR="007F61B2" w:rsidRPr="007F61B2" w:rsidRDefault="007F61B2" w:rsidP="00676C84">
            <w:pPr>
              <w:rPr>
                <w:rFonts w:ascii="Arial" w:hAnsi="Arial" w:cs="Arial"/>
              </w:rPr>
            </w:pPr>
          </w:p>
        </w:tc>
      </w:tr>
      <w:tr w:rsidR="007F61B2" w:rsidRPr="0077269D" w14:paraId="5FE64A54" w14:textId="77777777" w:rsidTr="00676C84">
        <w:tc>
          <w:tcPr>
            <w:tcW w:w="6912" w:type="dxa"/>
            <w:shd w:val="clear" w:color="auto" w:fill="auto"/>
          </w:tcPr>
          <w:p w14:paraId="01ED7A09" w14:textId="77777777" w:rsidR="007F61B2" w:rsidRPr="007F61B2" w:rsidRDefault="007F61B2" w:rsidP="007F61B2">
            <w:pPr>
              <w:numPr>
                <w:ilvl w:val="0"/>
                <w:numId w:val="3"/>
              </w:numPr>
              <w:spacing w:after="0" w:line="240" w:lineRule="auto"/>
              <w:ind w:left="284" w:hanging="284"/>
              <w:contextualSpacing/>
              <w:rPr>
                <w:rFonts w:ascii="Arial" w:hAnsi="Arial" w:cs="Arial"/>
              </w:rPr>
            </w:pPr>
            <w:r w:rsidRPr="007F61B2">
              <w:rPr>
                <w:rFonts w:ascii="Arial" w:hAnsi="Arial" w:cs="Arial"/>
              </w:rPr>
              <w:t xml:space="preserve">Which makes a </w:t>
            </w:r>
            <w:commentRangeStart w:id="0"/>
            <w:del w:id="1" w:author="Laura Lecciones" w:date="2015-07-10T21:31:00Z">
              <w:r w:rsidRPr="007F61B2" w:rsidDel="003F5319">
                <w:rPr>
                  <w:rFonts w:ascii="Arial" w:hAnsi="Arial" w:cs="Arial"/>
                </w:rPr>
                <w:delText>blunt</w:delText>
              </w:r>
              <w:commentRangeEnd w:id="0"/>
              <w:r w:rsidRPr="007F61B2" w:rsidDel="003F5319">
                <w:rPr>
                  <w:rStyle w:val="CommentReference"/>
                </w:rPr>
                <w:commentReference w:id="0"/>
              </w:r>
              <w:r w:rsidRPr="007F61B2" w:rsidDel="003F5319">
                <w:rPr>
                  <w:rFonts w:ascii="Arial" w:hAnsi="Arial" w:cs="Arial"/>
                </w:rPr>
                <w:delText xml:space="preserve"> / </w:delText>
              </w:r>
            </w:del>
            <w:r w:rsidRPr="007F61B2">
              <w:rPr>
                <w:rFonts w:ascii="Arial" w:hAnsi="Arial" w:cs="Arial"/>
              </w:rPr>
              <w:t>staggered cut made on either side of gene</w:t>
            </w:r>
          </w:p>
        </w:tc>
        <w:tc>
          <w:tcPr>
            <w:tcW w:w="2330" w:type="dxa"/>
            <w:vMerge/>
            <w:shd w:val="clear" w:color="auto" w:fill="auto"/>
          </w:tcPr>
          <w:p w14:paraId="0E6F5396" w14:textId="77777777" w:rsidR="007F61B2" w:rsidRPr="007F61B2" w:rsidRDefault="007F61B2" w:rsidP="00676C84">
            <w:pPr>
              <w:rPr>
                <w:rFonts w:ascii="Arial" w:hAnsi="Arial" w:cs="Arial"/>
              </w:rPr>
            </w:pPr>
          </w:p>
        </w:tc>
      </w:tr>
      <w:tr w:rsidR="007F61B2" w:rsidRPr="0077269D" w14:paraId="3A932416" w14:textId="77777777" w:rsidTr="00676C84">
        <w:tc>
          <w:tcPr>
            <w:tcW w:w="6912" w:type="dxa"/>
            <w:shd w:val="clear" w:color="auto" w:fill="auto"/>
          </w:tcPr>
          <w:p w14:paraId="20BE6923" w14:textId="77777777" w:rsidR="007F61B2" w:rsidRPr="007F61B2" w:rsidRDefault="007F61B2" w:rsidP="007F61B2">
            <w:pPr>
              <w:numPr>
                <w:ilvl w:val="0"/>
                <w:numId w:val="3"/>
              </w:numPr>
              <w:spacing w:after="0" w:line="240" w:lineRule="auto"/>
              <w:ind w:left="284" w:hanging="284"/>
              <w:contextualSpacing/>
              <w:rPr>
                <w:rFonts w:ascii="Arial" w:hAnsi="Arial" w:cs="Arial"/>
              </w:rPr>
            </w:pPr>
            <w:r w:rsidRPr="007F61B2">
              <w:rPr>
                <w:rFonts w:ascii="Arial" w:hAnsi="Arial" w:cs="Arial"/>
              </w:rPr>
              <w:t>Creating sticky ends from (overhanging) unpaired nucleotides</w:t>
            </w:r>
          </w:p>
        </w:tc>
        <w:tc>
          <w:tcPr>
            <w:tcW w:w="2330" w:type="dxa"/>
            <w:vMerge/>
            <w:shd w:val="clear" w:color="auto" w:fill="auto"/>
          </w:tcPr>
          <w:p w14:paraId="43D4176A" w14:textId="77777777" w:rsidR="007F61B2" w:rsidRPr="007F61B2" w:rsidRDefault="007F61B2" w:rsidP="00676C84">
            <w:pPr>
              <w:rPr>
                <w:rFonts w:ascii="Arial" w:hAnsi="Arial" w:cs="Arial"/>
              </w:rPr>
            </w:pPr>
          </w:p>
        </w:tc>
      </w:tr>
      <w:tr w:rsidR="007F61B2" w:rsidRPr="0077269D" w14:paraId="00527AD0" w14:textId="77777777" w:rsidTr="00676C84">
        <w:tc>
          <w:tcPr>
            <w:tcW w:w="6912" w:type="dxa"/>
            <w:shd w:val="clear" w:color="auto" w:fill="auto"/>
          </w:tcPr>
          <w:p w14:paraId="39DC2D05" w14:textId="77777777" w:rsidR="007F61B2" w:rsidRPr="007F61B2" w:rsidRDefault="007F61B2" w:rsidP="007F61B2">
            <w:pPr>
              <w:numPr>
                <w:ilvl w:val="0"/>
                <w:numId w:val="3"/>
              </w:numPr>
              <w:spacing w:after="0" w:line="240" w:lineRule="auto"/>
              <w:ind w:left="284" w:hanging="284"/>
              <w:contextualSpacing/>
              <w:rPr>
                <w:rFonts w:ascii="Arial" w:hAnsi="Arial" w:cs="Arial"/>
              </w:rPr>
            </w:pPr>
            <w:r w:rsidRPr="007F61B2">
              <w:rPr>
                <w:rFonts w:ascii="Arial" w:hAnsi="Arial" w:cs="Arial"/>
              </w:rPr>
              <w:t>DNA / genetic material removed from virus</w:t>
            </w:r>
          </w:p>
        </w:tc>
        <w:tc>
          <w:tcPr>
            <w:tcW w:w="2330" w:type="dxa"/>
            <w:vMerge/>
            <w:shd w:val="clear" w:color="auto" w:fill="auto"/>
          </w:tcPr>
          <w:p w14:paraId="4EB7E82A" w14:textId="77777777" w:rsidR="007F61B2" w:rsidRPr="007F61B2" w:rsidRDefault="007F61B2" w:rsidP="00676C84">
            <w:pPr>
              <w:rPr>
                <w:rFonts w:ascii="Arial" w:hAnsi="Arial" w:cs="Arial"/>
              </w:rPr>
            </w:pPr>
          </w:p>
        </w:tc>
      </w:tr>
      <w:tr w:rsidR="007F61B2" w:rsidRPr="0077269D" w14:paraId="302D4895" w14:textId="77777777" w:rsidTr="00676C84">
        <w:tc>
          <w:tcPr>
            <w:tcW w:w="6912" w:type="dxa"/>
            <w:shd w:val="clear" w:color="auto" w:fill="auto"/>
          </w:tcPr>
          <w:p w14:paraId="773E3216" w14:textId="77777777" w:rsidR="007F61B2" w:rsidRPr="007F61B2" w:rsidRDefault="007F61B2" w:rsidP="007F61B2">
            <w:pPr>
              <w:numPr>
                <w:ilvl w:val="0"/>
                <w:numId w:val="3"/>
              </w:numPr>
              <w:spacing w:after="0" w:line="240" w:lineRule="auto"/>
              <w:ind w:left="284" w:hanging="284"/>
              <w:contextualSpacing/>
              <w:rPr>
                <w:rFonts w:ascii="Arial" w:hAnsi="Arial" w:cs="Arial"/>
              </w:rPr>
            </w:pPr>
            <w:r w:rsidRPr="007F61B2">
              <w:rPr>
                <w:rFonts w:ascii="Arial" w:hAnsi="Arial" w:cs="Arial"/>
              </w:rPr>
              <w:t xml:space="preserve">Viral DNA cut with same restriction enzyme </w:t>
            </w:r>
          </w:p>
        </w:tc>
        <w:tc>
          <w:tcPr>
            <w:tcW w:w="2330" w:type="dxa"/>
            <w:vMerge/>
            <w:shd w:val="clear" w:color="auto" w:fill="auto"/>
          </w:tcPr>
          <w:p w14:paraId="28145C7F" w14:textId="77777777" w:rsidR="007F61B2" w:rsidRPr="007F61B2" w:rsidRDefault="007F61B2" w:rsidP="00676C84">
            <w:pPr>
              <w:rPr>
                <w:rFonts w:ascii="Arial" w:hAnsi="Arial" w:cs="Arial"/>
              </w:rPr>
            </w:pPr>
          </w:p>
        </w:tc>
      </w:tr>
      <w:tr w:rsidR="007F61B2" w:rsidRPr="0077269D" w14:paraId="3B9282E2" w14:textId="77777777" w:rsidTr="00676C84">
        <w:tc>
          <w:tcPr>
            <w:tcW w:w="6912" w:type="dxa"/>
            <w:shd w:val="clear" w:color="auto" w:fill="auto"/>
          </w:tcPr>
          <w:p w14:paraId="54464ACD" w14:textId="77777777" w:rsidR="007F61B2" w:rsidRPr="007F61B2" w:rsidRDefault="007F61B2" w:rsidP="007F61B2">
            <w:pPr>
              <w:numPr>
                <w:ilvl w:val="0"/>
                <w:numId w:val="3"/>
              </w:numPr>
              <w:spacing w:after="0" w:line="240" w:lineRule="auto"/>
              <w:ind w:left="284" w:hanging="284"/>
              <w:contextualSpacing/>
              <w:rPr>
                <w:rFonts w:ascii="Arial" w:hAnsi="Arial" w:cs="Arial"/>
              </w:rPr>
            </w:pPr>
            <w:r w:rsidRPr="007F61B2">
              <w:rPr>
                <w:rFonts w:ascii="Arial" w:hAnsi="Arial" w:cs="Arial"/>
              </w:rPr>
              <w:t>To create sticky ends that are complementary to gene</w:t>
            </w:r>
          </w:p>
        </w:tc>
        <w:tc>
          <w:tcPr>
            <w:tcW w:w="2330" w:type="dxa"/>
            <w:vMerge/>
            <w:shd w:val="clear" w:color="auto" w:fill="auto"/>
          </w:tcPr>
          <w:p w14:paraId="27B09009" w14:textId="77777777" w:rsidR="007F61B2" w:rsidRPr="007F61B2" w:rsidRDefault="007F61B2" w:rsidP="00676C84">
            <w:pPr>
              <w:rPr>
                <w:rFonts w:ascii="Arial" w:hAnsi="Arial" w:cs="Arial"/>
              </w:rPr>
            </w:pPr>
          </w:p>
        </w:tc>
      </w:tr>
      <w:tr w:rsidR="007F61B2" w:rsidRPr="0077269D" w14:paraId="4CA6BAB0" w14:textId="77777777" w:rsidTr="00676C84">
        <w:tc>
          <w:tcPr>
            <w:tcW w:w="6912" w:type="dxa"/>
            <w:shd w:val="clear" w:color="auto" w:fill="auto"/>
          </w:tcPr>
          <w:p w14:paraId="7EB3FB3A" w14:textId="77777777" w:rsidR="007F61B2" w:rsidRPr="007F61B2" w:rsidRDefault="007F61B2" w:rsidP="007F61B2">
            <w:pPr>
              <w:numPr>
                <w:ilvl w:val="0"/>
                <w:numId w:val="3"/>
              </w:numPr>
              <w:spacing w:after="0" w:line="240" w:lineRule="auto"/>
              <w:ind w:left="284" w:hanging="284"/>
              <w:contextualSpacing/>
              <w:rPr>
                <w:rFonts w:ascii="Arial" w:hAnsi="Arial" w:cs="Arial"/>
              </w:rPr>
            </w:pPr>
            <w:r w:rsidRPr="007F61B2">
              <w:rPr>
                <w:rFonts w:ascii="Arial" w:hAnsi="Arial" w:cs="Arial"/>
              </w:rPr>
              <w:t>DNA ligase is an enzyme</w:t>
            </w:r>
          </w:p>
        </w:tc>
        <w:tc>
          <w:tcPr>
            <w:tcW w:w="2330" w:type="dxa"/>
            <w:vMerge/>
            <w:shd w:val="clear" w:color="auto" w:fill="auto"/>
          </w:tcPr>
          <w:p w14:paraId="59B9EC2F" w14:textId="77777777" w:rsidR="007F61B2" w:rsidRPr="007F61B2" w:rsidRDefault="007F61B2" w:rsidP="00676C84">
            <w:pPr>
              <w:rPr>
                <w:rFonts w:ascii="Arial" w:hAnsi="Arial" w:cs="Arial"/>
              </w:rPr>
            </w:pPr>
          </w:p>
        </w:tc>
      </w:tr>
      <w:tr w:rsidR="007F61B2" w:rsidRPr="0077269D" w14:paraId="0A8EF5ED" w14:textId="77777777" w:rsidTr="00676C84">
        <w:tc>
          <w:tcPr>
            <w:tcW w:w="6912" w:type="dxa"/>
            <w:shd w:val="clear" w:color="auto" w:fill="auto"/>
          </w:tcPr>
          <w:p w14:paraId="3354D631" w14:textId="77777777" w:rsidR="007F61B2" w:rsidRPr="007F61B2" w:rsidRDefault="007F61B2" w:rsidP="007F61B2">
            <w:pPr>
              <w:numPr>
                <w:ilvl w:val="0"/>
                <w:numId w:val="3"/>
              </w:numPr>
              <w:spacing w:after="0" w:line="240" w:lineRule="auto"/>
              <w:ind w:left="284" w:hanging="284"/>
              <w:contextualSpacing/>
              <w:rPr>
                <w:rFonts w:ascii="Arial" w:hAnsi="Arial" w:cs="Arial"/>
              </w:rPr>
            </w:pPr>
            <w:r w:rsidRPr="007F61B2">
              <w:rPr>
                <w:rFonts w:ascii="Arial" w:hAnsi="Arial" w:cs="Arial"/>
              </w:rPr>
              <w:t>That joins sticky ends of gene and viral DNA</w:t>
            </w:r>
          </w:p>
        </w:tc>
        <w:tc>
          <w:tcPr>
            <w:tcW w:w="2330" w:type="dxa"/>
            <w:vMerge/>
            <w:shd w:val="clear" w:color="auto" w:fill="auto"/>
          </w:tcPr>
          <w:p w14:paraId="58A9F0FD" w14:textId="77777777" w:rsidR="007F61B2" w:rsidRPr="007F61B2" w:rsidRDefault="007F61B2" w:rsidP="00676C84">
            <w:pPr>
              <w:rPr>
                <w:rFonts w:ascii="Arial" w:hAnsi="Arial" w:cs="Arial"/>
              </w:rPr>
            </w:pPr>
          </w:p>
        </w:tc>
      </w:tr>
      <w:tr w:rsidR="007F61B2" w:rsidRPr="0077269D" w14:paraId="004B143C" w14:textId="77777777" w:rsidTr="00676C84">
        <w:tc>
          <w:tcPr>
            <w:tcW w:w="6912" w:type="dxa"/>
            <w:shd w:val="clear" w:color="auto" w:fill="auto"/>
          </w:tcPr>
          <w:p w14:paraId="297D3AAC" w14:textId="77777777" w:rsidR="007F61B2" w:rsidRPr="007F61B2" w:rsidRDefault="007F61B2" w:rsidP="007F61B2">
            <w:pPr>
              <w:numPr>
                <w:ilvl w:val="0"/>
                <w:numId w:val="3"/>
              </w:numPr>
              <w:spacing w:after="0" w:line="240" w:lineRule="auto"/>
              <w:ind w:left="284" w:hanging="284"/>
              <w:contextualSpacing/>
              <w:rPr>
                <w:rFonts w:ascii="Arial" w:hAnsi="Arial" w:cs="Arial"/>
              </w:rPr>
            </w:pPr>
            <w:r w:rsidRPr="007F61B2">
              <w:rPr>
                <w:rFonts w:ascii="Arial" w:hAnsi="Arial" w:cs="Arial"/>
              </w:rPr>
              <w:t>This amalgamation is called recombinant DNA</w:t>
            </w:r>
          </w:p>
        </w:tc>
        <w:tc>
          <w:tcPr>
            <w:tcW w:w="2330" w:type="dxa"/>
            <w:vMerge/>
            <w:shd w:val="clear" w:color="auto" w:fill="auto"/>
          </w:tcPr>
          <w:p w14:paraId="4440AD74" w14:textId="77777777" w:rsidR="007F61B2" w:rsidRPr="007F61B2" w:rsidRDefault="007F61B2" w:rsidP="00676C84">
            <w:pPr>
              <w:rPr>
                <w:rFonts w:ascii="Arial" w:hAnsi="Arial" w:cs="Arial"/>
              </w:rPr>
            </w:pPr>
          </w:p>
        </w:tc>
      </w:tr>
      <w:tr w:rsidR="007F61B2" w:rsidRPr="0077269D" w14:paraId="6DEEA8DC" w14:textId="77777777" w:rsidTr="00676C84">
        <w:tc>
          <w:tcPr>
            <w:tcW w:w="6912" w:type="dxa"/>
            <w:shd w:val="clear" w:color="auto" w:fill="auto"/>
          </w:tcPr>
          <w:p w14:paraId="5B53F426" w14:textId="77777777" w:rsidR="007F61B2" w:rsidRPr="007F61B2" w:rsidRDefault="007F61B2" w:rsidP="007F61B2">
            <w:pPr>
              <w:numPr>
                <w:ilvl w:val="0"/>
                <w:numId w:val="3"/>
              </w:numPr>
              <w:spacing w:after="0" w:line="240" w:lineRule="auto"/>
              <w:ind w:left="284" w:hanging="284"/>
              <w:contextualSpacing/>
              <w:rPr>
                <w:rFonts w:ascii="Arial" w:hAnsi="Arial" w:cs="Arial"/>
              </w:rPr>
            </w:pPr>
            <w:r w:rsidRPr="007F61B2">
              <w:rPr>
                <w:rFonts w:ascii="Arial" w:hAnsi="Arial" w:cs="Arial"/>
              </w:rPr>
              <w:t>Which is inserted back into virus</w:t>
            </w:r>
          </w:p>
        </w:tc>
        <w:tc>
          <w:tcPr>
            <w:tcW w:w="2330" w:type="dxa"/>
            <w:vMerge/>
            <w:shd w:val="clear" w:color="auto" w:fill="auto"/>
          </w:tcPr>
          <w:p w14:paraId="3ECA320B" w14:textId="77777777" w:rsidR="007F61B2" w:rsidRPr="007F61B2" w:rsidRDefault="007F61B2" w:rsidP="00676C84">
            <w:pPr>
              <w:rPr>
                <w:rFonts w:ascii="Arial" w:hAnsi="Arial" w:cs="Arial"/>
              </w:rPr>
            </w:pPr>
          </w:p>
        </w:tc>
      </w:tr>
      <w:tr w:rsidR="007F61B2" w:rsidRPr="0077269D" w14:paraId="490A8A17" w14:textId="77777777" w:rsidTr="00676C84">
        <w:tc>
          <w:tcPr>
            <w:tcW w:w="6912" w:type="dxa"/>
            <w:shd w:val="clear" w:color="auto" w:fill="auto"/>
          </w:tcPr>
          <w:p w14:paraId="77D0EA18" w14:textId="77777777" w:rsidR="007F61B2" w:rsidRPr="007F61B2" w:rsidRDefault="007F61B2" w:rsidP="007F61B2">
            <w:pPr>
              <w:numPr>
                <w:ilvl w:val="0"/>
                <w:numId w:val="3"/>
              </w:numPr>
              <w:spacing w:after="0" w:line="240" w:lineRule="auto"/>
              <w:ind w:left="284" w:hanging="284"/>
              <w:contextualSpacing/>
              <w:rPr>
                <w:rFonts w:ascii="Arial" w:hAnsi="Arial" w:cs="Arial"/>
              </w:rPr>
            </w:pPr>
            <w:r w:rsidRPr="007F61B2">
              <w:rPr>
                <w:rFonts w:ascii="Arial" w:hAnsi="Arial" w:cs="Arial"/>
              </w:rPr>
              <w:t>Virus is now termed a vector</w:t>
            </w:r>
          </w:p>
        </w:tc>
        <w:tc>
          <w:tcPr>
            <w:tcW w:w="2330" w:type="dxa"/>
            <w:vMerge/>
            <w:shd w:val="clear" w:color="auto" w:fill="auto"/>
          </w:tcPr>
          <w:p w14:paraId="24B18365" w14:textId="77777777" w:rsidR="007F61B2" w:rsidRPr="007F61B2" w:rsidRDefault="007F61B2" w:rsidP="00676C84">
            <w:pPr>
              <w:rPr>
                <w:rFonts w:ascii="Arial" w:hAnsi="Arial" w:cs="Arial"/>
              </w:rPr>
            </w:pPr>
          </w:p>
        </w:tc>
      </w:tr>
      <w:tr w:rsidR="007F61B2" w:rsidRPr="0077269D" w14:paraId="602CE3B5" w14:textId="77777777" w:rsidTr="00676C84">
        <w:tc>
          <w:tcPr>
            <w:tcW w:w="6912" w:type="dxa"/>
            <w:shd w:val="clear" w:color="auto" w:fill="auto"/>
          </w:tcPr>
          <w:p w14:paraId="34606A60" w14:textId="77777777" w:rsidR="007F61B2" w:rsidRPr="007F61B2" w:rsidRDefault="007F61B2" w:rsidP="007F61B2">
            <w:pPr>
              <w:numPr>
                <w:ilvl w:val="0"/>
                <w:numId w:val="3"/>
              </w:numPr>
              <w:spacing w:after="0" w:line="240" w:lineRule="auto"/>
              <w:ind w:left="284" w:hanging="284"/>
              <w:contextualSpacing/>
              <w:rPr>
                <w:rFonts w:ascii="Arial" w:hAnsi="Arial" w:cs="Arial"/>
              </w:rPr>
            </w:pPr>
            <w:r w:rsidRPr="007F61B2">
              <w:rPr>
                <w:rFonts w:ascii="Arial" w:hAnsi="Arial" w:cs="Arial"/>
              </w:rPr>
              <w:t>Once inserted in the body, the virus would insert correct gene into body cells / replace faulty gene</w:t>
            </w:r>
          </w:p>
        </w:tc>
        <w:tc>
          <w:tcPr>
            <w:tcW w:w="2330" w:type="dxa"/>
            <w:vMerge w:val="restart"/>
            <w:shd w:val="clear" w:color="auto" w:fill="auto"/>
            <w:vAlign w:val="center"/>
          </w:tcPr>
          <w:p w14:paraId="71DDAC6E" w14:textId="77777777" w:rsidR="007F61B2" w:rsidRPr="007F61B2" w:rsidRDefault="007F61B2" w:rsidP="00676C84">
            <w:pPr>
              <w:jc w:val="center"/>
              <w:rPr>
                <w:rFonts w:ascii="Arial" w:hAnsi="Arial" w:cs="Arial"/>
              </w:rPr>
            </w:pPr>
            <w:r w:rsidRPr="007F61B2">
              <w:rPr>
                <w:rFonts w:ascii="Arial" w:hAnsi="Arial" w:cs="Arial"/>
              </w:rPr>
              <w:t>1-2</w:t>
            </w:r>
          </w:p>
        </w:tc>
      </w:tr>
      <w:tr w:rsidR="007F61B2" w:rsidRPr="0077269D" w14:paraId="33B830D9" w14:textId="77777777" w:rsidTr="00676C84">
        <w:tc>
          <w:tcPr>
            <w:tcW w:w="6912" w:type="dxa"/>
            <w:shd w:val="clear" w:color="auto" w:fill="auto"/>
          </w:tcPr>
          <w:p w14:paraId="35287863" w14:textId="77777777" w:rsidR="007F61B2" w:rsidRPr="007F61B2" w:rsidRDefault="007F61B2" w:rsidP="007F61B2">
            <w:pPr>
              <w:numPr>
                <w:ilvl w:val="0"/>
                <w:numId w:val="3"/>
              </w:numPr>
              <w:spacing w:after="0" w:line="240" w:lineRule="auto"/>
              <w:ind w:left="284" w:hanging="284"/>
              <w:contextualSpacing/>
              <w:rPr>
                <w:rFonts w:ascii="Arial" w:hAnsi="Arial" w:cs="Arial"/>
              </w:rPr>
            </w:pPr>
            <w:r w:rsidRPr="007F61B2">
              <w:rPr>
                <w:rFonts w:ascii="Arial" w:hAnsi="Arial" w:cs="Arial"/>
              </w:rPr>
              <w:t>Gene could then function to produce the correct protein / enzyme</w:t>
            </w:r>
          </w:p>
        </w:tc>
        <w:tc>
          <w:tcPr>
            <w:tcW w:w="2330" w:type="dxa"/>
            <w:vMerge/>
            <w:shd w:val="clear" w:color="auto" w:fill="auto"/>
          </w:tcPr>
          <w:p w14:paraId="6C9F3B70" w14:textId="77777777" w:rsidR="007F61B2" w:rsidRPr="007F61B2" w:rsidRDefault="007F61B2" w:rsidP="00676C84">
            <w:pPr>
              <w:rPr>
                <w:rFonts w:ascii="Arial" w:hAnsi="Arial" w:cs="Arial"/>
              </w:rPr>
            </w:pPr>
          </w:p>
        </w:tc>
      </w:tr>
      <w:tr w:rsidR="007F61B2" w:rsidRPr="0077269D" w14:paraId="3D9D69E2" w14:textId="77777777" w:rsidTr="00676C84">
        <w:tc>
          <w:tcPr>
            <w:tcW w:w="6912" w:type="dxa"/>
            <w:shd w:val="clear" w:color="auto" w:fill="auto"/>
          </w:tcPr>
          <w:p w14:paraId="3C36C3BB" w14:textId="77777777" w:rsidR="007F61B2" w:rsidRPr="007F61B2" w:rsidRDefault="007F61B2" w:rsidP="00676C84">
            <w:pPr>
              <w:rPr>
                <w:rFonts w:ascii="Arial" w:hAnsi="Arial" w:cs="Arial"/>
              </w:rPr>
            </w:pPr>
          </w:p>
        </w:tc>
        <w:tc>
          <w:tcPr>
            <w:tcW w:w="2330" w:type="dxa"/>
            <w:shd w:val="clear" w:color="auto" w:fill="auto"/>
          </w:tcPr>
          <w:p w14:paraId="1BFFC10A" w14:textId="26496FE0" w:rsidR="007F61B2" w:rsidRPr="007F61B2" w:rsidRDefault="00D66691" w:rsidP="00676C8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 13</w:t>
            </w:r>
          </w:p>
        </w:tc>
      </w:tr>
    </w:tbl>
    <w:p w14:paraId="5AF3E75B" w14:textId="77777777" w:rsidR="007F61B2" w:rsidRDefault="007F61B2" w:rsidP="000E63CE">
      <w:pPr>
        <w:rPr>
          <w:rFonts w:ascii="Comic Sans MS" w:hAnsi="Comic Sans MS"/>
        </w:rPr>
      </w:pPr>
    </w:p>
    <w:p w14:paraId="59FF693F" w14:textId="77777777" w:rsidR="007F61B2" w:rsidRPr="0098653B" w:rsidRDefault="007F61B2" w:rsidP="000E63CE">
      <w:pPr>
        <w:rPr>
          <w:rFonts w:cs="Arial"/>
        </w:rPr>
      </w:pPr>
    </w:p>
    <w:p w14:paraId="367571E6" w14:textId="77777777" w:rsidR="000E63CE" w:rsidRDefault="000E63CE" w:rsidP="000E63CE">
      <w:pPr>
        <w:rPr>
          <w:rFonts w:cs="Arial"/>
        </w:rPr>
      </w:pPr>
    </w:p>
    <w:p w14:paraId="529F607E" w14:textId="77777777" w:rsidR="00D131BA" w:rsidRDefault="00D131BA" w:rsidP="000E63CE">
      <w:pPr>
        <w:rPr>
          <w:rFonts w:cs="Arial"/>
        </w:rPr>
      </w:pPr>
    </w:p>
    <w:p w14:paraId="6A4B8A7A" w14:textId="77777777" w:rsidR="00D66691" w:rsidRDefault="00D66691" w:rsidP="000E63CE">
      <w:pPr>
        <w:rPr>
          <w:rFonts w:cs="Arial"/>
        </w:rPr>
      </w:pPr>
    </w:p>
    <w:p w14:paraId="474596BE" w14:textId="77777777" w:rsidR="007F61B2" w:rsidRDefault="007F61B2" w:rsidP="000E63CE">
      <w:pPr>
        <w:rPr>
          <w:rFonts w:cs="Arial"/>
        </w:rPr>
      </w:pPr>
    </w:p>
    <w:p w14:paraId="53B4D01D" w14:textId="77777777" w:rsidR="007F61B2" w:rsidRDefault="007F61B2" w:rsidP="000E63CE">
      <w:pPr>
        <w:rPr>
          <w:rFonts w:cs="Arial"/>
        </w:rPr>
      </w:pPr>
      <w:r>
        <w:rPr>
          <w:rFonts w:cs="Arial"/>
        </w:rPr>
        <w:t xml:space="preserve">2.  </w:t>
      </w:r>
    </w:p>
    <w:p w14:paraId="464357AF" w14:textId="77777777" w:rsidR="00D66691" w:rsidRPr="00DD703F" w:rsidRDefault="00D66691" w:rsidP="00D66691">
      <w:pPr>
        <w:pStyle w:val="ListParagraph"/>
        <w:tabs>
          <w:tab w:val="left" w:pos="567"/>
        </w:tabs>
        <w:ind w:left="1080"/>
        <w:rPr>
          <w:rFonts w:cs="Arial"/>
          <w:b/>
          <w:sz w:val="24"/>
        </w:rPr>
      </w:pPr>
      <w:r w:rsidRPr="00DD703F">
        <w:rPr>
          <w:rFonts w:cs="Arial"/>
          <w:b/>
          <w:sz w:val="24"/>
        </w:rPr>
        <w:t>Question 2 (20 marks)</w:t>
      </w:r>
    </w:p>
    <w:p w14:paraId="2087BA1B" w14:textId="77777777" w:rsidR="00D66691" w:rsidRPr="00DD703F" w:rsidRDefault="00D66691" w:rsidP="00D66691">
      <w:pPr>
        <w:pStyle w:val="ListParagraph"/>
        <w:tabs>
          <w:tab w:val="left" w:pos="567"/>
        </w:tabs>
        <w:ind w:left="1080"/>
        <w:rPr>
          <w:rFonts w:cs="Arial"/>
          <w:b/>
          <w:sz w:val="24"/>
        </w:rPr>
      </w:pPr>
    </w:p>
    <w:p w14:paraId="11FB5602" w14:textId="77777777" w:rsidR="00D66691" w:rsidRPr="00DD703F" w:rsidRDefault="00D66691" w:rsidP="00D66691">
      <w:pPr>
        <w:pStyle w:val="ListParagraph"/>
        <w:numPr>
          <w:ilvl w:val="0"/>
          <w:numId w:val="5"/>
        </w:numPr>
        <w:tabs>
          <w:tab w:val="left" w:pos="567"/>
        </w:tabs>
        <w:spacing w:before="240"/>
        <w:rPr>
          <w:rFonts w:cs="Arial"/>
          <w:sz w:val="24"/>
        </w:rPr>
      </w:pPr>
      <w:r w:rsidRPr="00DD703F">
        <w:rPr>
          <w:rFonts w:cs="Arial"/>
          <w:sz w:val="24"/>
        </w:rPr>
        <w:t xml:space="preserve">Allele frequency can be changed by random genetic drift and genetic </w:t>
      </w:r>
    </w:p>
    <w:p w14:paraId="721F470B" w14:textId="77777777" w:rsidR="00D66691" w:rsidRPr="00DD703F" w:rsidRDefault="00D66691" w:rsidP="00D66691">
      <w:pPr>
        <w:pStyle w:val="ListParagraph"/>
        <w:tabs>
          <w:tab w:val="left" w:pos="567"/>
        </w:tabs>
        <w:spacing w:before="240"/>
        <w:ind w:left="1695"/>
        <w:rPr>
          <w:rFonts w:cs="Arial"/>
          <w:sz w:val="24"/>
        </w:rPr>
      </w:pPr>
      <w:r w:rsidRPr="00DD703F">
        <w:rPr>
          <w:rFonts w:cs="Arial"/>
          <w:sz w:val="24"/>
        </w:rPr>
        <w:t>bottle necks.</w:t>
      </w:r>
    </w:p>
    <w:p w14:paraId="34F5534E" w14:textId="77777777" w:rsidR="00D66691" w:rsidRPr="00DD703F" w:rsidRDefault="00D66691" w:rsidP="00D66691">
      <w:pPr>
        <w:pStyle w:val="ListParagraph"/>
        <w:tabs>
          <w:tab w:val="left" w:pos="567"/>
        </w:tabs>
        <w:spacing w:before="240"/>
        <w:ind w:left="1080"/>
        <w:rPr>
          <w:rFonts w:cs="Arial"/>
          <w:sz w:val="24"/>
        </w:rPr>
      </w:pPr>
    </w:p>
    <w:p w14:paraId="428996CD" w14:textId="62ADF801" w:rsidR="00D66691" w:rsidRPr="00DD703F" w:rsidRDefault="00D66691" w:rsidP="00D66691">
      <w:pPr>
        <w:pStyle w:val="ListParagraph"/>
        <w:numPr>
          <w:ilvl w:val="0"/>
          <w:numId w:val="4"/>
        </w:numPr>
        <w:tabs>
          <w:tab w:val="left" w:pos="567"/>
        </w:tabs>
        <w:rPr>
          <w:rFonts w:cs="Arial"/>
          <w:sz w:val="24"/>
        </w:rPr>
      </w:pPr>
      <w:r>
        <w:rPr>
          <w:rFonts w:cs="Arial"/>
          <w:sz w:val="24"/>
        </w:rPr>
        <w:t xml:space="preserve"> How often an allele occurs in particular population.  Or something similar.</w:t>
      </w:r>
    </w:p>
    <w:p w14:paraId="336B0A8B" w14:textId="77777777" w:rsidR="00D66691" w:rsidRPr="003760F7" w:rsidRDefault="00D66691" w:rsidP="00D66691">
      <w:pPr>
        <w:pStyle w:val="ListParagraph"/>
        <w:tabs>
          <w:tab w:val="left" w:pos="567"/>
        </w:tabs>
        <w:ind w:left="1800"/>
        <w:jc w:val="right"/>
        <w:rPr>
          <w:rFonts w:cs="Arial"/>
          <w:b/>
          <w:sz w:val="24"/>
        </w:rPr>
      </w:pPr>
      <w:r w:rsidRPr="003760F7">
        <w:rPr>
          <w:rFonts w:cs="Arial"/>
          <w:b/>
          <w:sz w:val="24"/>
        </w:rPr>
        <w:t>(1 marks)</w:t>
      </w:r>
    </w:p>
    <w:p w14:paraId="2C8048B2" w14:textId="14DE37FA" w:rsidR="00D66691" w:rsidRPr="00DD703F" w:rsidRDefault="00D66691" w:rsidP="00D66691">
      <w:pPr>
        <w:pStyle w:val="ListParagraph"/>
        <w:numPr>
          <w:ilvl w:val="0"/>
          <w:numId w:val="4"/>
        </w:numPr>
        <w:tabs>
          <w:tab w:val="left" w:pos="567"/>
        </w:tabs>
        <w:spacing w:before="240"/>
        <w:rPr>
          <w:rFonts w:cs="Arial"/>
          <w:sz w:val="24"/>
        </w:rPr>
      </w:pPr>
      <w:r>
        <w:rPr>
          <w:rFonts w:cs="Arial"/>
          <w:sz w:val="24"/>
        </w:rPr>
        <w:t xml:space="preserve">Where chance </w:t>
      </w:r>
      <w:r w:rsidR="00DF358F">
        <w:rPr>
          <w:rFonts w:cs="Arial"/>
          <w:sz w:val="24"/>
        </w:rPr>
        <w:t>occurrences</w:t>
      </w:r>
      <w:r>
        <w:rPr>
          <w:rFonts w:cs="Arial"/>
          <w:sz w:val="24"/>
        </w:rPr>
        <w:t xml:space="preserve"> cause a change in allele frequency.(1).  Impacts greatest on small populations.(1)</w:t>
      </w:r>
    </w:p>
    <w:p w14:paraId="5071921B" w14:textId="77777777" w:rsidR="00D66691" w:rsidRPr="003760F7" w:rsidRDefault="00D66691" w:rsidP="00D66691">
      <w:pPr>
        <w:pStyle w:val="ListParagraph"/>
        <w:tabs>
          <w:tab w:val="left" w:pos="567"/>
        </w:tabs>
        <w:ind w:left="1800"/>
        <w:jc w:val="right"/>
        <w:rPr>
          <w:rFonts w:cs="Arial"/>
          <w:b/>
          <w:sz w:val="24"/>
        </w:rPr>
      </w:pPr>
      <w:r w:rsidRPr="003760F7">
        <w:rPr>
          <w:rFonts w:cs="Arial"/>
          <w:b/>
          <w:sz w:val="24"/>
        </w:rPr>
        <w:t>(2 marks)</w:t>
      </w:r>
    </w:p>
    <w:p w14:paraId="2FFEED8D" w14:textId="0A1FC9E8" w:rsidR="00D66691" w:rsidRPr="00D064F3" w:rsidRDefault="00D66691" w:rsidP="00D66691">
      <w:pPr>
        <w:pStyle w:val="ListParagraph"/>
        <w:numPr>
          <w:ilvl w:val="0"/>
          <w:numId w:val="4"/>
        </w:numPr>
        <w:tabs>
          <w:tab w:val="left" w:pos="567"/>
        </w:tabs>
        <w:rPr>
          <w:rFonts w:cs="Arial"/>
          <w:sz w:val="24"/>
        </w:rPr>
      </w:pPr>
      <w:r>
        <w:rPr>
          <w:rFonts w:cs="Arial"/>
          <w:sz w:val="24"/>
        </w:rPr>
        <w:t>Fossils, comparative anat</w:t>
      </w:r>
      <w:r w:rsidR="003760F7">
        <w:rPr>
          <w:rFonts w:cs="Arial"/>
          <w:sz w:val="24"/>
        </w:rPr>
        <w:t>omy/</w:t>
      </w:r>
      <w:r w:rsidR="00DF358F">
        <w:rPr>
          <w:rFonts w:cs="Arial"/>
          <w:sz w:val="24"/>
        </w:rPr>
        <w:t>homologous</w:t>
      </w:r>
      <w:r w:rsidR="003760F7">
        <w:rPr>
          <w:rFonts w:cs="Arial"/>
          <w:sz w:val="24"/>
        </w:rPr>
        <w:t xml:space="preserve"> organs and geographical distribution.  Also pay vestigial organs.</w:t>
      </w:r>
    </w:p>
    <w:p w14:paraId="61EC0899" w14:textId="77777777" w:rsidR="00D66691" w:rsidRPr="003760F7" w:rsidRDefault="00D66691" w:rsidP="00D66691">
      <w:pPr>
        <w:pStyle w:val="ListParagraph"/>
        <w:tabs>
          <w:tab w:val="left" w:pos="567"/>
        </w:tabs>
        <w:ind w:left="1800"/>
        <w:jc w:val="right"/>
        <w:rPr>
          <w:rFonts w:cs="Arial"/>
          <w:b/>
          <w:sz w:val="24"/>
        </w:rPr>
      </w:pPr>
      <w:r w:rsidRPr="003760F7">
        <w:rPr>
          <w:rFonts w:cs="Arial"/>
          <w:b/>
          <w:sz w:val="24"/>
        </w:rPr>
        <w:t>(3 marks)</w:t>
      </w:r>
    </w:p>
    <w:p w14:paraId="4FAA98EA" w14:textId="1CD37764" w:rsidR="003760F7" w:rsidRPr="00D064F3" w:rsidRDefault="003760F7" w:rsidP="00D66691">
      <w:pPr>
        <w:pStyle w:val="ListParagraph"/>
        <w:numPr>
          <w:ilvl w:val="0"/>
          <w:numId w:val="4"/>
        </w:numPr>
        <w:tabs>
          <w:tab w:val="left" w:pos="567"/>
        </w:tabs>
        <w:rPr>
          <w:rFonts w:cs="Arial"/>
          <w:sz w:val="24"/>
        </w:rPr>
      </w:pPr>
      <w:r>
        <w:rPr>
          <w:rFonts w:cs="Arial"/>
          <w:sz w:val="24"/>
        </w:rPr>
        <w:t>Organism with characteristics that are advantageous/favourable/give survival advantage(1 mark) have more chance of surv</w:t>
      </w:r>
      <w:r w:rsidR="00DF358F">
        <w:rPr>
          <w:rFonts w:cs="Arial"/>
          <w:sz w:val="24"/>
        </w:rPr>
        <w:t>iv</w:t>
      </w:r>
      <w:r>
        <w:rPr>
          <w:rFonts w:cs="Arial"/>
          <w:sz w:val="24"/>
        </w:rPr>
        <w:t xml:space="preserve">ing to reproduce and Pass on the genes/alleles (1) that give rise to these characteristics.  Those organism with disadvantageous genes will die without reproducing (1) and their genes will be </w:t>
      </w:r>
      <w:r w:rsidR="00DF358F">
        <w:rPr>
          <w:rFonts w:cs="Arial"/>
          <w:sz w:val="24"/>
        </w:rPr>
        <w:t>lost</w:t>
      </w:r>
      <w:r>
        <w:rPr>
          <w:rFonts w:cs="Arial"/>
          <w:sz w:val="24"/>
        </w:rPr>
        <w:t xml:space="preserve"> for the gene pool(1 mark).  As a result allele that give rise to </w:t>
      </w:r>
      <w:r w:rsidR="00DF358F">
        <w:rPr>
          <w:rFonts w:cs="Arial"/>
          <w:sz w:val="24"/>
        </w:rPr>
        <w:t>advantageous</w:t>
      </w:r>
      <w:r>
        <w:rPr>
          <w:rFonts w:cs="Arial"/>
          <w:sz w:val="24"/>
        </w:rPr>
        <w:t xml:space="preserve"> characteristics end up with a higher allele frequency(1)</w:t>
      </w:r>
    </w:p>
    <w:p w14:paraId="62DAD42A" w14:textId="1BF7FFB8" w:rsidR="00D66691" w:rsidRPr="003760F7" w:rsidRDefault="003760F7" w:rsidP="003760F7">
      <w:pPr>
        <w:tabs>
          <w:tab w:val="left" w:pos="567"/>
        </w:tabs>
        <w:ind w:left="1800"/>
        <w:jc w:val="right"/>
        <w:rPr>
          <w:rFonts w:cs="Arial"/>
          <w:b/>
          <w:sz w:val="24"/>
        </w:rPr>
      </w:pPr>
      <w:r w:rsidRPr="003760F7">
        <w:rPr>
          <w:rFonts w:cs="Arial"/>
          <w:b/>
          <w:sz w:val="24"/>
        </w:rPr>
        <w:t>(Max 4</w:t>
      </w:r>
      <w:r w:rsidR="00D66691" w:rsidRPr="003760F7">
        <w:rPr>
          <w:rFonts w:cs="Arial"/>
          <w:b/>
          <w:sz w:val="24"/>
        </w:rPr>
        <w:t>marks)</w:t>
      </w:r>
    </w:p>
    <w:p w14:paraId="000A30E5" w14:textId="77777777" w:rsidR="00D66691" w:rsidRPr="00D064F3" w:rsidRDefault="00D66691" w:rsidP="00D66691">
      <w:pPr>
        <w:pStyle w:val="ListParagraph"/>
        <w:tabs>
          <w:tab w:val="left" w:pos="567"/>
        </w:tabs>
        <w:ind w:left="1800"/>
        <w:jc w:val="right"/>
        <w:rPr>
          <w:rFonts w:cs="Arial"/>
          <w:sz w:val="24"/>
        </w:rPr>
      </w:pPr>
    </w:p>
    <w:p w14:paraId="2202684E" w14:textId="77777777" w:rsidR="00D66691" w:rsidRPr="00D064F3" w:rsidRDefault="00D66691" w:rsidP="00D66691">
      <w:pPr>
        <w:pStyle w:val="ListParagraph"/>
        <w:tabs>
          <w:tab w:val="left" w:pos="567"/>
        </w:tabs>
        <w:ind w:left="1800"/>
        <w:jc w:val="right"/>
        <w:rPr>
          <w:rFonts w:cs="Arial"/>
          <w:sz w:val="24"/>
        </w:rPr>
      </w:pPr>
    </w:p>
    <w:p w14:paraId="22B0B87D" w14:textId="77777777" w:rsidR="00B847C5" w:rsidRDefault="00D66691" w:rsidP="00D66691">
      <w:pPr>
        <w:pStyle w:val="ListParagraph"/>
        <w:numPr>
          <w:ilvl w:val="0"/>
          <w:numId w:val="5"/>
        </w:numPr>
        <w:tabs>
          <w:tab w:val="left" w:pos="567"/>
        </w:tabs>
        <w:rPr>
          <w:rFonts w:cs="Arial"/>
          <w:sz w:val="24"/>
        </w:rPr>
      </w:pPr>
      <w:r w:rsidRPr="00D064F3">
        <w:rPr>
          <w:rFonts w:cs="Arial"/>
          <w:sz w:val="24"/>
        </w:rPr>
        <w:t xml:space="preserve"> </w:t>
      </w:r>
      <w:r w:rsidR="00B847C5">
        <w:rPr>
          <w:rFonts w:cs="Arial"/>
          <w:sz w:val="24"/>
        </w:rPr>
        <w:t xml:space="preserve">It is a disorder where red blood cells can collapse and become sickle/crescent shaped(1 mark).  </w:t>
      </w:r>
    </w:p>
    <w:p w14:paraId="134D5E06" w14:textId="48D10B1C" w:rsidR="00B847C5" w:rsidRDefault="00B847C5" w:rsidP="00B847C5">
      <w:pPr>
        <w:pStyle w:val="ListParagraph"/>
        <w:tabs>
          <w:tab w:val="left" w:pos="567"/>
        </w:tabs>
        <w:ind w:left="1695"/>
        <w:rPr>
          <w:rFonts w:cs="Arial"/>
          <w:sz w:val="24"/>
        </w:rPr>
      </w:pPr>
      <w:r>
        <w:rPr>
          <w:rFonts w:cs="Arial"/>
          <w:sz w:val="24"/>
        </w:rPr>
        <w:t xml:space="preserve">It is a problem as the sickle cell </w:t>
      </w:r>
      <w:r w:rsidR="00DF358F">
        <w:rPr>
          <w:rFonts w:cs="Arial"/>
          <w:sz w:val="24"/>
        </w:rPr>
        <w:t>blood</w:t>
      </w:r>
      <w:r>
        <w:rPr>
          <w:rFonts w:cs="Arial"/>
          <w:sz w:val="24"/>
        </w:rPr>
        <w:t xml:space="preserve"> cells cannot carry as much oxygen(1 mark) and can stick together causing </w:t>
      </w:r>
      <w:r w:rsidR="00DF358F">
        <w:rPr>
          <w:rFonts w:cs="Arial"/>
          <w:sz w:val="24"/>
        </w:rPr>
        <w:t>blockages</w:t>
      </w:r>
      <w:r>
        <w:rPr>
          <w:rFonts w:cs="Arial"/>
          <w:sz w:val="24"/>
        </w:rPr>
        <w:t xml:space="preserve"> in the </w:t>
      </w:r>
      <w:r w:rsidR="00DF358F">
        <w:rPr>
          <w:rFonts w:cs="Arial"/>
          <w:sz w:val="24"/>
        </w:rPr>
        <w:t>blood</w:t>
      </w:r>
      <w:r>
        <w:rPr>
          <w:rFonts w:cs="Arial"/>
          <w:sz w:val="24"/>
        </w:rPr>
        <w:t xml:space="preserve"> vessels(1mark).</w:t>
      </w:r>
    </w:p>
    <w:p w14:paraId="0DA7BEEE" w14:textId="3F3107FF" w:rsidR="00B847C5" w:rsidRDefault="00B847C5" w:rsidP="00B847C5">
      <w:pPr>
        <w:pStyle w:val="ListParagraph"/>
        <w:tabs>
          <w:tab w:val="left" w:pos="567"/>
        </w:tabs>
        <w:ind w:left="1695"/>
        <w:rPr>
          <w:rFonts w:cs="Arial"/>
          <w:sz w:val="24"/>
        </w:rPr>
      </w:pPr>
      <w:r>
        <w:rPr>
          <w:rFonts w:cs="Arial"/>
          <w:sz w:val="24"/>
        </w:rPr>
        <w:t xml:space="preserve">It is caused by an allele </w:t>
      </w:r>
      <w:r w:rsidR="00DF358F">
        <w:rPr>
          <w:rFonts w:cs="Arial"/>
          <w:sz w:val="24"/>
        </w:rPr>
        <w:t>inherited</w:t>
      </w:r>
      <w:r>
        <w:rPr>
          <w:rFonts w:cs="Arial"/>
          <w:sz w:val="24"/>
        </w:rPr>
        <w:t xml:space="preserve"> from </w:t>
      </w:r>
      <w:r w:rsidR="00DF358F">
        <w:rPr>
          <w:rFonts w:cs="Arial"/>
          <w:sz w:val="24"/>
        </w:rPr>
        <w:t>parents</w:t>
      </w:r>
      <w:r>
        <w:rPr>
          <w:rFonts w:cs="Arial"/>
          <w:sz w:val="24"/>
        </w:rPr>
        <w:t>(1 mark).</w:t>
      </w:r>
    </w:p>
    <w:p w14:paraId="3D85ED71" w14:textId="0B37927F" w:rsidR="00B847C5" w:rsidRDefault="00B847C5" w:rsidP="00B847C5">
      <w:pPr>
        <w:pStyle w:val="ListParagraph"/>
        <w:tabs>
          <w:tab w:val="left" w:pos="567"/>
        </w:tabs>
        <w:ind w:left="1695"/>
        <w:rPr>
          <w:rFonts w:cs="Arial"/>
          <w:sz w:val="24"/>
        </w:rPr>
      </w:pPr>
      <w:r>
        <w:rPr>
          <w:rFonts w:cs="Arial"/>
          <w:sz w:val="24"/>
        </w:rPr>
        <w:t xml:space="preserve">The homozygous genotype of the allele is </w:t>
      </w:r>
      <w:r w:rsidR="00DF358F">
        <w:rPr>
          <w:rFonts w:cs="Arial"/>
          <w:sz w:val="24"/>
        </w:rPr>
        <w:t>normally</w:t>
      </w:r>
      <w:r>
        <w:rPr>
          <w:rFonts w:cs="Arial"/>
          <w:sz w:val="24"/>
        </w:rPr>
        <w:t xml:space="preserve"> fatal(1 mark).</w:t>
      </w:r>
    </w:p>
    <w:p w14:paraId="05F4B24E" w14:textId="77CF72EA" w:rsidR="00B847C5" w:rsidRDefault="00B847C5" w:rsidP="00B847C5">
      <w:pPr>
        <w:pStyle w:val="ListParagraph"/>
        <w:tabs>
          <w:tab w:val="left" w:pos="567"/>
        </w:tabs>
        <w:ind w:left="1695"/>
        <w:rPr>
          <w:rFonts w:cs="Arial"/>
          <w:sz w:val="24"/>
        </w:rPr>
      </w:pPr>
      <w:r>
        <w:rPr>
          <w:rFonts w:cs="Arial"/>
          <w:sz w:val="24"/>
        </w:rPr>
        <w:t xml:space="preserve">The </w:t>
      </w:r>
      <w:r w:rsidR="00DF358F">
        <w:rPr>
          <w:rFonts w:cs="Arial"/>
          <w:sz w:val="24"/>
        </w:rPr>
        <w:t>Heterozygous</w:t>
      </w:r>
      <w:r>
        <w:rPr>
          <w:rFonts w:cs="Arial"/>
          <w:sz w:val="24"/>
        </w:rPr>
        <w:t xml:space="preserve"> genotype of the allele show less sickling(1 mark) and </w:t>
      </w:r>
      <w:r w:rsidR="00DF358F">
        <w:rPr>
          <w:rFonts w:cs="Arial"/>
          <w:sz w:val="24"/>
        </w:rPr>
        <w:t>usually</w:t>
      </w:r>
      <w:r>
        <w:rPr>
          <w:rFonts w:cs="Arial"/>
          <w:sz w:val="24"/>
        </w:rPr>
        <w:t xml:space="preserve"> only causes </w:t>
      </w:r>
      <w:r w:rsidR="00DF358F">
        <w:rPr>
          <w:rFonts w:cs="Arial"/>
          <w:sz w:val="24"/>
        </w:rPr>
        <w:t>problems</w:t>
      </w:r>
      <w:r>
        <w:rPr>
          <w:rFonts w:cs="Arial"/>
          <w:sz w:val="24"/>
        </w:rPr>
        <w:t xml:space="preserve"> in low oxygen conditions(1mark).</w:t>
      </w:r>
    </w:p>
    <w:p w14:paraId="54FEFCB7" w14:textId="75671076" w:rsidR="00B847C5" w:rsidRDefault="00B847C5" w:rsidP="00B847C5">
      <w:pPr>
        <w:pStyle w:val="ListParagraph"/>
        <w:tabs>
          <w:tab w:val="left" w:pos="567"/>
        </w:tabs>
        <w:ind w:left="1695"/>
        <w:rPr>
          <w:rFonts w:cs="Arial"/>
          <w:sz w:val="24"/>
        </w:rPr>
      </w:pPr>
      <w:r>
        <w:rPr>
          <w:rFonts w:cs="Arial"/>
          <w:sz w:val="24"/>
        </w:rPr>
        <w:t>The Heterozygous genotype is thought to give some resistance to Malaria(1 mark).</w:t>
      </w:r>
    </w:p>
    <w:p w14:paraId="5531EEB7" w14:textId="6543D68D" w:rsidR="00B847C5" w:rsidRDefault="00B847C5" w:rsidP="00B847C5">
      <w:pPr>
        <w:pStyle w:val="ListParagraph"/>
        <w:tabs>
          <w:tab w:val="left" w:pos="567"/>
        </w:tabs>
        <w:ind w:left="1695"/>
        <w:rPr>
          <w:rFonts w:cs="Arial"/>
          <w:sz w:val="24"/>
        </w:rPr>
      </w:pPr>
      <w:r>
        <w:rPr>
          <w:rFonts w:cs="Arial"/>
          <w:sz w:val="24"/>
        </w:rPr>
        <w:t xml:space="preserve">In areas of the world where Malaria is endemic the allele for sickle cell anaemia is more frequent(1 mark) as it gives increased </w:t>
      </w:r>
      <w:r w:rsidR="00DF358F">
        <w:rPr>
          <w:rFonts w:cs="Arial"/>
          <w:sz w:val="24"/>
        </w:rPr>
        <w:t>survival</w:t>
      </w:r>
      <w:r>
        <w:rPr>
          <w:rFonts w:cs="Arial"/>
          <w:sz w:val="24"/>
        </w:rPr>
        <w:t xml:space="preserve"> chances</w:t>
      </w:r>
      <w:r w:rsidR="00DF358F">
        <w:rPr>
          <w:rFonts w:cs="Arial"/>
          <w:sz w:val="24"/>
        </w:rPr>
        <w:t>(1 mark)</w:t>
      </w:r>
      <w:r>
        <w:rPr>
          <w:rFonts w:cs="Arial"/>
          <w:sz w:val="24"/>
        </w:rPr>
        <w:t>.</w:t>
      </w:r>
    </w:p>
    <w:p w14:paraId="51684B22" w14:textId="56C446F4" w:rsidR="00D66691" w:rsidRPr="00D064F3" w:rsidRDefault="00D66691" w:rsidP="00B847C5">
      <w:pPr>
        <w:pStyle w:val="ListParagraph"/>
        <w:tabs>
          <w:tab w:val="left" w:pos="567"/>
        </w:tabs>
        <w:ind w:left="1695"/>
        <w:rPr>
          <w:rFonts w:cs="Arial"/>
          <w:sz w:val="24"/>
        </w:rPr>
      </w:pPr>
    </w:p>
    <w:p w14:paraId="291733D1" w14:textId="77777777" w:rsidR="00D66691" w:rsidRPr="003760F7" w:rsidRDefault="00D66691" w:rsidP="00D66691">
      <w:pPr>
        <w:pStyle w:val="ListParagraph"/>
        <w:tabs>
          <w:tab w:val="left" w:pos="567"/>
        </w:tabs>
        <w:ind w:left="1854"/>
        <w:jc w:val="right"/>
        <w:rPr>
          <w:rFonts w:cs="Arial"/>
          <w:b/>
          <w:sz w:val="24"/>
        </w:rPr>
      </w:pPr>
      <w:r w:rsidRPr="003760F7">
        <w:rPr>
          <w:rFonts w:cs="Arial"/>
          <w:b/>
          <w:sz w:val="24"/>
        </w:rPr>
        <w:t>(10 marks)</w:t>
      </w:r>
    </w:p>
    <w:p w14:paraId="6F0C4F19" w14:textId="77777777" w:rsidR="00D66691" w:rsidRDefault="00D66691" w:rsidP="000E63CE">
      <w:pPr>
        <w:rPr>
          <w:rFonts w:cs="Arial"/>
        </w:rPr>
      </w:pPr>
    </w:p>
    <w:p w14:paraId="1D2DE132" w14:textId="77777777" w:rsidR="00DF358F" w:rsidRDefault="00DF358F" w:rsidP="000E63CE">
      <w:pPr>
        <w:rPr>
          <w:rFonts w:cs="Arial"/>
        </w:rPr>
      </w:pPr>
    </w:p>
    <w:p w14:paraId="1A67BE49" w14:textId="77777777" w:rsidR="00DF358F" w:rsidRDefault="00DF358F" w:rsidP="000E63CE">
      <w:pPr>
        <w:rPr>
          <w:rFonts w:cs="Arial"/>
        </w:rPr>
      </w:pPr>
    </w:p>
    <w:p w14:paraId="5AA0C140" w14:textId="77777777" w:rsidR="00E52CC4" w:rsidRDefault="00D131BA" w:rsidP="00D131BA">
      <w:pPr>
        <w:shd w:val="clear" w:color="auto" w:fill="FFFFFF"/>
        <w:spacing w:before="100" w:beforeAutospacing="1" w:after="100" w:afterAutospacing="1" w:line="177" w:lineRule="atLeast"/>
        <w:rPr>
          <w:rFonts w:ascii="Comic Sans MS" w:eastAsia="Times New Roman" w:hAnsi="Comic Sans MS" w:cs="Arial"/>
          <w:sz w:val="24"/>
          <w:szCs w:val="24"/>
          <w:lang w:eastAsia="en-AU"/>
        </w:rPr>
      </w:pPr>
      <w:r>
        <w:rPr>
          <w:rFonts w:ascii="Comic Sans MS" w:eastAsia="Times New Roman" w:hAnsi="Comic Sans MS" w:cs="Arial"/>
          <w:sz w:val="24"/>
          <w:szCs w:val="24"/>
          <w:lang w:eastAsia="en-AU"/>
        </w:rPr>
        <w:lastRenderedPageBreak/>
        <w:t xml:space="preserve">3.  </w:t>
      </w:r>
      <w:proofErr w:type="gramStart"/>
      <w:r w:rsidR="00E52CC4">
        <w:rPr>
          <w:rFonts w:ascii="Comic Sans MS" w:eastAsia="Times New Roman" w:hAnsi="Comic Sans MS" w:cs="Arial"/>
          <w:sz w:val="24"/>
          <w:szCs w:val="24"/>
          <w:lang w:eastAsia="en-AU"/>
        </w:rPr>
        <w:t>a</w:t>
      </w:r>
      <w:bookmarkStart w:id="2" w:name="_GoBack"/>
      <w:bookmarkEnd w:id="2"/>
      <w:proofErr w:type="gramEnd"/>
    </w:p>
    <w:p w14:paraId="6422907C" w14:textId="77777777" w:rsidR="00D131BA" w:rsidRDefault="00E52CC4" w:rsidP="00D131BA">
      <w:pPr>
        <w:shd w:val="clear" w:color="auto" w:fill="FFFFFF"/>
        <w:spacing w:before="100" w:beforeAutospacing="1" w:after="100" w:afterAutospacing="1" w:line="177" w:lineRule="atLeast"/>
        <w:rPr>
          <w:rFonts w:ascii="Comic Sans MS" w:eastAsia="Times New Roman" w:hAnsi="Comic Sans MS" w:cs="Arial"/>
          <w:sz w:val="24"/>
          <w:szCs w:val="24"/>
          <w:lang w:eastAsia="en-AU"/>
        </w:rPr>
      </w:pPr>
      <w:r>
        <w:rPr>
          <w:rFonts w:ascii="Comic Sans MS" w:eastAsia="Times New Roman" w:hAnsi="Comic Sans MS" w:cs="Arial"/>
          <w:sz w:val="24"/>
          <w:szCs w:val="24"/>
          <w:lang w:eastAsia="en-AU"/>
        </w:rPr>
        <w:t xml:space="preserve"> Steps</w:t>
      </w:r>
      <w:r w:rsidR="00D131BA">
        <w:rPr>
          <w:rFonts w:ascii="Comic Sans MS" w:eastAsia="Times New Roman" w:hAnsi="Comic Sans MS" w:cs="Arial"/>
          <w:sz w:val="24"/>
          <w:szCs w:val="24"/>
          <w:lang w:eastAsia="en-AU"/>
        </w:rPr>
        <w:t xml:space="preserve"> involved in the Sliding filament model.</w:t>
      </w:r>
    </w:p>
    <w:p w14:paraId="1D0DD5E4" w14:textId="77777777" w:rsidR="00876261" w:rsidRPr="002878B1" w:rsidRDefault="00876261" w:rsidP="00D131BA">
      <w:pPr>
        <w:shd w:val="clear" w:color="auto" w:fill="FFFFFF"/>
        <w:spacing w:before="100" w:beforeAutospacing="1" w:after="100" w:afterAutospacing="1" w:line="177" w:lineRule="atLeast"/>
        <w:rPr>
          <w:rFonts w:ascii="Comic Sans MS" w:eastAsia="Times New Roman" w:hAnsi="Comic Sans MS" w:cs="Arial"/>
          <w:sz w:val="24"/>
          <w:szCs w:val="24"/>
          <w:lang w:eastAsia="en-AU"/>
        </w:rPr>
      </w:pPr>
      <w:r>
        <w:rPr>
          <w:rFonts w:ascii="Comic Sans MS" w:eastAsia="Times New Roman" w:hAnsi="Comic Sans MS" w:cs="Arial"/>
          <w:sz w:val="24"/>
          <w:szCs w:val="24"/>
          <w:lang w:eastAsia="en-AU"/>
        </w:rPr>
        <w:t>Diagram of relaxed filaments (2</w:t>
      </w:r>
      <w:r w:rsidR="00E52CC4">
        <w:rPr>
          <w:rFonts w:ascii="Comic Sans MS" w:eastAsia="Times New Roman" w:hAnsi="Comic Sans MS" w:cs="Arial"/>
          <w:sz w:val="24"/>
          <w:szCs w:val="24"/>
          <w:lang w:eastAsia="en-AU"/>
        </w:rPr>
        <w:t>) showing</w:t>
      </w:r>
      <w:r>
        <w:rPr>
          <w:rFonts w:ascii="Comic Sans MS" w:eastAsia="Times New Roman" w:hAnsi="Comic Sans MS" w:cs="Arial"/>
          <w:sz w:val="24"/>
          <w:szCs w:val="24"/>
          <w:lang w:eastAsia="en-AU"/>
        </w:rPr>
        <w:t xml:space="preserve"> actin, myosin, sarcomere, Z lines and myosin cross bridges. 0ne mark correct diagram. One mark correct labels.</w:t>
      </w:r>
    </w:p>
    <w:p w14:paraId="36D3546F" w14:textId="77777777" w:rsidR="00D131BA" w:rsidRDefault="00D131BA" w:rsidP="00D131BA">
      <w:pPr>
        <w:pStyle w:val="ListParagraph"/>
        <w:numPr>
          <w:ilvl w:val="0"/>
          <w:numId w:val="2"/>
        </w:numPr>
        <w:spacing w:after="200" w:line="276" w:lineRule="auto"/>
        <w:rPr>
          <w:rFonts w:ascii="Comic Sans MS" w:hAnsi="Comic Sans MS" w:cs="Arial"/>
          <w:sz w:val="24"/>
        </w:rPr>
      </w:pPr>
      <w:r>
        <w:rPr>
          <w:rFonts w:ascii="Comic Sans MS" w:hAnsi="Comic Sans MS" w:cs="Arial"/>
          <w:sz w:val="24"/>
        </w:rPr>
        <w:t xml:space="preserve"> </w:t>
      </w:r>
      <w:hyperlink r:id="rId8" w:history="1">
        <w:r w:rsidRPr="000E5942">
          <w:rPr>
            <w:rFonts w:ascii="Comic Sans MS" w:hAnsi="Comic Sans MS" w:cs="Arial"/>
            <w:bCs/>
            <w:sz w:val="24"/>
          </w:rPr>
          <w:t>Nervous impulse</w:t>
        </w:r>
      </w:hyperlink>
      <w:r w:rsidRPr="000E5942">
        <w:rPr>
          <w:rFonts w:ascii="Comic Sans MS" w:hAnsi="Comic Sans MS" w:cs="Arial"/>
          <w:sz w:val="24"/>
        </w:rPr>
        <w:t xml:space="preserve"> arriv</w:t>
      </w:r>
      <w:r>
        <w:rPr>
          <w:rFonts w:ascii="Comic Sans MS" w:hAnsi="Comic Sans MS" w:cs="Arial"/>
          <w:sz w:val="24"/>
        </w:rPr>
        <w:t>es</w:t>
      </w:r>
      <w:r w:rsidR="000A5020">
        <w:rPr>
          <w:rFonts w:ascii="Comic Sans MS" w:hAnsi="Comic Sans MS" w:cs="Arial"/>
          <w:sz w:val="24"/>
        </w:rPr>
        <w:t xml:space="preserve"> at the neuromuscular junction</w:t>
      </w:r>
      <w:r w:rsidRPr="000E5942">
        <w:rPr>
          <w:rFonts w:ascii="Comic Sans MS" w:hAnsi="Comic Sans MS" w:cs="Arial"/>
          <w:sz w:val="24"/>
        </w:rPr>
        <w:t>, which causes a release of</w:t>
      </w:r>
      <w:r w:rsidR="000A5020">
        <w:rPr>
          <w:rFonts w:ascii="Comic Sans MS" w:hAnsi="Comic Sans MS" w:cs="Arial"/>
          <w:sz w:val="24"/>
        </w:rPr>
        <w:t xml:space="preserve"> </w:t>
      </w:r>
      <w:r w:rsidR="00E52CC4">
        <w:rPr>
          <w:rFonts w:ascii="Comic Sans MS" w:hAnsi="Comic Sans MS" w:cs="Arial"/>
          <w:sz w:val="24"/>
        </w:rPr>
        <w:t>Acetylcholine</w:t>
      </w:r>
      <w:r w:rsidRPr="000E5942">
        <w:rPr>
          <w:rFonts w:ascii="Comic Sans MS" w:hAnsi="Comic Sans MS" w:cs="Arial"/>
          <w:sz w:val="24"/>
        </w:rPr>
        <w:t xml:space="preserve">. </w:t>
      </w:r>
      <w:r w:rsidR="00876261">
        <w:rPr>
          <w:rFonts w:ascii="Comic Sans MS" w:hAnsi="Comic Sans MS" w:cs="Arial"/>
          <w:sz w:val="24"/>
        </w:rPr>
        <w:t>(1)</w:t>
      </w:r>
    </w:p>
    <w:p w14:paraId="645B0089" w14:textId="77777777" w:rsidR="00D131BA" w:rsidRDefault="00D131BA" w:rsidP="00D131BA">
      <w:pPr>
        <w:pStyle w:val="ListParagraph"/>
        <w:numPr>
          <w:ilvl w:val="0"/>
          <w:numId w:val="2"/>
        </w:numPr>
        <w:spacing w:after="200" w:line="276" w:lineRule="auto"/>
        <w:rPr>
          <w:rFonts w:ascii="Comic Sans MS" w:hAnsi="Comic Sans MS" w:cs="Arial"/>
          <w:sz w:val="24"/>
        </w:rPr>
      </w:pPr>
      <w:r>
        <w:rPr>
          <w:rFonts w:ascii="Comic Sans MS" w:hAnsi="Comic Sans MS" w:cs="Arial"/>
          <w:sz w:val="24"/>
        </w:rPr>
        <w:t xml:space="preserve">The presence of </w:t>
      </w:r>
      <w:r w:rsidR="00E52CC4">
        <w:rPr>
          <w:rFonts w:ascii="Comic Sans MS" w:hAnsi="Comic Sans MS" w:cs="Arial"/>
          <w:sz w:val="24"/>
        </w:rPr>
        <w:t>Acetylcholine</w:t>
      </w:r>
      <w:r w:rsidRPr="000E5942">
        <w:rPr>
          <w:rFonts w:ascii="Comic Sans MS" w:hAnsi="Comic Sans MS" w:cs="Arial"/>
          <w:sz w:val="24"/>
        </w:rPr>
        <w:t xml:space="preserve"> causes the depolarization of the motor end </w:t>
      </w:r>
      <w:r w:rsidR="00E52CC4" w:rsidRPr="000E5942">
        <w:rPr>
          <w:rFonts w:ascii="Comic Sans MS" w:hAnsi="Comic Sans MS" w:cs="Arial"/>
          <w:sz w:val="24"/>
        </w:rPr>
        <w:t>plate</w:t>
      </w:r>
      <w:r w:rsidR="00E52CC4">
        <w:rPr>
          <w:rFonts w:ascii="Comic Sans MS" w:hAnsi="Comic Sans MS" w:cs="Arial"/>
          <w:sz w:val="24"/>
        </w:rPr>
        <w:t xml:space="preserve"> (</w:t>
      </w:r>
      <w:r w:rsidR="00876261">
        <w:rPr>
          <w:rFonts w:ascii="Comic Sans MS" w:hAnsi="Comic Sans MS" w:cs="Arial"/>
          <w:sz w:val="24"/>
        </w:rPr>
        <w:t>1)</w:t>
      </w:r>
      <w:r w:rsidRPr="000E5942">
        <w:rPr>
          <w:rFonts w:ascii="Comic Sans MS" w:hAnsi="Comic Sans MS" w:cs="Arial"/>
          <w:sz w:val="24"/>
        </w:rPr>
        <w:t xml:space="preserve"> which travels throughout the </w:t>
      </w:r>
      <w:r>
        <w:rPr>
          <w:rFonts w:ascii="Comic Sans MS" w:hAnsi="Comic Sans MS" w:cs="Arial"/>
          <w:sz w:val="24"/>
        </w:rPr>
        <w:t>muscle causing Calcium (Ca</w:t>
      </w:r>
      <w:r>
        <w:rPr>
          <w:rFonts w:ascii="Comic Sans MS" w:hAnsi="Comic Sans MS" w:cs="Arial"/>
          <w:sz w:val="24"/>
          <w:vertAlign w:val="superscript"/>
        </w:rPr>
        <w:t>+2</w:t>
      </w:r>
      <w:r w:rsidRPr="000E5942">
        <w:rPr>
          <w:rFonts w:ascii="Comic Sans MS" w:hAnsi="Comic Sans MS" w:cs="Arial"/>
          <w:sz w:val="24"/>
        </w:rPr>
        <w:t xml:space="preserve">) to be released from the sarcoplasmic </w:t>
      </w:r>
      <w:r w:rsidR="00E52CC4" w:rsidRPr="000E5942">
        <w:rPr>
          <w:rFonts w:ascii="Comic Sans MS" w:hAnsi="Comic Sans MS" w:cs="Arial"/>
          <w:sz w:val="24"/>
        </w:rPr>
        <w:t>reticulum</w:t>
      </w:r>
      <w:r w:rsidR="00E52CC4">
        <w:rPr>
          <w:rFonts w:ascii="Comic Sans MS" w:hAnsi="Comic Sans MS" w:cs="Arial"/>
          <w:sz w:val="24"/>
        </w:rPr>
        <w:t xml:space="preserve"> (</w:t>
      </w:r>
      <w:r w:rsidR="00876261">
        <w:rPr>
          <w:rFonts w:ascii="Comic Sans MS" w:hAnsi="Comic Sans MS" w:cs="Arial"/>
          <w:sz w:val="24"/>
        </w:rPr>
        <w:t>1)</w:t>
      </w:r>
      <w:r>
        <w:rPr>
          <w:rFonts w:ascii="Comic Sans MS" w:hAnsi="Comic Sans MS" w:cs="Arial"/>
          <w:sz w:val="24"/>
        </w:rPr>
        <w:t xml:space="preserve"> inside the muscle fiber</w:t>
      </w:r>
      <w:r w:rsidRPr="000E5942">
        <w:rPr>
          <w:rFonts w:ascii="Comic Sans MS" w:hAnsi="Comic Sans MS" w:cs="Arial"/>
          <w:sz w:val="24"/>
        </w:rPr>
        <w:t>.</w:t>
      </w:r>
    </w:p>
    <w:p w14:paraId="12307C49" w14:textId="77777777" w:rsidR="00D131BA" w:rsidRDefault="00876261" w:rsidP="00D131BA">
      <w:pPr>
        <w:pStyle w:val="ListParagraph"/>
        <w:numPr>
          <w:ilvl w:val="0"/>
          <w:numId w:val="2"/>
        </w:numPr>
        <w:spacing w:after="200" w:line="276" w:lineRule="auto"/>
        <w:rPr>
          <w:rFonts w:ascii="Comic Sans MS" w:hAnsi="Comic Sans MS" w:cs="Arial"/>
          <w:sz w:val="24"/>
        </w:rPr>
      </w:pPr>
      <w:r>
        <w:rPr>
          <w:rFonts w:ascii="Comic Sans MS" w:hAnsi="Comic Sans MS" w:cs="Arial"/>
          <w:sz w:val="24"/>
        </w:rPr>
        <w:t>The release of Calcium</w:t>
      </w:r>
      <w:r w:rsidR="00D131BA" w:rsidRPr="000E5942">
        <w:rPr>
          <w:rFonts w:ascii="Comic Sans MS" w:hAnsi="Comic Sans MS" w:cs="Arial"/>
          <w:sz w:val="24"/>
        </w:rPr>
        <w:t xml:space="preserve"> ions and the breakdown o</w:t>
      </w:r>
      <w:r>
        <w:rPr>
          <w:rFonts w:ascii="Comic Sans MS" w:hAnsi="Comic Sans MS" w:cs="Arial"/>
          <w:sz w:val="24"/>
        </w:rPr>
        <w:t xml:space="preserve">f </w:t>
      </w:r>
      <w:r w:rsidR="00E52CC4">
        <w:rPr>
          <w:rFonts w:ascii="Comic Sans MS" w:hAnsi="Comic Sans MS" w:cs="Arial"/>
          <w:sz w:val="24"/>
        </w:rPr>
        <w:t>ATP (</w:t>
      </w:r>
      <w:r>
        <w:rPr>
          <w:rFonts w:ascii="Comic Sans MS" w:hAnsi="Comic Sans MS" w:cs="Arial"/>
          <w:sz w:val="24"/>
        </w:rPr>
        <w:t>1)</w:t>
      </w:r>
      <w:r w:rsidR="00D131BA" w:rsidRPr="000E5942">
        <w:rPr>
          <w:rFonts w:ascii="Comic Sans MS" w:hAnsi="Comic Sans MS" w:cs="Arial"/>
          <w:sz w:val="24"/>
        </w:rPr>
        <w:t xml:space="preserve"> </w:t>
      </w:r>
      <w:r w:rsidR="00D131BA">
        <w:rPr>
          <w:rFonts w:ascii="Comic Sans MS" w:hAnsi="Comic Sans MS" w:cs="Arial"/>
          <w:sz w:val="24"/>
        </w:rPr>
        <w:t>(</w:t>
      </w:r>
      <w:r w:rsidR="00D131BA" w:rsidRPr="000E5942">
        <w:rPr>
          <w:rFonts w:ascii="Comic Sans MS" w:hAnsi="Comic Sans MS" w:cs="Arial"/>
          <w:sz w:val="24"/>
        </w:rPr>
        <w:t xml:space="preserve">to </w:t>
      </w:r>
      <w:r w:rsidR="00D131BA">
        <w:rPr>
          <w:rFonts w:ascii="Comic Sans MS" w:hAnsi="Comic Sans MS" w:cs="Arial"/>
          <w:sz w:val="24"/>
        </w:rPr>
        <w:t>release</w:t>
      </w:r>
      <w:r w:rsidR="00D131BA" w:rsidRPr="000E5942">
        <w:rPr>
          <w:rFonts w:ascii="Comic Sans MS" w:hAnsi="Comic Sans MS" w:cs="Arial"/>
          <w:sz w:val="24"/>
        </w:rPr>
        <w:t xml:space="preserve"> energy</w:t>
      </w:r>
      <w:r w:rsidR="00D131BA">
        <w:rPr>
          <w:rFonts w:ascii="Comic Sans MS" w:hAnsi="Comic Sans MS" w:cs="Arial"/>
          <w:sz w:val="24"/>
        </w:rPr>
        <w:t>)</w:t>
      </w:r>
      <w:r w:rsidR="00D131BA" w:rsidRPr="000E5942">
        <w:rPr>
          <w:rFonts w:ascii="Comic Sans MS" w:hAnsi="Comic Sans MS" w:cs="Arial"/>
          <w:sz w:val="24"/>
        </w:rPr>
        <w:t xml:space="preserve"> </w:t>
      </w:r>
      <w:r>
        <w:rPr>
          <w:rFonts w:ascii="Comic Sans MS" w:hAnsi="Comic Sans MS" w:cs="Arial"/>
          <w:sz w:val="24"/>
        </w:rPr>
        <w:t>(1</w:t>
      </w:r>
      <w:r w:rsidR="00E52CC4">
        <w:rPr>
          <w:rFonts w:ascii="Comic Sans MS" w:hAnsi="Comic Sans MS" w:cs="Arial"/>
          <w:sz w:val="24"/>
        </w:rPr>
        <w:t>)</w:t>
      </w:r>
      <w:r w:rsidR="00E52CC4" w:rsidRPr="000E5942">
        <w:rPr>
          <w:rFonts w:ascii="Comic Sans MS" w:hAnsi="Comic Sans MS" w:cs="Arial"/>
          <w:sz w:val="24"/>
        </w:rPr>
        <w:t xml:space="preserve"> causes</w:t>
      </w:r>
      <w:r w:rsidR="00D131BA" w:rsidRPr="000E5942">
        <w:rPr>
          <w:rFonts w:ascii="Comic Sans MS" w:hAnsi="Comic Sans MS" w:cs="Arial"/>
          <w:sz w:val="24"/>
        </w:rPr>
        <w:t xml:space="preserve"> the h</w:t>
      </w:r>
      <w:r w:rsidR="00D131BA">
        <w:rPr>
          <w:rFonts w:ascii="Comic Sans MS" w:hAnsi="Comic Sans MS" w:cs="Arial"/>
          <w:sz w:val="24"/>
        </w:rPr>
        <w:t>ea</w:t>
      </w:r>
      <w:r>
        <w:rPr>
          <w:rFonts w:ascii="Comic Sans MS" w:hAnsi="Comic Sans MS" w:cs="Arial"/>
          <w:sz w:val="24"/>
        </w:rPr>
        <w:t>ds of the myosin cross bridges</w:t>
      </w:r>
      <w:r w:rsidR="00D131BA" w:rsidRPr="000E5942">
        <w:rPr>
          <w:rFonts w:ascii="Comic Sans MS" w:hAnsi="Comic Sans MS" w:cs="Arial"/>
          <w:sz w:val="24"/>
        </w:rPr>
        <w:t xml:space="preserve"> to attach to the actin an</w:t>
      </w:r>
      <w:r w:rsidR="00D131BA">
        <w:rPr>
          <w:rFonts w:ascii="Comic Sans MS" w:hAnsi="Comic Sans MS" w:cs="Arial"/>
          <w:sz w:val="24"/>
        </w:rPr>
        <w:t>d</w:t>
      </w:r>
      <w:r>
        <w:rPr>
          <w:rFonts w:ascii="Comic Sans MS" w:hAnsi="Comic Sans MS" w:cs="Arial"/>
          <w:sz w:val="24"/>
        </w:rPr>
        <w:t xml:space="preserve"> bend </w:t>
      </w:r>
      <w:r w:rsidR="00E52CC4">
        <w:rPr>
          <w:rFonts w:ascii="Comic Sans MS" w:hAnsi="Comic Sans MS" w:cs="Arial"/>
          <w:sz w:val="24"/>
        </w:rPr>
        <w:t>back (</w:t>
      </w:r>
      <w:r>
        <w:rPr>
          <w:rFonts w:ascii="Comic Sans MS" w:hAnsi="Comic Sans MS" w:cs="Arial"/>
          <w:sz w:val="24"/>
        </w:rPr>
        <w:t>1).</w:t>
      </w:r>
    </w:p>
    <w:p w14:paraId="691CC14D" w14:textId="77777777" w:rsidR="00D131BA" w:rsidRDefault="00D131BA" w:rsidP="00D131BA">
      <w:pPr>
        <w:pStyle w:val="ListParagraph"/>
        <w:numPr>
          <w:ilvl w:val="0"/>
          <w:numId w:val="2"/>
        </w:numPr>
        <w:spacing w:after="200" w:line="276" w:lineRule="auto"/>
        <w:rPr>
          <w:rFonts w:ascii="Comic Sans MS" w:hAnsi="Comic Sans MS" w:cs="Arial"/>
          <w:sz w:val="24"/>
        </w:rPr>
      </w:pPr>
      <w:r w:rsidRPr="000E5942">
        <w:rPr>
          <w:rFonts w:ascii="Comic Sans MS" w:hAnsi="Comic Sans MS" w:cs="Arial"/>
          <w:sz w:val="24"/>
        </w:rPr>
        <w:t>This causes the actin and myosin to slide over one another</w:t>
      </w:r>
      <w:r w:rsidR="00E52CC4" w:rsidRPr="000E5942">
        <w:rPr>
          <w:rFonts w:ascii="Comic Sans MS" w:hAnsi="Comic Sans MS" w:cs="Arial"/>
          <w:sz w:val="24"/>
        </w:rPr>
        <w:t>.</w:t>
      </w:r>
      <w:r w:rsidR="00E52CC4">
        <w:rPr>
          <w:rFonts w:ascii="Comic Sans MS" w:hAnsi="Comic Sans MS" w:cs="Arial"/>
          <w:sz w:val="24"/>
        </w:rPr>
        <w:t xml:space="preserve"> (</w:t>
      </w:r>
      <w:r w:rsidR="00876261">
        <w:rPr>
          <w:rFonts w:ascii="Comic Sans MS" w:hAnsi="Comic Sans MS" w:cs="Arial"/>
          <w:sz w:val="24"/>
        </w:rPr>
        <w:t>1)</w:t>
      </w:r>
      <w:r>
        <w:rPr>
          <w:rFonts w:ascii="Comic Sans MS" w:hAnsi="Comic Sans MS" w:cs="Arial"/>
          <w:sz w:val="24"/>
        </w:rPr>
        <w:t xml:space="preserve"> </w:t>
      </w:r>
      <w:r w:rsidR="00876261">
        <w:rPr>
          <w:rFonts w:ascii="Comic Sans MS" w:hAnsi="Comic Sans MS" w:cs="Arial"/>
          <w:sz w:val="24"/>
        </w:rPr>
        <w:t xml:space="preserve"> This is called the 'power stroke</w:t>
      </w:r>
      <w:r w:rsidRPr="000E5942">
        <w:rPr>
          <w:rFonts w:ascii="Comic Sans MS" w:hAnsi="Comic Sans MS" w:cs="Arial"/>
          <w:sz w:val="24"/>
        </w:rPr>
        <w:t xml:space="preserve">'. </w:t>
      </w:r>
      <w:r w:rsidR="00876261">
        <w:rPr>
          <w:rFonts w:ascii="Comic Sans MS" w:hAnsi="Comic Sans MS" w:cs="Arial"/>
          <w:sz w:val="24"/>
        </w:rPr>
        <w:t>(1)</w:t>
      </w:r>
    </w:p>
    <w:p w14:paraId="0F309D70" w14:textId="77777777" w:rsidR="00D131BA" w:rsidRPr="00876261" w:rsidRDefault="00876261" w:rsidP="00876261">
      <w:pPr>
        <w:spacing w:after="200" w:line="276" w:lineRule="auto"/>
        <w:rPr>
          <w:rFonts w:ascii="Comic Sans MS" w:hAnsi="Comic Sans MS" w:cs="Arial"/>
          <w:sz w:val="24"/>
        </w:rPr>
      </w:pPr>
      <w:r>
        <w:rPr>
          <w:rFonts w:ascii="Comic Sans MS" w:hAnsi="Comic Sans MS" w:cs="Arial"/>
          <w:sz w:val="24"/>
        </w:rPr>
        <w:t xml:space="preserve">Diagram of fibres at </w:t>
      </w:r>
      <w:r w:rsidR="00E52CC4">
        <w:rPr>
          <w:rFonts w:ascii="Comic Sans MS" w:hAnsi="Comic Sans MS" w:cs="Arial"/>
          <w:sz w:val="24"/>
        </w:rPr>
        <w:t>contraction (</w:t>
      </w:r>
      <w:r>
        <w:rPr>
          <w:rFonts w:ascii="Comic Sans MS" w:hAnsi="Comic Sans MS" w:cs="Arial"/>
          <w:sz w:val="24"/>
        </w:rPr>
        <w:t>2) one mark for drawing and one mark for labels.</w:t>
      </w:r>
    </w:p>
    <w:p w14:paraId="57148BD5" w14:textId="77777777" w:rsidR="00D131BA" w:rsidRDefault="00D131BA" w:rsidP="00D131BA">
      <w:pPr>
        <w:pStyle w:val="ListParagraph"/>
        <w:numPr>
          <w:ilvl w:val="0"/>
          <w:numId w:val="2"/>
        </w:numPr>
        <w:spacing w:after="200" w:line="276" w:lineRule="auto"/>
        <w:rPr>
          <w:rFonts w:ascii="Comic Sans MS" w:hAnsi="Comic Sans MS" w:cs="Arial"/>
          <w:sz w:val="24"/>
        </w:rPr>
      </w:pPr>
      <w:r w:rsidRPr="000E5942">
        <w:rPr>
          <w:rFonts w:ascii="Comic Sans MS" w:hAnsi="Comic Sans MS" w:cs="Arial"/>
          <w:sz w:val="24"/>
        </w:rPr>
        <w:t>This repeated pulling of the Actin over the myos</w:t>
      </w:r>
      <w:r>
        <w:rPr>
          <w:rFonts w:ascii="Comic Sans MS" w:hAnsi="Comic Sans MS" w:cs="Arial"/>
          <w:sz w:val="24"/>
        </w:rPr>
        <w:t>in is of</w:t>
      </w:r>
      <w:r w:rsidR="00876261">
        <w:rPr>
          <w:rFonts w:ascii="Comic Sans MS" w:hAnsi="Comic Sans MS" w:cs="Arial"/>
          <w:sz w:val="24"/>
        </w:rPr>
        <w:t>ten known as the ratchet</w:t>
      </w:r>
      <w:r w:rsidRPr="000E5942">
        <w:rPr>
          <w:rFonts w:ascii="Comic Sans MS" w:hAnsi="Comic Sans MS" w:cs="Arial"/>
          <w:sz w:val="24"/>
        </w:rPr>
        <w:t xml:space="preserve"> mechanism.</w:t>
      </w:r>
      <w:r w:rsidR="00876261">
        <w:rPr>
          <w:rFonts w:ascii="Comic Sans MS" w:hAnsi="Comic Sans MS" w:cs="Arial"/>
          <w:sz w:val="24"/>
        </w:rPr>
        <w:t>(1)</w:t>
      </w:r>
    </w:p>
    <w:p w14:paraId="4A45426B" w14:textId="77777777" w:rsidR="00D131BA" w:rsidRPr="000E5942" w:rsidRDefault="00D131BA" w:rsidP="00D131BA">
      <w:pPr>
        <w:pStyle w:val="ListParagraph"/>
        <w:numPr>
          <w:ilvl w:val="0"/>
          <w:numId w:val="2"/>
        </w:numPr>
        <w:spacing w:after="200" w:line="276" w:lineRule="auto"/>
        <w:rPr>
          <w:rFonts w:ascii="Comic Sans MS" w:hAnsi="Comic Sans MS" w:cs="Arial"/>
          <w:sz w:val="24"/>
        </w:rPr>
      </w:pPr>
      <w:r w:rsidRPr="000E5942">
        <w:rPr>
          <w:rFonts w:ascii="Comic Sans MS" w:hAnsi="Comic Sans MS"/>
          <w:sz w:val="24"/>
        </w:rPr>
        <w:t>This pulls the Z lines closer and shortens the sarcomere.</w:t>
      </w:r>
      <w:r w:rsidR="00876261">
        <w:rPr>
          <w:rFonts w:ascii="Comic Sans MS" w:hAnsi="Comic Sans MS"/>
          <w:sz w:val="24"/>
        </w:rPr>
        <w:t>(1)</w:t>
      </w:r>
    </w:p>
    <w:p w14:paraId="5E11ED1E" w14:textId="03BFDDE1" w:rsidR="00D131BA" w:rsidRDefault="00D131BA" w:rsidP="00D131BA">
      <w:pPr>
        <w:rPr>
          <w:rFonts w:ascii="Comic Sans MS" w:hAnsi="Comic Sans MS"/>
          <w:sz w:val="24"/>
          <w:szCs w:val="24"/>
        </w:rPr>
      </w:pPr>
      <w:r w:rsidRPr="00EA3CDB">
        <w:rPr>
          <w:rFonts w:ascii="Comic Sans MS" w:hAnsi="Comic Sans MS"/>
          <w:sz w:val="24"/>
          <w:szCs w:val="24"/>
        </w:rPr>
        <w:t>This occurs to sacromeres throughout the muscle cells causing the muscle to contract</w:t>
      </w:r>
      <w:r w:rsidR="00DF358F" w:rsidRPr="00EA3CDB">
        <w:rPr>
          <w:rFonts w:ascii="Comic Sans MS" w:hAnsi="Comic Sans MS"/>
          <w:sz w:val="24"/>
          <w:szCs w:val="24"/>
        </w:rPr>
        <w:t>.</w:t>
      </w:r>
      <w:r w:rsidR="00DF358F">
        <w:rPr>
          <w:rFonts w:ascii="Comic Sans MS" w:hAnsi="Comic Sans MS"/>
          <w:sz w:val="24"/>
          <w:szCs w:val="24"/>
        </w:rPr>
        <w:t xml:space="preserve"> (</w:t>
      </w:r>
      <w:r w:rsidR="00876261">
        <w:rPr>
          <w:rFonts w:ascii="Comic Sans MS" w:hAnsi="Comic Sans MS"/>
          <w:sz w:val="24"/>
          <w:szCs w:val="24"/>
        </w:rPr>
        <w:t>1)</w:t>
      </w:r>
    </w:p>
    <w:p w14:paraId="70C28777" w14:textId="77777777" w:rsidR="003C3373" w:rsidRDefault="003C3373" w:rsidP="00D131BA">
      <w:pPr>
        <w:rPr>
          <w:rFonts w:ascii="Comic Sans MS" w:hAnsi="Comic Sans MS"/>
          <w:sz w:val="24"/>
          <w:szCs w:val="24"/>
        </w:rPr>
      </w:pPr>
    </w:p>
    <w:p w14:paraId="71D3CBD3" w14:textId="56EC4C47" w:rsidR="003C3373" w:rsidRDefault="003C3373" w:rsidP="00D131B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b.  The mitochondria produce the ATP </w:t>
      </w:r>
      <w:r w:rsidR="00DF358F">
        <w:rPr>
          <w:rFonts w:ascii="Comic Sans MS" w:hAnsi="Comic Sans MS"/>
          <w:sz w:val="24"/>
          <w:szCs w:val="24"/>
        </w:rPr>
        <w:t>needed (</w:t>
      </w:r>
      <w:r>
        <w:rPr>
          <w:rFonts w:ascii="Comic Sans MS" w:hAnsi="Comic Sans MS"/>
          <w:sz w:val="24"/>
          <w:szCs w:val="24"/>
        </w:rPr>
        <w:t>1)</w:t>
      </w:r>
    </w:p>
    <w:p w14:paraId="653F578F" w14:textId="77777777" w:rsidR="003C3373" w:rsidRDefault="003C3373" w:rsidP="00D131BA">
      <w:pPr>
        <w:rPr>
          <w:rFonts w:ascii="Comic Sans MS" w:hAnsi="Comic Sans MS"/>
          <w:sz w:val="24"/>
          <w:szCs w:val="24"/>
        </w:rPr>
      </w:pPr>
    </w:p>
    <w:p w14:paraId="4A0EF72B" w14:textId="77777777" w:rsidR="003C3373" w:rsidRDefault="003C3373" w:rsidP="00D131B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c.  Muscle origin(1)= end of muscle attached to bone that does not move during muscle contraction(1).</w:t>
      </w:r>
    </w:p>
    <w:p w14:paraId="3B2D0DE1" w14:textId="7EDBF8C6" w:rsidR="003C3373" w:rsidRDefault="003C3373" w:rsidP="00D131B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Muscle </w:t>
      </w:r>
      <w:r w:rsidR="00DF358F">
        <w:rPr>
          <w:rFonts w:ascii="Comic Sans MS" w:hAnsi="Comic Sans MS"/>
          <w:sz w:val="24"/>
          <w:szCs w:val="24"/>
        </w:rPr>
        <w:t>insertion (</w:t>
      </w:r>
      <w:r>
        <w:rPr>
          <w:rFonts w:ascii="Comic Sans MS" w:hAnsi="Comic Sans MS"/>
          <w:sz w:val="24"/>
          <w:szCs w:val="24"/>
        </w:rPr>
        <w:t xml:space="preserve">1)= the end of the muscle attached to the bone that does move </w:t>
      </w:r>
      <w:r w:rsidR="00DF358F">
        <w:rPr>
          <w:rFonts w:ascii="Comic Sans MS" w:hAnsi="Comic Sans MS"/>
          <w:sz w:val="24"/>
          <w:szCs w:val="24"/>
        </w:rPr>
        <w:t>during</w:t>
      </w:r>
      <w:r>
        <w:rPr>
          <w:rFonts w:ascii="Comic Sans MS" w:hAnsi="Comic Sans MS"/>
          <w:sz w:val="24"/>
          <w:szCs w:val="24"/>
        </w:rPr>
        <w:t xml:space="preserve"> </w:t>
      </w:r>
      <w:r w:rsidR="00DF358F">
        <w:rPr>
          <w:rFonts w:ascii="Comic Sans MS" w:hAnsi="Comic Sans MS"/>
          <w:sz w:val="24"/>
          <w:szCs w:val="24"/>
        </w:rPr>
        <w:t>muscle</w:t>
      </w:r>
      <w:r>
        <w:rPr>
          <w:rFonts w:ascii="Comic Sans MS" w:hAnsi="Comic Sans MS"/>
          <w:sz w:val="24"/>
          <w:szCs w:val="24"/>
        </w:rPr>
        <w:t xml:space="preserve"> contraction(1)</w:t>
      </w:r>
    </w:p>
    <w:p w14:paraId="4A7A41BC" w14:textId="77777777" w:rsidR="003C3373" w:rsidRPr="00EA3CDB" w:rsidRDefault="003C3373" w:rsidP="00D131B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Tissue= </w:t>
      </w:r>
      <w:proofErr w:type="gramStart"/>
      <w:r>
        <w:rPr>
          <w:rFonts w:ascii="Comic Sans MS" w:hAnsi="Comic Sans MS"/>
          <w:sz w:val="24"/>
          <w:szCs w:val="24"/>
        </w:rPr>
        <w:t>Tendon(</w:t>
      </w:r>
      <w:proofErr w:type="gramEnd"/>
      <w:r>
        <w:rPr>
          <w:rFonts w:ascii="Comic Sans MS" w:hAnsi="Comic Sans MS"/>
          <w:sz w:val="24"/>
          <w:szCs w:val="24"/>
        </w:rPr>
        <w:t>1)</w:t>
      </w:r>
    </w:p>
    <w:p w14:paraId="41AFFE79" w14:textId="77777777" w:rsidR="000E63CE" w:rsidRDefault="000E63CE"/>
    <w:sectPr w:rsidR="000E6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enevieve McCarthy" w:date="2015-07-10T21:35:00Z" w:initials="GMC">
    <w:p w14:paraId="3D9A830A" w14:textId="77777777" w:rsidR="007F61B2" w:rsidRDefault="007F61B2" w:rsidP="007F61B2">
      <w:pPr>
        <w:pStyle w:val="CommentText"/>
      </w:pPr>
      <w:r>
        <w:rPr>
          <w:rStyle w:val="CommentReference"/>
        </w:rPr>
        <w:annotationRef/>
      </w:r>
      <w:r>
        <w:rPr>
          <w:rFonts w:ascii="Calibri" w:hAnsi="Calibri" w:cs="Calibri"/>
          <w:sz w:val="28"/>
          <w:szCs w:val="28"/>
          <w:lang w:val="en-US" w:eastAsia="en-US"/>
        </w:rPr>
        <w:t>would argue blunt ends should be removed as this is contradicted by the sticky ends mentioned in the next bullet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9A830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A3CEA"/>
    <w:multiLevelType w:val="hybridMultilevel"/>
    <w:tmpl w:val="82BAB43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850A9"/>
    <w:multiLevelType w:val="hybridMultilevel"/>
    <w:tmpl w:val="F3628848"/>
    <w:lvl w:ilvl="0" w:tplc="4B48A0C4">
      <w:start w:val="4"/>
      <w:numFmt w:val="decimal"/>
      <w:lvlText w:val="(%1"/>
      <w:lvlJc w:val="left"/>
      <w:pPr>
        <w:ind w:left="21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7A04B10"/>
    <w:multiLevelType w:val="hybridMultilevel"/>
    <w:tmpl w:val="30C8B8B0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E5D55AA"/>
    <w:multiLevelType w:val="hybridMultilevel"/>
    <w:tmpl w:val="3ACAB344"/>
    <w:lvl w:ilvl="0" w:tplc="7F9AB23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7155D7D"/>
    <w:multiLevelType w:val="hybridMultilevel"/>
    <w:tmpl w:val="6F8E149A"/>
    <w:lvl w:ilvl="0" w:tplc="CC0472DA">
      <w:start w:val="1"/>
      <w:numFmt w:val="lowerLetter"/>
      <w:lvlText w:val="%1)"/>
      <w:lvlJc w:val="left"/>
      <w:pPr>
        <w:ind w:left="1695" w:hanging="61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E7C6A84"/>
    <w:multiLevelType w:val="hybridMultilevel"/>
    <w:tmpl w:val="CB14446A"/>
    <w:lvl w:ilvl="0" w:tplc="54989E0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A1A04C4"/>
    <w:multiLevelType w:val="hybridMultilevel"/>
    <w:tmpl w:val="EE46B8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7D"/>
    <w:rsid w:val="000A5020"/>
    <w:rsid w:val="000E63CE"/>
    <w:rsid w:val="003760F7"/>
    <w:rsid w:val="003C3373"/>
    <w:rsid w:val="00762E7D"/>
    <w:rsid w:val="007F61B2"/>
    <w:rsid w:val="00876261"/>
    <w:rsid w:val="00971A7D"/>
    <w:rsid w:val="0098653B"/>
    <w:rsid w:val="00996AA0"/>
    <w:rsid w:val="009C50C9"/>
    <w:rsid w:val="00A75F01"/>
    <w:rsid w:val="00B745F7"/>
    <w:rsid w:val="00B847C5"/>
    <w:rsid w:val="00C96BC1"/>
    <w:rsid w:val="00CA5CD1"/>
    <w:rsid w:val="00D131BA"/>
    <w:rsid w:val="00D66691"/>
    <w:rsid w:val="00DF358F"/>
    <w:rsid w:val="00E52CC4"/>
    <w:rsid w:val="00FE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1B872"/>
  <w15:chartTrackingRefBased/>
  <w15:docId w15:val="{34588D66-C9D5-4A0D-BDB9-972BDF39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">
    <w:name w:val="number"/>
    <w:basedOn w:val="Normal"/>
    <w:rsid w:val="00B74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ques">
    <w:name w:val="ques"/>
    <w:basedOn w:val="DefaultParagraphFont"/>
    <w:rsid w:val="00B745F7"/>
  </w:style>
  <w:style w:type="paragraph" w:styleId="ListParagraph">
    <w:name w:val="List Paragraph"/>
    <w:basedOn w:val="Normal"/>
    <w:uiPriority w:val="34"/>
    <w:qFormat/>
    <w:rsid w:val="00CA5CD1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</w:rPr>
  </w:style>
  <w:style w:type="table" w:styleId="TableGrid">
    <w:name w:val="Table Grid"/>
    <w:basedOn w:val="TableNormal"/>
    <w:uiPriority w:val="39"/>
    <w:rsid w:val="00A75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1A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A7D"/>
    <w:rPr>
      <w:rFonts w:ascii="Segoe UI" w:hAnsi="Segoe UI" w:cs="Segoe UI"/>
      <w:sz w:val="18"/>
      <w:szCs w:val="18"/>
    </w:rPr>
  </w:style>
  <w:style w:type="character" w:styleId="CommentReference">
    <w:name w:val="annotation reference"/>
    <w:rsid w:val="007F61B2"/>
    <w:rPr>
      <w:sz w:val="18"/>
      <w:szCs w:val="18"/>
    </w:rPr>
  </w:style>
  <w:style w:type="paragraph" w:styleId="CommentText">
    <w:name w:val="annotation text"/>
    <w:basedOn w:val="Normal"/>
    <w:link w:val="CommentTextChar"/>
    <w:rsid w:val="007F61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CommentTextChar">
    <w:name w:val="Comment Text Char"/>
    <w:basedOn w:val="DefaultParagraphFont"/>
    <w:link w:val="CommentText"/>
    <w:rsid w:val="007F61B2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achpe.com/anatomy/nerves.php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E78D6-9CF1-4E33-AABA-C517CFEEE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Lafferty</dc:creator>
  <cp:keywords/>
  <dc:description/>
  <cp:lastModifiedBy>George Lafferty</cp:lastModifiedBy>
  <cp:revision>21</cp:revision>
  <cp:lastPrinted>2015-09-01T23:55:00Z</cp:lastPrinted>
  <dcterms:created xsi:type="dcterms:W3CDTF">2015-08-27T00:31:00Z</dcterms:created>
  <dcterms:modified xsi:type="dcterms:W3CDTF">2015-09-02T04:06:00Z</dcterms:modified>
</cp:coreProperties>
</file>